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1EE" w:rsidRPr="00612EDE" w:rsidRDefault="00265273">
      <w:pPr>
        <w:pStyle w:val="Subtitle"/>
      </w:pPr>
      <w:r w:rsidRPr="00612EDE">
        <w:t>System Reference Manual</w:t>
      </w:r>
    </w:p>
    <w:p w:rsidR="00A071EE" w:rsidRPr="00612EDE" w:rsidRDefault="00E61CEB">
      <w:pPr>
        <w:pStyle w:val="Title"/>
      </w:pPr>
      <w:del w:id="0" w:author="Michael Lundell" w:date="2012-10-15T13:59:00Z">
        <w:r>
          <w:rPr>
            <w:noProof/>
            <w:lang w:val="sv-SE" w:eastAsia="sv-SE"/>
          </w:rPr>
          <w:drawing>
            <wp:anchor distT="0" distB="0" distL="114300" distR="114300" simplePos="0" relativeHeight="251656704" behindDoc="0" locked="1" layoutInCell="1" allowOverlap="1">
              <wp:simplePos x="0" y="0"/>
              <wp:positionH relativeFrom="page">
                <wp:posOffset>2656840</wp:posOffset>
              </wp:positionH>
              <wp:positionV relativeFrom="page">
                <wp:posOffset>8975725</wp:posOffset>
              </wp:positionV>
              <wp:extent cx="2195830" cy="727075"/>
              <wp:effectExtent l="19050" t="0" r="0" b="0"/>
              <wp:wrapNone/>
              <wp:docPr id="714" name="Picture 714" descr="jepp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jepp_cmyk"/>
                      <pic:cNvPicPr>
                        <a:picLocks noChangeAspect="1" noChangeArrowheads="1"/>
                      </pic:cNvPicPr>
                    </pic:nvPicPr>
                    <pic:blipFill>
                      <a:blip r:embed="rId8" cstate="print"/>
                      <a:srcRect/>
                      <a:stretch>
                        <a:fillRect/>
                      </a:stretch>
                    </pic:blipFill>
                    <pic:spPr bwMode="auto">
                      <a:xfrm>
                        <a:off x="0" y="0"/>
                        <a:ext cx="2195830" cy="727075"/>
                      </a:xfrm>
                      <a:prstGeom prst="rect">
                        <a:avLst/>
                      </a:prstGeom>
                      <a:noFill/>
                      <a:ln w="9525">
                        <a:noFill/>
                        <a:miter lim="800000"/>
                        <a:headEnd/>
                        <a:tailEnd/>
                      </a:ln>
                    </pic:spPr>
                  </pic:pic>
                </a:graphicData>
              </a:graphic>
            </wp:anchor>
          </w:drawing>
        </w:r>
        <w:r w:rsidR="00626160" w:rsidRPr="00612EDE" w:rsidDel="0017750A">
          <w:delText xml:space="preserve">Carmen </w:delText>
        </w:r>
      </w:del>
      <w:ins w:id="1" w:author="Michael Lundell" w:date="2012-10-15T13:59:00Z">
        <w:r>
          <w:rPr>
            <w:noProof/>
            <w:lang w:val="sv-SE" w:eastAsia="sv-SE"/>
          </w:rPr>
          <w:drawing>
            <wp:anchor distT="0" distB="0" distL="114300" distR="114300" simplePos="0" relativeHeight="251660800" behindDoc="0" locked="1" layoutInCell="1" allowOverlap="1">
              <wp:simplePos x="0" y="0"/>
              <wp:positionH relativeFrom="page">
                <wp:posOffset>2656840</wp:posOffset>
              </wp:positionH>
              <wp:positionV relativeFrom="page">
                <wp:posOffset>8975725</wp:posOffset>
              </wp:positionV>
              <wp:extent cx="2195830" cy="727075"/>
              <wp:effectExtent l="19050" t="0" r="0" b="0"/>
              <wp:wrapNone/>
              <wp:docPr id="1" name="Picture 714" descr="jepp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jepp_cmyk"/>
                      <pic:cNvPicPr>
                        <a:picLocks noChangeAspect="1" noChangeArrowheads="1"/>
                      </pic:cNvPicPr>
                    </pic:nvPicPr>
                    <pic:blipFill>
                      <a:blip r:embed="rId8" cstate="print"/>
                      <a:srcRect/>
                      <a:stretch>
                        <a:fillRect/>
                      </a:stretch>
                    </pic:blipFill>
                    <pic:spPr bwMode="auto">
                      <a:xfrm>
                        <a:off x="0" y="0"/>
                        <a:ext cx="2195830" cy="727075"/>
                      </a:xfrm>
                      <a:prstGeom prst="rect">
                        <a:avLst/>
                      </a:prstGeom>
                      <a:noFill/>
                      <a:ln w="9525">
                        <a:noFill/>
                        <a:miter lim="800000"/>
                        <a:headEnd/>
                        <a:tailEnd/>
                      </a:ln>
                    </pic:spPr>
                  </pic:pic>
                </a:graphicData>
              </a:graphic>
            </wp:anchor>
          </w:drawing>
        </w:r>
        <w:proofErr w:type="spellStart"/>
        <w:r w:rsidR="0017750A">
          <w:t>Jeppesen</w:t>
        </w:r>
        <w:proofErr w:type="spellEnd"/>
        <w:r w:rsidR="0017750A" w:rsidRPr="00612EDE">
          <w:t xml:space="preserve"> </w:t>
        </w:r>
      </w:ins>
      <w:r w:rsidR="00626160" w:rsidRPr="00612EDE">
        <w:t>Crew Management System</w:t>
      </w:r>
      <w:r w:rsidR="002F6E2F" w:rsidRPr="00612EDE">
        <w:t xml:space="preserve"> at</w:t>
      </w:r>
      <w:r w:rsidR="00626160" w:rsidRPr="00612EDE">
        <w:t xml:space="preserve"> SAS</w:t>
      </w:r>
    </w:p>
    <w:p w:rsidR="00A071EE" w:rsidRPr="00612EDE" w:rsidRDefault="00626160">
      <w:pPr>
        <w:pStyle w:val="Version"/>
      </w:pPr>
      <w:proofErr w:type="gramStart"/>
      <w:r w:rsidRPr="00612EDE">
        <w:t>Version 2</w:t>
      </w:r>
      <w:r w:rsidR="00AF1431">
        <w:t>.</w:t>
      </w:r>
      <w:proofErr w:type="gramEnd"/>
      <w:del w:id="2" w:author="per.andersson" w:date="2012-09-15T15:05:00Z">
        <w:r w:rsidR="00480A79" w:rsidDel="00E56DF2">
          <w:delText>3</w:delText>
        </w:r>
      </w:del>
      <w:ins w:id="3" w:author="per.andersson" w:date="2012-09-15T15:05:00Z">
        <w:r w:rsidR="00E56DF2">
          <w:t>4</w:t>
        </w:r>
      </w:ins>
      <w:r w:rsidR="00265273" w:rsidRPr="00612EDE">
        <w:t>,</w:t>
      </w:r>
      <w:r w:rsidR="00A071EE" w:rsidRPr="00612EDE">
        <w:t xml:space="preserve"> </w:t>
      </w:r>
      <w:r w:rsidR="00480A79">
        <w:t>201</w:t>
      </w:r>
      <w:ins w:id="4" w:author="per.andersson" w:date="2012-09-15T15:05:00Z">
        <w:r w:rsidR="00E56DF2">
          <w:t>2</w:t>
        </w:r>
      </w:ins>
      <w:del w:id="5" w:author="per.andersson" w:date="2012-09-15T15:05:00Z">
        <w:r w:rsidR="00480A79" w:rsidDel="00E56DF2">
          <w:delText>0</w:delText>
        </w:r>
      </w:del>
      <w:r w:rsidR="00AF1431">
        <w:t>-</w:t>
      </w:r>
      <w:r w:rsidR="00474933">
        <w:t>10</w:t>
      </w:r>
      <w:r w:rsidR="00AF1431">
        <w:t>-</w:t>
      </w:r>
      <w:del w:id="6" w:author="per.andersson" w:date="2012-09-15T15:05:00Z">
        <w:r w:rsidR="00480A79" w:rsidDel="00E56DF2">
          <w:delText>08</w:delText>
        </w:r>
      </w:del>
      <w:ins w:id="7" w:author="per.andersson" w:date="2012-09-15T15:05:00Z">
        <w:r w:rsidR="00E56DF2">
          <w:t>1</w:t>
        </w:r>
      </w:ins>
      <w:r w:rsidR="008D475E">
        <w:t>9</w:t>
      </w:r>
    </w:p>
    <w:p w:rsidR="00E55242" w:rsidRPr="00612EDE" w:rsidRDefault="00E55242" w:rsidP="008A031F"/>
    <w:p w:rsidR="00080ED9" w:rsidRPr="00612EDE" w:rsidRDefault="00080ED9" w:rsidP="008A031F"/>
    <w:p w:rsidR="006B4E5A" w:rsidRPr="00612EDE" w:rsidRDefault="006B4E5A" w:rsidP="008A031F">
      <w:pPr>
        <w:sectPr w:rsidR="006B4E5A" w:rsidRPr="00612EDE" w:rsidSect="00080ED9">
          <w:type w:val="continuous"/>
          <w:pgSz w:w="11907" w:h="16842" w:code="9"/>
          <w:pgMar w:top="1701" w:right="1134" w:bottom="1701" w:left="1134" w:header="720" w:footer="720" w:gutter="0"/>
          <w:pgNumType w:start="1" w:chapStyle="1"/>
          <w:cols w:space="720"/>
          <w:titlePg/>
        </w:sectPr>
      </w:pPr>
      <w:bookmarkStart w:id="8" w:name="_Toc3692436"/>
      <w:bookmarkStart w:id="9" w:name="_Toc3692867"/>
      <w:bookmarkStart w:id="10" w:name="_Toc3870113"/>
      <w:bookmarkStart w:id="11" w:name="_Toc4312259"/>
      <w:bookmarkStart w:id="12" w:name="_Toc4313073"/>
      <w:bookmarkStart w:id="13" w:name="_Toc22098590"/>
    </w:p>
    <w:p w:rsidR="000570CC" w:rsidRDefault="00BD08AF">
      <w:pPr>
        <w:pStyle w:val="TOC1"/>
        <w:rPr>
          <w:noProof/>
        </w:rPr>
      </w:pPr>
      <w:bookmarkStart w:id="14" w:name="_Ref22614554"/>
      <w:bookmarkStart w:id="15" w:name="_Toc34203255"/>
      <w:r w:rsidRPr="00612EDE">
        <w:lastRenderedPageBreak/>
        <w:t>Table of c</w:t>
      </w:r>
      <w:r w:rsidR="00A071EE" w:rsidRPr="00612EDE">
        <w:t>ontents</w:t>
      </w:r>
      <w:bookmarkEnd w:id="8"/>
      <w:bookmarkEnd w:id="9"/>
      <w:bookmarkEnd w:id="10"/>
      <w:bookmarkEnd w:id="11"/>
      <w:bookmarkEnd w:id="12"/>
      <w:bookmarkEnd w:id="13"/>
      <w:bookmarkEnd w:id="14"/>
      <w:bookmarkEnd w:id="15"/>
      <w:r w:rsidR="00B020E0" w:rsidRPr="00B020E0">
        <w:fldChar w:fldCharType="begin"/>
      </w:r>
      <w:r w:rsidR="00B62A7D" w:rsidRPr="00612EDE">
        <w:instrText xml:space="preserve"> TOC \o "3-3" \h \z \t "Heading 1;1;Heading 2;2;Heading Index;1" </w:instrText>
      </w:r>
      <w:r w:rsidR="00B020E0" w:rsidRPr="00B020E0">
        <w:fldChar w:fldCharType="separate"/>
      </w:r>
    </w:p>
    <w:p w:rsidR="000570CC" w:rsidRDefault="00B020E0">
      <w:pPr>
        <w:pStyle w:val="TOC1"/>
        <w:rPr>
          <w:rFonts w:asciiTheme="minorHAnsi" w:eastAsiaTheme="minorEastAsia" w:hAnsiTheme="minorHAnsi" w:cstheme="minorBidi"/>
          <w:b w:val="0"/>
          <w:noProof/>
          <w:color w:val="auto"/>
          <w:szCs w:val="22"/>
          <w:lang w:val="sv-SE" w:eastAsia="sv-SE"/>
        </w:rPr>
      </w:pPr>
      <w:hyperlink w:anchor="_Toc338419303" w:history="1">
        <w:r w:rsidR="000570CC" w:rsidRPr="00C86736">
          <w:rPr>
            <w:rStyle w:val="Hyperlink"/>
            <w:noProof/>
          </w:rPr>
          <w:t>About this document</w:t>
        </w:r>
        <w:r w:rsidR="000570CC">
          <w:rPr>
            <w:noProof/>
            <w:webHidden/>
          </w:rPr>
          <w:tab/>
        </w:r>
        <w:r>
          <w:rPr>
            <w:noProof/>
            <w:webHidden/>
          </w:rPr>
          <w:fldChar w:fldCharType="begin"/>
        </w:r>
        <w:r w:rsidR="000570CC">
          <w:rPr>
            <w:noProof/>
            <w:webHidden/>
          </w:rPr>
          <w:instrText xml:space="preserve"> PAGEREF _Toc338419303 \h </w:instrText>
        </w:r>
        <w:r>
          <w:rPr>
            <w:noProof/>
            <w:webHidden/>
          </w:rPr>
        </w:r>
        <w:r>
          <w:rPr>
            <w:noProof/>
            <w:webHidden/>
          </w:rPr>
          <w:fldChar w:fldCharType="separate"/>
        </w:r>
        <w:r w:rsidR="000570CC">
          <w:rPr>
            <w:noProof/>
            <w:webHidden/>
          </w:rPr>
          <w:t>1</w:t>
        </w:r>
        <w:r>
          <w:rPr>
            <w:noProof/>
            <w:webHidden/>
          </w:rPr>
          <w:fldChar w:fldCharType="end"/>
        </w:r>
      </w:hyperlink>
    </w:p>
    <w:p w:rsidR="000570CC" w:rsidRDefault="00B020E0">
      <w:pPr>
        <w:pStyle w:val="TOC3"/>
        <w:rPr>
          <w:rFonts w:asciiTheme="minorHAnsi" w:eastAsiaTheme="minorEastAsia" w:hAnsiTheme="minorHAnsi" w:cstheme="minorBidi"/>
          <w:noProof/>
          <w:color w:val="auto"/>
          <w:szCs w:val="22"/>
          <w:lang w:val="sv-SE" w:eastAsia="sv-SE"/>
        </w:rPr>
      </w:pPr>
      <w:hyperlink w:anchor="_Toc338419304" w:history="1">
        <w:r w:rsidR="000570CC" w:rsidRPr="00C86736">
          <w:rPr>
            <w:rStyle w:val="Hyperlink"/>
            <w:noProof/>
          </w:rPr>
          <w:t>Overview</w:t>
        </w:r>
        <w:r w:rsidR="000570CC">
          <w:rPr>
            <w:noProof/>
            <w:webHidden/>
          </w:rPr>
          <w:tab/>
        </w:r>
        <w:r>
          <w:rPr>
            <w:noProof/>
            <w:webHidden/>
          </w:rPr>
          <w:fldChar w:fldCharType="begin"/>
        </w:r>
        <w:r w:rsidR="000570CC">
          <w:rPr>
            <w:noProof/>
            <w:webHidden/>
          </w:rPr>
          <w:instrText xml:space="preserve"> PAGEREF _Toc338419304 \h </w:instrText>
        </w:r>
        <w:r>
          <w:rPr>
            <w:noProof/>
            <w:webHidden/>
          </w:rPr>
        </w:r>
        <w:r>
          <w:rPr>
            <w:noProof/>
            <w:webHidden/>
          </w:rPr>
          <w:fldChar w:fldCharType="separate"/>
        </w:r>
        <w:r w:rsidR="000570CC">
          <w:rPr>
            <w:noProof/>
            <w:webHidden/>
          </w:rPr>
          <w:t>1</w:t>
        </w:r>
        <w:r>
          <w:rPr>
            <w:noProof/>
            <w:webHidden/>
          </w:rPr>
          <w:fldChar w:fldCharType="end"/>
        </w:r>
      </w:hyperlink>
    </w:p>
    <w:p w:rsidR="000570CC" w:rsidRDefault="00B020E0">
      <w:pPr>
        <w:pStyle w:val="TOC3"/>
        <w:rPr>
          <w:rFonts w:asciiTheme="minorHAnsi" w:eastAsiaTheme="minorEastAsia" w:hAnsiTheme="minorHAnsi" w:cstheme="minorBidi"/>
          <w:noProof/>
          <w:color w:val="auto"/>
          <w:szCs w:val="22"/>
          <w:lang w:val="sv-SE" w:eastAsia="sv-SE"/>
        </w:rPr>
      </w:pPr>
      <w:hyperlink w:anchor="_Toc338419305" w:history="1">
        <w:r w:rsidR="000570CC" w:rsidRPr="00C86736">
          <w:rPr>
            <w:rStyle w:val="Hyperlink"/>
            <w:noProof/>
          </w:rPr>
          <w:t>Conventions</w:t>
        </w:r>
        <w:r w:rsidR="000570CC">
          <w:rPr>
            <w:noProof/>
            <w:webHidden/>
          </w:rPr>
          <w:tab/>
        </w:r>
        <w:r>
          <w:rPr>
            <w:noProof/>
            <w:webHidden/>
          </w:rPr>
          <w:fldChar w:fldCharType="begin"/>
        </w:r>
        <w:r w:rsidR="000570CC">
          <w:rPr>
            <w:noProof/>
            <w:webHidden/>
          </w:rPr>
          <w:instrText xml:space="preserve"> PAGEREF _Toc338419305 \h </w:instrText>
        </w:r>
        <w:r>
          <w:rPr>
            <w:noProof/>
            <w:webHidden/>
          </w:rPr>
        </w:r>
        <w:r>
          <w:rPr>
            <w:noProof/>
            <w:webHidden/>
          </w:rPr>
          <w:fldChar w:fldCharType="separate"/>
        </w:r>
        <w:r w:rsidR="000570CC">
          <w:rPr>
            <w:noProof/>
            <w:webHidden/>
          </w:rPr>
          <w:t>3</w:t>
        </w:r>
        <w:r>
          <w:rPr>
            <w:noProof/>
            <w:webHidden/>
          </w:rPr>
          <w:fldChar w:fldCharType="end"/>
        </w:r>
      </w:hyperlink>
    </w:p>
    <w:p w:rsidR="000570CC" w:rsidRDefault="00B020E0">
      <w:pPr>
        <w:pStyle w:val="TOC1"/>
        <w:rPr>
          <w:rFonts w:asciiTheme="minorHAnsi" w:eastAsiaTheme="minorEastAsia" w:hAnsiTheme="minorHAnsi" w:cstheme="minorBidi"/>
          <w:b w:val="0"/>
          <w:noProof/>
          <w:color w:val="auto"/>
          <w:szCs w:val="22"/>
          <w:lang w:val="sv-SE" w:eastAsia="sv-SE"/>
        </w:rPr>
      </w:pPr>
      <w:hyperlink w:anchor="_Toc338419306" w:history="1">
        <w:r w:rsidR="000570CC" w:rsidRPr="00C86736">
          <w:rPr>
            <w:rStyle w:val="Hyperlink"/>
            <w:rFonts w:eastAsia="MS Mincho"/>
            <w:noProof/>
          </w:rPr>
          <w:t>System overview</w:t>
        </w:r>
        <w:r w:rsidR="000570CC">
          <w:rPr>
            <w:noProof/>
            <w:webHidden/>
          </w:rPr>
          <w:tab/>
        </w:r>
        <w:r>
          <w:rPr>
            <w:noProof/>
            <w:webHidden/>
          </w:rPr>
          <w:fldChar w:fldCharType="begin"/>
        </w:r>
        <w:r w:rsidR="000570CC">
          <w:rPr>
            <w:noProof/>
            <w:webHidden/>
          </w:rPr>
          <w:instrText xml:space="preserve"> PAGEREF _Toc338419306 \h </w:instrText>
        </w:r>
        <w:r>
          <w:rPr>
            <w:noProof/>
            <w:webHidden/>
          </w:rPr>
        </w:r>
        <w:r>
          <w:rPr>
            <w:noProof/>
            <w:webHidden/>
          </w:rPr>
          <w:fldChar w:fldCharType="separate"/>
        </w:r>
        <w:r w:rsidR="000570CC">
          <w:rPr>
            <w:noProof/>
            <w:webHidden/>
          </w:rPr>
          <w:t>5</w:t>
        </w:r>
        <w:r>
          <w:rPr>
            <w:noProof/>
            <w:webHidden/>
          </w:rPr>
          <w:fldChar w:fldCharType="end"/>
        </w:r>
      </w:hyperlink>
    </w:p>
    <w:p w:rsidR="000570CC" w:rsidRDefault="00B020E0">
      <w:pPr>
        <w:pStyle w:val="TOC3"/>
        <w:rPr>
          <w:rFonts w:asciiTheme="minorHAnsi" w:eastAsiaTheme="minorEastAsia" w:hAnsiTheme="minorHAnsi" w:cstheme="minorBidi"/>
          <w:noProof/>
          <w:color w:val="auto"/>
          <w:szCs w:val="22"/>
          <w:lang w:val="sv-SE" w:eastAsia="sv-SE"/>
        </w:rPr>
      </w:pPr>
      <w:hyperlink w:anchor="_Toc338419307" w:history="1">
        <w:r w:rsidR="000570CC" w:rsidRPr="00C86736">
          <w:rPr>
            <w:rStyle w:val="Hyperlink"/>
            <w:noProof/>
          </w:rPr>
          <w:t>Work areas</w:t>
        </w:r>
        <w:r w:rsidR="000570CC">
          <w:rPr>
            <w:noProof/>
            <w:webHidden/>
          </w:rPr>
          <w:tab/>
        </w:r>
        <w:r>
          <w:rPr>
            <w:noProof/>
            <w:webHidden/>
          </w:rPr>
          <w:fldChar w:fldCharType="begin"/>
        </w:r>
        <w:r w:rsidR="000570CC">
          <w:rPr>
            <w:noProof/>
            <w:webHidden/>
          </w:rPr>
          <w:instrText xml:space="preserve"> PAGEREF _Toc338419307 \h </w:instrText>
        </w:r>
        <w:r>
          <w:rPr>
            <w:noProof/>
            <w:webHidden/>
          </w:rPr>
        </w:r>
        <w:r>
          <w:rPr>
            <w:noProof/>
            <w:webHidden/>
          </w:rPr>
          <w:fldChar w:fldCharType="separate"/>
        </w:r>
        <w:r w:rsidR="000570CC">
          <w:rPr>
            <w:noProof/>
            <w:webHidden/>
          </w:rPr>
          <w:t>6</w:t>
        </w:r>
        <w:r>
          <w:rPr>
            <w:noProof/>
            <w:webHidden/>
          </w:rPr>
          <w:fldChar w:fldCharType="end"/>
        </w:r>
      </w:hyperlink>
    </w:p>
    <w:p w:rsidR="000570CC" w:rsidRDefault="00B020E0">
      <w:pPr>
        <w:pStyle w:val="TOC3"/>
        <w:rPr>
          <w:rFonts w:asciiTheme="minorHAnsi" w:eastAsiaTheme="minorEastAsia" w:hAnsiTheme="minorHAnsi" w:cstheme="minorBidi"/>
          <w:noProof/>
          <w:color w:val="auto"/>
          <w:szCs w:val="22"/>
          <w:lang w:val="sv-SE" w:eastAsia="sv-SE"/>
        </w:rPr>
      </w:pPr>
      <w:hyperlink w:anchor="_Toc338419308" w:history="1">
        <w:r w:rsidR="000570CC" w:rsidRPr="00C86736">
          <w:rPr>
            <w:rStyle w:val="Hyperlink"/>
            <w:noProof/>
          </w:rPr>
          <w:t>Client applications</w:t>
        </w:r>
        <w:r w:rsidR="000570CC">
          <w:rPr>
            <w:noProof/>
            <w:webHidden/>
          </w:rPr>
          <w:tab/>
        </w:r>
        <w:r>
          <w:rPr>
            <w:noProof/>
            <w:webHidden/>
          </w:rPr>
          <w:fldChar w:fldCharType="begin"/>
        </w:r>
        <w:r w:rsidR="000570CC">
          <w:rPr>
            <w:noProof/>
            <w:webHidden/>
          </w:rPr>
          <w:instrText xml:space="preserve"> PAGEREF _Toc338419308 \h </w:instrText>
        </w:r>
        <w:r>
          <w:rPr>
            <w:noProof/>
            <w:webHidden/>
          </w:rPr>
        </w:r>
        <w:r>
          <w:rPr>
            <w:noProof/>
            <w:webHidden/>
          </w:rPr>
          <w:fldChar w:fldCharType="separate"/>
        </w:r>
        <w:r w:rsidR="000570CC">
          <w:rPr>
            <w:noProof/>
            <w:webHidden/>
          </w:rPr>
          <w:t>7</w:t>
        </w:r>
        <w:r>
          <w:rPr>
            <w:noProof/>
            <w:webHidden/>
          </w:rPr>
          <w:fldChar w:fldCharType="end"/>
        </w:r>
      </w:hyperlink>
    </w:p>
    <w:p w:rsidR="000570CC" w:rsidRDefault="00B020E0">
      <w:pPr>
        <w:pStyle w:val="TOC3"/>
        <w:rPr>
          <w:rFonts w:asciiTheme="minorHAnsi" w:eastAsiaTheme="minorEastAsia" w:hAnsiTheme="minorHAnsi" w:cstheme="minorBidi"/>
          <w:noProof/>
          <w:color w:val="auto"/>
          <w:szCs w:val="22"/>
          <w:lang w:val="sv-SE" w:eastAsia="sv-SE"/>
        </w:rPr>
      </w:pPr>
      <w:hyperlink w:anchor="_Toc338419309" w:history="1">
        <w:r w:rsidR="000570CC" w:rsidRPr="00C86736">
          <w:rPr>
            <w:rStyle w:val="Hyperlink"/>
            <w:noProof/>
          </w:rPr>
          <w:t>Server applications</w:t>
        </w:r>
        <w:r w:rsidR="000570CC">
          <w:rPr>
            <w:noProof/>
            <w:webHidden/>
          </w:rPr>
          <w:tab/>
        </w:r>
        <w:r>
          <w:rPr>
            <w:noProof/>
            <w:webHidden/>
          </w:rPr>
          <w:fldChar w:fldCharType="begin"/>
        </w:r>
        <w:r w:rsidR="000570CC">
          <w:rPr>
            <w:noProof/>
            <w:webHidden/>
          </w:rPr>
          <w:instrText xml:space="preserve"> PAGEREF _Toc338419309 \h </w:instrText>
        </w:r>
        <w:r>
          <w:rPr>
            <w:noProof/>
            <w:webHidden/>
          </w:rPr>
        </w:r>
        <w:r>
          <w:rPr>
            <w:noProof/>
            <w:webHidden/>
          </w:rPr>
          <w:fldChar w:fldCharType="separate"/>
        </w:r>
        <w:r w:rsidR="000570CC">
          <w:rPr>
            <w:noProof/>
            <w:webHidden/>
          </w:rPr>
          <w:t>10</w:t>
        </w:r>
        <w:r>
          <w:rPr>
            <w:noProof/>
            <w:webHidden/>
          </w:rPr>
          <w:fldChar w:fldCharType="end"/>
        </w:r>
      </w:hyperlink>
    </w:p>
    <w:p w:rsidR="000570CC" w:rsidRDefault="00B020E0">
      <w:pPr>
        <w:pStyle w:val="TOC3"/>
        <w:rPr>
          <w:rFonts w:asciiTheme="minorHAnsi" w:eastAsiaTheme="minorEastAsia" w:hAnsiTheme="minorHAnsi" w:cstheme="minorBidi"/>
          <w:noProof/>
          <w:color w:val="auto"/>
          <w:szCs w:val="22"/>
          <w:lang w:val="sv-SE" w:eastAsia="sv-SE"/>
        </w:rPr>
      </w:pPr>
      <w:hyperlink w:anchor="_Toc338419310" w:history="1">
        <w:r w:rsidR="000570CC" w:rsidRPr="00C86736">
          <w:rPr>
            <w:rStyle w:val="Hyperlink"/>
            <w:noProof/>
          </w:rPr>
          <w:t>System internal data flow</w:t>
        </w:r>
        <w:r w:rsidR="000570CC">
          <w:rPr>
            <w:noProof/>
            <w:webHidden/>
          </w:rPr>
          <w:tab/>
        </w:r>
        <w:r>
          <w:rPr>
            <w:noProof/>
            <w:webHidden/>
          </w:rPr>
          <w:fldChar w:fldCharType="begin"/>
        </w:r>
        <w:r w:rsidR="000570CC">
          <w:rPr>
            <w:noProof/>
            <w:webHidden/>
          </w:rPr>
          <w:instrText xml:space="preserve"> PAGEREF _Toc338419310 \h </w:instrText>
        </w:r>
        <w:r>
          <w:rPr>
            <w:noProof/>
            <w:webHidden/>
          </w:rPr>
        </w:r>
        <w:r>
          <w:rPr>
            <w:noProof/>
            <w:webHidden/>
          </w:rPr>
          <w:fldChar w:fldCharType="separate"/>
        </w:r>
        <w:r w:rsidR="000570CC">
          <w:rPr>
            <w:noProof/>
            <w:webHidden/>
          </w:rPr>
          <w:t>12</w:t>
        </w:r>
        <w:r>
          <w:rPr>
            <w:noProof/>
            <w:webHidden/>
          </w:rPr>
          <w:fldChar w:fldCharType="end"/>
        </w:r>
      </w:hyperlink>
    </w:p>
    <w:p w:rsidR="000570CC" w:rsidRDefault="00B020E0">
      <w:pPr>
        <w:pStyle w:val="TOC1"/>
        <w:rPr>
          <w:rFonts w:asciiTheme="minorHAnsi" w:eastAsiaTheme="minorEastAsia" w:hAnsiTheme="minorHAnsi" w:cstheme="minorBidi"/>
          <w:b w:val="0"/>
          <w:noProof/>
          <w:color w:val="auto"/>
          <w:szCs w:val="22"/>
          <w:lang w:val="sv-SE" w:eastAsia="sv-SE"/>
        </w:rPr>
      </w:pPr>
      <w:hyperlink w:anchor="_Toc338419311" w:history="1">
        <w:r w:rsidR="000570CC" w:rsidRPr="00C86736">
          <w:rPr>
            <w:rStyle w:val="Hyperlink"/>
            <w:noProof/>
          </w:rPr>
          <w:t>Customization layer – the CARMUSR</w:t>
        </w:r>
        <w:r w:rsidR="000570CC">
          <w:rPr>
            <w:noProof/>
            <w:webHidden/>
          </w:rPr>
          <w:tab/>
        </w:r>
        <w:r>
          <w:rPr>
            <w:noProof/>
            <w:webHidden/>
          </w:rPr>
          <w:fldChar w:fldCharType="begin"/>
        </w:r>
        <w:r w:rsidR="000570CC">
          <w:rPr>
            <w:noProof/>
            <w:webHidden/>
          </w:rPr>
          <w:instrText xml:space="preserve"> PAGEREF _Toc338419311 \h </w:instrText>
        </w:r>
        <w:r>
          <w:rPr>
            <w:noProof/>
            <w:webHidden/>
          </w:rPr>
        </w:r>
        <w:r>
          <w:rPr>
            <w:noProof/>
            <w:webHidden/>
          </w:rPr>
          <w:fldChar w:fldCharType="separate"/>
        </w:r>
        <w:r w:rsidR="000570CC">
          <w:rPr>
            <w:noProof/>
            <w:webHidden/>
          </w:rPr>
          <w:t>15</w:t>
        </w:r>
        <w:r>
          <w:rPr>
            <w:noProof/>
            <w:webHidden/>
          </w:rPr>
          <w:fldChar w:fldCharType="end"/>
        </w:r>
      </w:hyperlink>
    </w:p>
    <w:p w:rsidR="000570CC" w:rsidRDefault="00B020E0">
      <w:pPr>
        <w:pStyle w:val="TOC3"/>
        <w:rPr>
          <w:rFonts w:asciiTheme="minorHAnsi" w:eastAsiaTheme="minorEastAsia" w:hAnsiTheme="minorHAnsi" w:cstheme="minorBidi"/>
          <w:noProof/>
          <w:color w:val="auto"/>
          <w:szCs w:val="22"/>
          <w:lang w:val="sv-SE" w:eastAsia="sv-SE"/>
        </w:rPr>
      </w:pPr>
      <w:hyperlink w:anchor="_Toc338419312" w:history="1">
        <w:r w:rsidR="000570CC" w:rsidRPr="00C86736">
          <w:rPr>
            <w:rStyle w:val="Hyperlink"/>
            <w:rFonts w:eastAsia="MS Mincho"/>
            <w:noProof/>
          </w:rPr>
          <w:t>CARMUSR directory structure</w:t>
        </w:r>
        <w:r w:rsidR="000570CC">
          <w:rPr>
            <w:noProof/>
            <w:webHidden/>
          </w:rPr>
          <w:tab/>
        </w:r>
        <w:r>
          <w:rPr>
            <w:noProof/>
            <w:webHidden/>
          </w:rPr>
          <w:fldChar w:fldCharType="begin"/>
        </w:r>
        <w:r w:rsidR="000570CC">
          <w:rPr>
            <w:noProof/>
            <w:webHidden/>
          </w:rPr>
          <w:instrText xml:space="preserve"> PAGEREF _Toc338419312 \h </w:instrText>
        </w:r>
        <w:r>
          <w:rPr>
            <w:noProof/>
            <w:webHidden/>
          </w:rPr>
        </w:r>
        <w:r>
          <w:rPr>
            <w:noProof/>
            <w:webHidden/>
          </w:rPr>
          <w:fldChar w:fldCharType="separate"/>
        </w:r>
        <w:r w:rsidR="000570CC">
          <w:rPr>
            <w:noProof/>
            <w:webHidden/>
          </w:rPr>
          <w:t>15</w:t>
        </w:r>
        <w:r>
          <w:rPr>
            <w:noProof/>
            <w:webHidden/>
          </w:rPr>
          <w:fldChar w:fldCharType="end"/>
        </w:r>
      </w:hyperlink>
    </w:p>
    <w:p w:rsidR="000570CC" w:rsidRDefault="00B020E0">
      <w:pPr>
        <w:pStyle w:val="TOC3"/>
        <w:rPr>
          <w:rFonts w:asciiTheme="minorHAnsi" w:eastAsiaTheme="minorEastAsia" w:hAnsiTheme="minorHAnsi" w:cstheme="minorBidi"/>
          <w:noProof/>
          <w:color w:val="auto"/>
          <w:szCs w:val="22"/>
          <w:lang w:val="sv-SE" w:eastAsia="sv-SE"/>
        </w:rPr>
      </w:pPr>
      <w:hyperlink w:anchor="_Toc338419313" w:history="1">
        <w:r w:rsidR="000570CC" w:rsidRPr="00C86736">
          <w:rPr>
            <w:rStyle w:val="Hyperlink"/>
            <w:noProof/>
          </w:rPr>
          <w:t>Executable scripts</w:t>
        </w:r>
        <w:r w:rsidR="000570CC">
          <w:rPr>
            <w:noProof/>
            <w:webHidden/>
          </w:rPr>
          <w:tab/>
        </w:r>
        <w:r>
          <w:rPr>
            <w:noProof/>
            <w:webHidden/>
          </w:rPr>
          <w:fldChar w:fldCharType="begin"/>
        </w:r>
        <w:r w:rsidR="000570CC">
          <w:rPr>
            <w:noProof/>
            <w:webHidden/>
          </w:rPr>
          <w:instrText xml:space="preserve"> PAGEREF _Toc338419313 \h </w:instrText>
        </w:r>
        <w:r>
          <w:rPr>
            <w:noProof/>
            <w:webHidden/>
          </w:rPr>
        </w:r>
        <w:r>
          <w:rPr>
            <w:noProof/>
            <w:webHidden/>
          </w:rPr>
          <w:fldChar w:fldCharType="separate"/>
        </w:r>
        <w:r w:rsidR="000570CC">
          <w:rPr>
            <w:noProof/>
            <w:webHidden/>
          </w:rPr>
          <w:t>16</w:t>
        </w:r>
        <w:r>
          <w:rPr>
            <w:noProof/>
            <w:webHidden/>
          </w:rPr>
          <w:fldChar w:fldCharType="end"/>
        </w:r>
      </w:hyperlink>
    </w:p>
    <w:p w:rsidR="000570CC" w:rsidRDefault="00B020E0">
      <w:pPr>
        <w:pStyle w:val="TOC3"/>
        <w:rPr>
          <w:rFonts w:asciiTheme="minorHAnsi" w:eastAsiaTheme="minorEastAsia" w:hAnsiTheme="minorHAnsi" w:cstheme="minorBidi"/>
          <w:noProof/>
          <w:color w:val="auto"/>
          <w:szCs w:val="22"/>
          <w:lang w:val="sv-SE" w:eastAsia="sv-SE"/>
        </w:rPr>
      </w:pPr>
      <w:hyperlink w:anchor="_Toc338419314" w:history="1">
        <w:r w:rsidR="000570CC" w:rsidRPr="00C86736">
          <w:rPr>
            <w:rStyle w:val="Hyperlink"/>
            <w:noProof/>
          </w:rPr>
          <w:t>Rave code</w:t>
        </w:r>
        <w:r w:rsidR="000570CC">
          <w:rPr>
            <w:noProof/>
            <w:webHidden/>
          </w:rPr>
          <w:tab/>
        </w:r>
        <w:r>
          <w:rPr>
            <w:noProof/>
            <w:webHidden/>
          </w:rPr>
          <w:fldChar w:fldCharType="begin"/>
        </w:r>
        <w:r w:rsidR="000570CC">
          <w:rPr>
            <w:noProof/>
            <w:webHidden/>
          </w:rPr>
          <w:instrText xml:space="preserve"> PAGEREF _Toc338419314 \h </w:instrText>
        </w:r>
        <w:r>
          <w:rPr>
            <w:noProof/>
            <w:webHidden/>
          </w:rPr>
        </w:r>
        <w:r>
          <w:rPr>
            <w:noProof/>
            <w:webHidden/>
          </w:rPr>
          <w:fldChar w:fldCharType="separate"/>
        </w:r>
        <w:r w:rsidR="000570CC">
          <w:rPr>
            <w:noProof/>
            <w:webHidden/>
          </w:rPr>
          <w:t>17</w:t>
        </w:r>
        <w:r>
          <w:rPr>
            <w:noProof/>
            <w:webHidden/>
          </w:rPr>
          <w:fldChar w:fldCharType="end"/>
        </w:r>
      </w:hyperlink>
    </w:p>
    <w:p w:rsidR="000570CC" w:rsidRDefault="00B020E0">
      <w:pPr>
        <w:pStyle w:val="TOC3"/>
        <w:rPr>
          <w:rFonts w:asciiTheme="minorHAnsi" w:eastAsiaTheme="minorEastAsia" w:hAnsiTheme="minorHAnsi" w:cstheme="minorBidi"/>
          <w:noProof/>
          <w:color w:val="auto"/>
          <w:szCs w:val="22"/>
          <w:lang w:val="sv-SE" w:eastAsia="sv-SE"/>
        </w:rPr>
      </w:pPr>
      <w:hyperlink w:anchor="_Toc338419315" w:history="1">
        <w:r w:rsidR="000570CC" w:rsidRPr="00C86736">
          <w:rPr>
            <w:rStyle w:val="Hyperlink"/>
            <w:noProof/>
          </w:rPr>
          <w:t>Report code</w:t>
        </w:r>
        <w:r w:rsidR="000570CC">
          <w:rPr>
            <w:noProof/>
            <w:webHidden/>
          </w:rPr>
          <w:tab/>
        </w:r>
        <w:r>
          <w:rPr>
            <w:noProof/>
            <w:webHidden/>
          </w:rPr>
          <w:fldChar w:fldCharType="begin"/>
        </w:r>
        <w:r w:rsidR="000570CC">
          <w:rPr>
            <w:noProof/>
            <w:webHidden/>
          </w:rPr>
          <w:instrText xml:space="preserve"> PAGEREF _Toc338419315 \h </w:instrText>
        </w:r>
        <w:r>
          <w:rPr>
            <w:noProof/>
            <w:webHidden/>
          </w:rPr>
        </w:r>
        <w:r>
          <w:rPr>
            <w:noProof/>
            <w:webHidden/>
          </w:rPr>
          <w:fldChar w:fldCharType="separate"/>
        </w:r>
        <w:r w:rsidR="000570CC">
          <w:rPr>
            <w:noProof/>
            <w:webHidden/>
          </w:rPr>
          <w:t>17</w:t>
        </w:r>
        <w:r>
          <w:rPr>
            <w:noProof/>
            <w:webHidden/>
          </w:rPr>
          <w:fldChar w:fldCharType="end"/>
        </w:r>
      </w:hyperlink>
    </w:p>
    <w:p w:rsidR="000570CC" w:rsidRDefault="00B020E0">
      <w:pPr>
        <w:pStyle w:val="TOC3"/>
        <w:rPr>
          <w:rFonts w:asciiTheme="minorHAnsi" w:eastAsiaTheme="minorEastAsia" w:hAnsiTheme="minorHAnsi" w:cstheme="minorBidi"/>
          <w:noProof/>
          <w:color w:val="auto"/>
          <w:szCs w:val="22"/>
          <w:lang w:val="sv-SE" w:eastAsia="sv-SE"/>
        </w:rPr>
      </w:pPr>
      <w:hyperlink w:anchor="_Toc338419316" w:history="1">
        <w:r w:rsidR="000570CC" w:rsidRPr="00C86736">
          <w:rPr>
            <w:rStyle w:val="Hyperlink"/>
            <w:noProof/>
            <w:lang w:val="en-US"/>
          </w:rPr>
          <w:t>General python code</w:t>
        </w:r>
        <w:r w:rsidR="000570CC">
          <w:rPr>
            <w:noProof/>
            <w:webHidden/>
          </w:rPr>
          <w:tab/>
        </w:r>
        <w:r>
          <w:rPr>
            <w:noProof/>
            <w:webHidden/>
          </w:rPr>
          <w:fldChar w:fldCharType="begin"/>
        </w:r>
        <w:r w:rsidR="000570CC">
          <w:rPr>
            <w:noProof/>
            <w:webHidden/>
          </w:rPr>
          <w:instrText xml:space="preserve"> PAGEREF _Toc338419316 \h </w:instrText>
        </w:r>
        <w:r>
          <w:rPr>
            <w:noProof/>
            <w:webHidden/>
          </w:rPr>
        </w:r>
        <w:r>
          <w:rPr>
            <w:noProof/>
            <w:webHidden/>
          </w:rPr>
          <w:fldChar w:fldCharType="separate"/>
        </w:r>
        <w:r w:rsidR="000570CC">
          <w:rPr>
            <w:noProof/>
            <w:webHidden/>
          </w:rPr>
          <w:t>18</w:t>
        </w:r>
        <w:r>
          <w:rPr>
            <w:noProof/>
            <w:webHidden/>
          </w:rPr>
          <w:fldChar w:fldCharType="end"/>
        </w:r>
      </w:hyperlink>
    </w:p>
    <w:p w:rsidR="000570CC" w:rsidRDefault="00B020E0">
      <w:pPr>
        <w:pStyle w:val="TOC3"/>
        <w:rPr>
          <w:rFonts w:asciiTheme="minorHAnsi" w:eastAsiaTheme="minorEastAsia" w:hAnsiTheme="minorHAnsi" w:cstheme="minorBidi"/>
          <w:noProof/>
          <w:color w:val="auto"/>
          <w:szCs w:val="22"/>
          <w:lang w:val="sv-SE" w:eastAsia="sv-SE"/>
        </w:rPr>
      </w:pPr>
      <w:hyperlink w:anchor="_Toc338419317" w:history="1">
        <w:r w:rsidR="000570CC" w:rsidRPr="00C86736">
          <w:rPr>
            <w:rStyle w:val="Hyperlink"/>
            <w:noProof/>
          </w:rPr>
          <w:t>Configuration</w:t>
        </w:r>
        <w:r w:rsidR="000570CC">
          <w:rPr>
            <w:noProof/>
            <w:webHidden/>
          </w:rPr>
          <w:tab/>
        </w:r>
        <w:r>
          <w:rPr>
            <w:noProof/>
            <w:webHidden/>
          </w:rPr>
          <w:fldChar w:fldCharType="begin"/>
        </w:r>
        <w:r w:rsidR="000570CC">
          <w:rPr>
            <w:noProof/>
            <w:webHidden/>
          </w:rPr>
          <w:instrText xml:space="preserve"> PAGEREF _Toc338419317 \h </w:instrText>
        </w:r>
        <w:r>
          <w:rPr>
            <w:noProof/>
            <w:webHidden/>
          </w:rPr>
        </w:r>
        <w:r>
          <w:rPr>
            <w:noProof/>
            <w:webHidden/>
          </w:rPr>
          <w:fldChar w:fldCharType="separate"/>
        </w:r>
        <w:r w:rsidR="000570CC">
          <w:rPr>
            <w:noProof/>
            <w:webHidden/>
          </w:rPr>
          <w:t>20</w:t>
        </w:r>
        <w:r>
          <w:rPr>
            <w:noProof/>
            <w:webHidden/>
          </w:rPr>
          <w:fldChar w:fldCharType="end"/>
        </w:r>
      </w:hyperlink>
    </w:p>
    <w:p w:rsidR="000570CC" w:rsidRDefault="00B020E0">
      <w:pPr>
        <w:pStyle w:val="TOC3"/>
        <w:rPr>
          <w:rFonts w:asciiTheme="minorHAnsi" w:eastAsiaTheme="minorEastAsia" w:hAnsiTheme="minorHAnsi" w:cstheme="minorBidi"/>
          <w:noProof/>
          <w:color w:val="auto"/>
          <w:szCs w:val="22"/>
          <w:lang w:val="sv-SE" w:eastAsia="sv-SE"/>
        </w:rPr>
      </w:pPr>
      <w:hyperlink w:anchor="_Toc338419318" w:history="1">
        <w:r w:rsidR="000570CC" w:rsidRPr="00C86736">
          <w:rPr>
            <w:rStyle w:val="Hyperlink"/>
            <w:noProof/>
          </w:rPr>
          <w:t>Menu definitions for Studio</w:t>
        </w:r>
        <w:r w:rsidR="000570CC">
          <w:rPr>
            <w:noProof/>
            <w:webHidden/>
          </w:rPr>
          <w:tab/>
        </w:r>
        <w:r>
          <w:rPr>
            <w:noProof/>
            <w:webHidden/>
          </w:rPr>
          <w:fldChar w:fldCharType="begin"/>
        </w:r>
        <w:r w:rsidR="000570CC">
          <w:rPr>
            <w:noProof/>
            <w:webHidden/>
          </w:rPr>
          <w:instrText xml:space="preserve"> PAGEREF _Toc338419318 \h </w:instrText>
        </w:r>
        <w:r>
          <w:rPr>
            <w:noProof/>
            <w:webHidden/>
          </w:rPr>
        </w:r>
        <w:r>
          <w:rPr>
            <w:noProof/>
            <w:webHidden/>
          </w:rPr>
          <w:fldChar w:fldCharType="separate"/>
        </w:r>
        <w:r w:rsidR="000570CC">
          <w:rPr>
            <w:noProof/>
            <w:webHidden/>
          </w:rPr>
          <w:t>22</w:t>
        </w:r>
        <w:r>
          <w:rPr>
            <w:noProof/>
            <w:webHidden/>
          </w:rPr>
          <w:fldChar w:fldCharType="end"/>
        </w:r>
      </w:hyperlink>
    </w:p>
    <w:p w:rsidR="000570CC" w:rsidRDefault="00B020E0">
      <w:pPr>
        <w:pStyle w:val="TOC3"/>
        <w:rPr>
          <w:rFonts w:asciiTheme="minorHAnsi" w:eastAsiaTheme="minorEastAsia" w:hAnsiTheme="minorHAnsi" w:cstheme="minorBidi"/>
          <w:noProof/>
          <w:color w:val="auto"/>
          <w:szCs w:val="22"/>
          <w:lang w:val="sv-SE" w:eastAsia="sv-SE"/>
        </w:rPr>
      </w:pPr>
      <w:hyperlink w:anchor="_Toc338419319" w:history="1">
        <w:r w:rsidR="000570CC" w:rsidRPr="00C86736">
          <w:rPr>
            <w:rStyle w:val="Hyperlink"/>
            <w:noProof/>
          </w:rPr>
          <w:t>Form definitions</w:t>
        </w:r>
        <w:r w:rsidR="000570CC">
          <w:rPr>
            <w:noProof/>
            <w:webHidden/>
          </w:rPr>
          <w:tab/>
        </w:r>
        <w:r>
          <w:rPr>
            <w:noProof/>
            <w:webHidden/>
          </w:rPr>
          <w:fldChar w:fldCharType="begin"/>
        </w:r>
        <w:r w:rsidR="000570CC">
          <w:rPr>
            <w:noProof/>
            <w:webHidden/>
          </w:rPr>
          <w:instrText xml:space="preserve"> PAGEREF _Toc338419319 \h </w:instrText>
        </w:r>
        <w:r>
          <w:rPr>
            <w:noProof/>
            <w:webHidden/>
          </w:rPr>
        </w:r>
        <w:r>
          <w:rPr>
            <w:noProof/>
            <w:webHidden/>
          </w:rPr>
          <w:fldChar w:fldCharType="separate"/>
        </w:r>
        <w:r w:rsidR="000570CC">
          <w:rPr>
            <w:noProof/>
            <w:webHidden/>
          </w:rPr>
          <w:t>22</w:t>
        </w:r>
        <w:r>
          <w:rPr>
            <w:noProof/>
            <w:webHidden/>
          </w:rPr>
          <w:fldChar w:fldCharType="end"/>
        </w:r>
      </w:hyperlink>
    </w:p>
    <w:p w:rsidR="000570CC" w:rsidRDefault="00B020E0">
      <w:pPr>
        <w:pStyle w:val="TOC3"/>
        <w:rPr>
          <w:rFonts w:asciiTheme="minorHAnsi" w:eastAsiaTheme="minorEastAsia" w:hAnsiTheme="minorHAnsi" w:cstheme="minorBidi"/>
          <w:noProof/>
          <w:color w:val="auto"/>
          <w:szCs w:val="22"/>
          <w:lang w:val="sv-SE" w:eastAsia="sv-SE"/>
        </w:rPr>
      </w:pPr>
      <w:hyperlink w:anchor="_Toc338419320" w:history="1">
        <w:r w:rsidR="000570CC" w:rsidRPr="00C86736">
          <w:rPr>
            <w:rStyle w:val="Hyperlink"/>
            <w:noProof/>
          </w:rPr>
          <w:t>Database schema extensions</w:t>
        </w:r>
        <w:r w:rsidR="000570CC">
          <w:rPr>
            <w:noProof/>
            <w:webHidden/>
          </w:rPr>
          <w:tab/>
        </w:r>
        <w:r>
          <w:rPr>
            <w:noProof/>
            <w:webHidden/>
          </w:rPr>
          <w:fldChar w:fldCharType="begin"/>
        </w:r>
        <w:r w:rsidR="000570CC">
          <w:rPr>
            <w:noProof/>
            <w:webHidden/>
          </w:rPr>
          <w:instrText xml:space="preserve"> PAGEREF _Toc338419320 \h </w:instrText>
        </w:r>
        <w:r>
          <w:rPr>
            <w:noProof/>
            <w:webHidden/>
          </w:rPr>
        </w:r>
        <w:r>
          <w:rPr>
            <w:noProof/>
            <w:webHidden/>
          </w:rPr>
          <w:fldChar w:fldCharType="separate"/>
        </w:r>
        <w:r w:rsidR="000570CC">
          <w:rPr>
            <w:noProof/>
            <w:webHidden/>
          </w:rPr>
          <w:t>22</w:t>
        </w:r>
        <w:r>
          <w:rPr>
            <w:noProof/>
            <w:webHidden/>
          </w:rPr>
          <w:fldChar w:fldCharType="end"/>
        </w:r>
      </w:hyperlink>
    </w:p>
    <w:p w:rsidR="000570CC" w:rsidRDefault="00B020E0">
      <w:pPr>
        <w:pStyle w:val="TOC3"/>
        <w:rPr>
          <w:rFonts w:asciiTheme="minorHAnsi" w:eastAsiaTheme="minorEastAsia" w:hAnsiTheme="minorHAnsi" w:cstheme="minorBidi"/>
          <w:noProof/>
          <w:color w:val="auto"/>
          <w:szCs w:val="22"/>
          <w:lang w:val="sv-SE" w:eastAsia="sv-SE"/>
        </w:rPr>
      </w:pPr>
      <w:hyperlink w:anchor="_Toc338419321" w:history="1">
        <w:r w:rsidR="000570CC" w:rsidRPr="00C86736">
          <w:rPr>
            <w:rStyle w:val="Hyperlink"/>
            <w:noProof/>
          </w:rPr>
          <w:t>Other files and directories</w:t>
        </w:r>
        <w:r w:rsidR="000570CC">
          <w:rPr>
            <w:noProof/>
            <w:webHidden/>
          </w:rPr>
          <w:tab/>
        </w:r>
        <w:r>
          <w:rPr>
            <w:noProof/>
            <w:webHidden/>
          </w:rPr>
          <w:fldChar w:fldCharType="begin"/>
        </w:r>
        <w:r w:rsidR="000570CC">
          <w:rPr>
            <w:noProof/>
            <w:webHidden/>
          </w:rPr>
          <w:instrText xml:space="preserve"> PAGEREF _Toc338419321 \h </w:instrText>
        </w:r>
        <w:r>
          <w:rPr>
            <w:noProof/>
            <w:webHidden/>
          </w:rPr>
        </w:r>
        <w:r>
          <w:rPr>
            <w:noProof/>
            <w:webHidden/>
          </w:rPr>
          <w:fldChar w:fldCharType="separate"/>
        </w:r>
        <w:r w:rsidR="000570CC">
          <w:rPr>
            <w:noProof/>
            <w:webHidden/>
          </w:rPr>
          <w:t>23</w:t>
        </w:r>
        <w:r>
          <w:rPr>
            <w:noProof/>
            <w:webHidden/>
          </w:rPr>
          <w:fldChar w:fldCharType="end"/>
        </w:r>
      </w:hyperlink>
    </w:p>
    <w:p w:rsidR="000570CC" w:rsidRDefault="00B020E0">
      <w:pPr>
        <w:pStyle w:val="TOC1"/>
        <w:rPr>
          <w:rFonts w:asciiTheme="minorHAnsi" w:eastAsiaTheme="minorEastAsia" w:hAnsiTheme="minorHAnsi" w:cstheme="minorBidi"/>
          <w:b w:val="0"/>
          <w:noProof/>
          <w:color w:val="auto"/>
          <w:szCs w:val="22"/>
          <w:lang w:val="sv-SE" w:eastAsia="sv-SE"/>
        </w:rPr>
      </w:pPr>
      <w:hyperlink w:anchor="_Toc338419322" w:history="1">
        <w:r w:rsidR="000570CC" w:rsidRPr="00C86736">
          <w:rPr>
            <w:rStyle w:val="Hyperlink"/>
            <w:noProof/>
            <w:lang w:val="en-US"/>
          </w:rPr>
          <w:t>Special customization</w:t>
        </w:r>
        <w:r w:rsidR="000570CC">
          <w:rPr>
            <w:noProof/>
            <w:webHidden/>
          </w:rPr>
          <w:tab/>
        </w:r>
        <w:r>
          <w:rPr>
            <w:noProof/>
            <w:webHidden/>
          </w:rPr>
          <w:fldChar w:fldCharType="begin"/>
        </w:r>
        <w:r w:rsidR="000570CC">
          <w:rPr>
            <w:noProof/>
            <w:webHidden/>
          </w:rPr>
          <w:instrText xml:space="preserve"> PAGEREF _Toc338419322 \h </w:instrText>
        </w:r>
        <w:r>
          <w:rPr>
            <w:noProof/>
            <w:webHidden/>
          </w:rPr>
        </w:r>
        <w:r>
          <w:rPr>
            <w:noProof/>
            <w:webHidden/>
          </w:rPr>
          <w:fldChar w:fldCharType="separate"/>
        </w:r>
        <w:r w:rsidR="000570CC">
          <w:rPr>
            <w:noProof/>
            <w:webHidden/>
          </w:rPr>
          <w:t>25</w:t>
        </w:r>
        <w:r>
          <w:rPr>
            <w:noProof/>
            <w:webHidden/>
          </w:rPr>
          <w:fldChar w:fldCharType="end"/>
        </w:r>
      </w:hyperlink>
    </w:p>
    <w:p w:rsidR="000570CC" w:rsidRDefault="00B020E0">
      <w:pPr>
        <w:pStyle w:val="TOC3"/>
        <w:rPr>
          <w:rFonts w:asciiTheme="minorHAnsi" w:eastAsiaTheme="minorEastAsia" w:hAnsiTheme="minorHAnsi" w:cstheme="minorBidi"/>
          <w:noProof/>
          <w:color w:val="auto"/>
          <w:szCs w:val="22"/>
          <w:lang w:val="sv-SE" w:eastAsia="sv-SE"/>
        </w:rPr>
      </w:pPr>
      <w:hyperlink w:anchor="_Toc338419323" w:history="1">
        <w:r w:rsidR="000570CC" w:rsidRPr="00C86736">
          <w:rPr>
            <w:rStyle w:val="Hyperlink"/>
            <w:rFonts w:eastAsia="MS Mincho"/>
            <w:noProof/>
            <w:lang w:val="en-US"/>
          </w:rPr>
          <w:t>Server environment configuration</w:t>
        </w:r>
        <w:r w:rsidR="000570CC">
          <w:rPr>
            <w:noProof/>
            <w:webHidden/>
          </w:rPr>
          <w:tab/>
        </w:r>
        <w:r>
          <w:rPr>
            <w:noProof/>
            <w:webHidden/>
          </w:rPr>
          <w:fldChar w:fldCharType="begin"/>
        </w:r>
        <w:r w:rsidR="000570CC">
          <w:rPr>
            <w:noProof/>
            <w:webHidden/>
          </w:rPr>
          <w:instrText xml:space="preserve"> PAGEREF _Toc338419323 \h </w:instrText>
        </w:r>
        <w:r>
          <w:rPr>
            <w:noProof/>
            <w:webHidden/>
          </w:rPr>
        </w:r>
        <w:r>
          <w:rPr>
            <w:noProof/>
            <w:webHidden/>
          </w:rPr>
          <w:fldChar w:fldCharType="separate"/>
        </w:r>
        <w:r w:rsidR="000570CC">
          <w:rPr>
            <w:noProof/>
            <w:webHidden/>
          </w:rPr>
          <w:t>25</w:t>
        </w:r>
        <w:r>
          <w:rPr>
            <w:noProof/>
            <w:webHidden/>
          </w:rPr>
          <w:fldChar w:fldCharType="end"/>
        </w:r>
      </w:hyperlink>
    </w:p>
    <w:p w:rsidR="000570CC" w:rsidRDefault="00B020E0">
      <w:pPr>
        <w:pStyle w:val="TOC3"/>
        <w:rPr>
          <w:rFonts w:asciiTheme="minorHAnsi" w:eastAsiaTheme="minorEastAsia" w:hAnsiTheme="minorHAnsi" w:cstheme="minorBidi"/>
          <w:noProof/>
          <w:color w:val="auto"/>
          <w:szCs w:val="22"/>
          <w:lang w:val="sv-SE" w:eastAsia="sv-SE"/>
        </w:rPr>
      </w:pPr>
      <w:hyperlink w:anchor="_Toc338419324" w:history="1">
        <w:r w:rsidR="000570CC" w:rsidRPr="00C86736">
          <w:rPr>
            <w:rStyle w:val="Hyperlink"/>
            <w:rFonts w:eastAsia="MS Mincho"/>
            <w:noProof/>
            <w:lang w:val="en-US"/>
          </w:rPr>
          <w:t>Jeppesen Resource System</w:t>
        </w:r>
        <w:r w:rsidR="000570CC">
          <w:rPr>
            <w:noProof/>
            <w:webHidden/>
          </w:rPr>
          <w:tab/>
        </w:r>
        <w:r>
          <w:rPr>
            <w:noProof/>
            <w:webHidden/>
          </w:rPr>
          <w:fldChar w:fldCharType="begin"/>
        </w:r>
        <w:r w:rsidR="000570CC">
          <w:rPr>
            <w:noProof/>
            <w:webHidden/>
          </w:rPr>
          <w:instrText xml:space="preserve"> PAGEREF _Toc338419324 \h </w:instrText>
        </w:r>
        <w:r>
          <w:rPr>
            <w:noProof/>
            <w:webHidden/>
          </w:rPr>
        </w:r>
        <w:r>
          <w:rPr>
            <w:noProof/>
            <w:webHidden/>
          </w:rPr>
          <w:fldChar w:fldCharType="separate"/>
        </w:r>
        <w:r w:rsidR="000570CC">
          <w:rPr>
            <w:noProof/>
            <w:webHidden/>
          </w:rPr>
          <w:t>27</w:t>
        </w:r>
        <w:r>
          <w:rPr>
            <w:noProof/>
            <w:webHidden/>
          </w:rPr>
          <w:fldChar w:fldCharType="end"/>
        </w:r>
      </w:hyperlink>
    </w:p>
    <w:p w:rsidR="000570CC" w:rsidRDefault="00B020E0">
      <w:pPr>
        <w:pStyle w:val="TOC3"/>
        <w:rPr>
          <w:rFonts w:asciiTheme="minorHAnsi" w:eastAsiaTheme="minorEastAsia" w:hAnsiTheme="minorHAnsi" w:cstheme="minorBidi"/>
          <w:noProof/>
          <w:color w:val="auto"/>
          <w:szCs w:val="22"/>
          <w:lang w:val="sv-SE" w:eastAsia="sv-SE"/>
        </w:rPr>
      </w:pPr>
      <w:hyperlink w:anchor="_Toc338419325" w:history="1">
        <w:r w:rsidR="000570CC" w:rsidRPr="00C86736">
          <w:rPr>
            <w:rStyle w:val="Hyperlink"/>
            <w:noProof/>
          </w:rPr>
          <w:t>Jeppesen common configuration</w:t>
        </w:r>
        <w:r w:rsidR="000570CC">
          <w:rPr>
            <w:noProof/>
            <w:webHidden/>
          </w:rPr>
          <w:tab/>
        </w:r>
        <w:r>
          <w:rPr>
            <w:noProof/>
            <w:webHidden/>
          </w:rPr>
          <w:fldChar w:fldCharType="begin"/>
        </w:r>
        <w:r w:rsidR="000570CC">
          <w:rPr>
            <w:noProof/>
            <w:webHidden/>
          </w:rPr>
          <w:instrText xml:space="preserve"> PAGEREF _Toc338419325 \h </w:instrText>
        </w:r>
        <w:r>
          <w:rPr>
            <w:noProof/>
            <w:webHidden/>
          </w:rPr>
        </w:r>
        <w:r>
          <w:rPr>
            <w:noProof/>
            <w:webHidden/>
          </w:rPr>
          <w:fldChar w:fldCharType="separate"/>
        </w:r>
        <w:r w:rsidR="000570CC">
          <w:rPr>
            <w:noProof/>
            <w:webHidden/>
          </w:rPr>
          <w:t>28</w:t>
        </w:r>
        <w:r>
          <w:rPr>
            <w:noProof/>
            <w:webHidden/>
          </w:rPr>
          <w:fldChar w:fldCharType="end"/>
        </w:r>
      </w:hyperlink>
    </w:p>
    <w:p w:rsidR="000570CC" w:rsidRDefault="00B020E0">
      <w:pPr>
        <w:pStyle w:val="TOC3"/>
        <w:rPr>
          <w:rFonts w:asciiTheme="minorHAnsi" w:eastAsiaTheme="minorEastAsia" w:hAnsiTheme="minorHAnsi" w:cstheme="minorBidi"/>
          <w:noProof/>
          <w:color w:val="auto"/>
          <w:szCs w:val="22"/>
          <w:lang w:val="sv-SE" w:eastAsia="sv-SE"/>
        </w:rPr>
      </w:pPr>
      <w:hyperlink w:anchor="_Toc338419326" w:history="1">
        <w:r w:rsidR="000570CC" w:rsidRPr="00C86736">
          <w:rPr>
            <w:rStyle w:val="Hyperlink"/>
            <w:noProof/>
          </w:rPr>
          <w:t>Menu definitions for Studio</w:t>
        </w:r>
        <w:r w:rsidR="000570CC">
          <w:rPr>
            <w:noProof/>
            <w:webHidden/>
          </w:rPr>
          <w:tab/>
        </w:r>
        <w:r>
          <w:rPr>
            <w:noProof/>
            <w:webHidden/>
          </w:rPr>
          <w:fldChar w:fldCharType="begin"/>
        </w:r>
        <w:r w:rsidR="000570CC">
          <w:rPr>
            <w:noProof/>
            <w:webHidden/>
          </w:rPr>
          <w:instrText xml:space="preserve"> PAGEREF _Toc338419326 \h </w:instrText>
        </w:r>
        <w:r>
          <w:rPr>
            <w:noProof/>
            <w:webHidden/>
          </w:rPr>
        </w:r>
        <w:r>
          <w:rPr>
            <w:noProof/>
            <w:webHidden/>
          </w:rPr>
          <w:fldChar w:fldCharType="separate"/>
        </w:r>
        <w:r w:rsidR="000570CC">
          <w:rPr>
            <w:noProof/>
            <w:webHidden/>
          </w:rPr>
          <w:t>31</w:t>
        </w:r>
        <w:r>
          <w:rPr>
            <w:noProof/>
            <w:webHidden/>
          </w:rPr>
          <w:fldChar w:fldCharType="end"/>
        </w:r>
      </w:hyperlink>
    </w:p>
    <w:p w:rsidR="000570CC" w:rsidRDefault="00B020E0">
      <w:pPr>
        <w:pStyle w:val="TOC3"/>
        <w:rPr>
          <w:rFonts w:asciiTheme="minorHAnsi" w:eastAsiaTheme="minorEastAsia" w:hAnsiTheme="minorHAnsi" w:cstheme="minorBidi"/>
          <w:noProof/>
          <w:color w:val="auto"/>
          <w:szCs w:val="22"/>
          <w:lang w:val="sv-SE" w:eastAsia="sv-SE"/>
        </w:rPr>
      </w:pPr>
      <w:hyperlink w:anchor="_Toc338419327" w:history="1">
        <w:r w:rsidR="000570CC" w:rsidRPr="00C86736">
          <w:rPr>
            <w:rStyle w:val="Hyperlink"/>
            <w:rFonts w:eastAsia="MS Mincho"/>
            <w:noProof/>
            <w:lang w:val="en-US"/>
          </w:rPr>
          <w:t>Leg Key matching</w:t>
        </w:r>
        <w:r w:rsidR="000570CC">
          <w:rPr>
            <w:noProof/>
            <w:webHidden/>
          </w:rPr>
          <w:tab/>
        </w:r>
        <w:r>
          <w:rPr>
            <w:noProof/>
            <w:webHidden/>
          </w:rPr>
          <w:fldChar w:fldCharType="begin"/>
        </w:r>
        <w:r w:rsidR="000570CC">
          <w:rPr>
            <w:noProof/>
            <w:webHidden/>
          </w:rPr>
          <w:instrText xml:space="preserve"> PAGEREF _Toc338419327 \h </w:instrText>
        </w:r>
        <w:r>
          <w:rPr>
            <w:noProof/>
            <w:webHidden/>
          </w:rPr>
        </w:r>
        <w:r>
          <w:rPr>
            <w:noProof/>
            <w:webHidden/>
          </w:rPr>
          <w:fldChar w:fldCharType="separate"/>
        </w:r>
        <w:r w:rsidR="000570CC">
          <w:rPr>
            <w:noProof/>
            <w:webHidden/>
          </w:rPr>
          <w:t>33</w:t>
        </w:r>
        <w:r>
          <w:rPr>
            <w:noProof/>
            <w:webHidden/>
          </w:rPr>
          <w:fldChar w:fldCharType="end"/>
        </w:r>
      </w:hyperlink>
    </w:p>
    <w:p w:rsidR="000570CC" w:rsidRDefault="00B020E0">
      <w:pPr>
        <w:pStyle w:val="TOC3"/>
        <w:rPr>
          <w:rFonts w:asciiTheme="minorHAnsi" w:eastAsiaTheme="minorEastAsia" w:hAnsiTheme="minorHAnsi" w:cstheme="minorBidi"/>
          <w:noProof/>
          <w:color w:val="auto"/>
          <w:szCs w:val="22"/>
          <w:lang w:val="sv-SE" w:eastAsia="sv-SE"/>
        </w:rPr>
      </w:pPr>
      <w:hyperlink w:anchor="_Toc338419328" w:history="1">
        <w:r w:rsidR="000570CC" w:rsidRPr="00C86736">
          <w:rPr>
            <w:rStyle w:val="Hyperlink"/>
            <w:rFonts w:eastAsia="MS Mincho"/>
            <w:noProof/>
            <w:lang w:val="en-US"/>
          </w:rPr>
          <w:t>Adding an airport to CMS</w:t>
        </w:r>
        <w:r w:rsidR="000570CC">
          <w:rPr>
            <w:noProof/>
            <w:webHidden/>
          </w:rPr>
          <w:tab/>
        </w:r>
        <w:r>
          <w:rPr>
            <w:noProof/>
            <w:webHidden/>
          </w:rPr>
          <w:fldChar w:fldCharType="begin"/>
        </w:r>
        <w:r w:rsidR="000570CC">
          <w:rPr>
            <w:noProof/>
            <w:webHidden/>
          </w:rPr>
          <w:instrText xml:space="preserve"> PAGEREF _Toc338419328 \h </w:instrText>
        </w:r>
        <w:r>
          <w:rPr>
            <w:noProof/>
            <w:webHidden/>
          </w:rPr>
        </w:r>
        <w:r>
          <w:rPr>
            <w:noProof/>
            <w:webHidden/>
          </w:rPr>
          <w:fldChar w:fldCharType="separate"/>
        </w:r>
        <w:r w:rsidR="000570CC">
          <w:rPr>
            <w:noProof/>
            <w:webHidden/>
          </w:rPr>
          <w:t>34</w:t>
        </w:r>
        <w:r>
          <w:rPr>
            <w:noProof/>
            <w:webHidden/>
          </w:rPr>
          <w:fldChar w:fldCharType="end"/>
        </w:r>
      </w:hyperlink>
    </w:p>
    <w:p w:rsidR="000570CC" w:rsidRDefault="00B020E0">
      <w:pPr>
        <w:pStyle w:val="TOC1"/>
        <w:rPr>
          <w:rFonts w:asciiTheme="minorHAnsi" w:eastAsiaTheme="minorEastAsia" w:hAnsiTheme="minorHAnsi" w:cstheme="minorBidi"/>
          <w:b w:val="0"/>
          <w:noProof/>
          <w:color w:val="auto"/>
          <w:szCs w:val="22"/>
          <w:lang w:val="sv-SE" w:eastAsia="sv-SE"/>
        </w:rPr>
      </w:pPr>
      <w:hyperlink w:anchor="_Toc338419329" w:history="1">
        <w:r w:rsidR="000570CC" w:rsidRPr="00C86736">
          <w:rPr>
            <w:rStyle w:val="Hyperlink"/>
            <w:noProof/>
          </w:rPr>
          <w:t>System dependencies</w:t>
        </w:r>
        <w:r w:rsidR="000570CC">
          <w:rPr>
            <w:noProof/>
            <w:webHidden/>
          </w:rPr>
          <w:tab/>
        </w:r>
        <w:r>
          <w:rPr>
            <w:noProof/>
            <w:webHidden/>
          </w:rPr>
          <w:fldChar w:fldCharType="begin"/>
        </w:r>
        <w:r w:rsidR="000570CC">
          <w:rPr>
            <w:noProof/>
            <w:webHidden/>
          </w:rPr>
          <w:instrText xml:space="preserve"> PAGEREF _Toc338419329 \h </w:instrText>
        </w:r>
        <w:r>
          <w:rPr>
            <w:noProof/>
            <w:webHidden/>
          </w:rPr>
        </w:r>
        <w:r>
          <w:rPr>
            <w:noProof/>
            <w:webHidden/>
          </w:rPr>
          <w:fldChar w:fldCharType="separate"/>
        </w:r>
        <w:r w:rsidR="000570CC">
          <w:rPr>
            <w:noProof/>
            <w:webHidden/>
          </w:rPr>
          <w:t>39</w:t>
        </w:r>
        <w:r>
          <w:rPr>
            <w:noProof/>
            <w:webHidden/>
          </w:rPr>
          <w:fldChar w:fldCharType="end"/>
        </w:r>
      </w:hyperlink>
    </w:p>
    <w:p w:rsidR="000570CC" w:rsidRDefault="00B020E0">
      <w:pPr>
        <w:pStyle w:val="TOC3"/>
        <w:rPr>
          <w:rFonts w:asciiTheme="minorHAnsi" w:eastAsiaTheme="minorEastAsia" w:hAnsiTheme="minorHAnsi" w:cstheme="minorBidi"/>
          <w:noProof/>
          <w:color w:val="auto"/>
          <w:szCs w:val="22"/>
          <w:lang w:val="sv-SE" w:eastAsia="sv-SE"/>
        </w:rPr>
      </w:pPr>
      <w:hyperlink w:anchor="_Toc338419330" w:history="1">
        <w:r w:rsidR="000570CC" w:rsidRPr="00C86736">
          <w:rPr>
            <w:rStyle w:val="Hyperlink"/>
            <w:rFonts w:eastAsia="MS Mincho"/>
            <w:noProof/>
          </w:rPr>
          <w:t>File based data in CMS</w:t>
        </w:r>
        <w:r w:rsidR="000570CC">
          <w:rPr>
            <w:noProof/>
            <w:webHidden/>
          </w:rPr>
          <w:tab/>
        </w:r>
        <w:r>
          <w:rPr>
            <w:noProof/>
            <w:webHidden/>
          </w:rPr>
          <w:fldChar w:fldCharType="begin"/>
        </w:r>
        <w:r w:rsidR="000570CC">
          <w:rPr>
            <w:noProof/>
            <w:webHidden/>
          </w:rPr>
          <w:instrText xml:space="preserve"> PAGEREF _Toc338419330 \h </w:instrText>
        </w:r>
        <w:r>
          <w:rPr>
            <w:noProof/>
            <w:webHidden/>
          </w:rPr>
        </w:r>
        <w:r>
          <w:rPr>
            <w:noProof/>
            <w:webHidden/>
          </w:rPr>
          <w:fldChar w:fldCharType="separate"/>
        </w:r>
        <w:r w:rsidR="000570CC">
          <w:rPr>
            <w:noProof/>
            <w:webHidden/>
          </w:rPr>
          <w:t>39</w:t>
        </w:r>
        <w:r>
          <w:rPr>
            <w:noProof/>
            <w:webHidden/>
          </w:rPr>
          <w:fldChar w:fldCharType="end"/>
        </w:r>
      </w:hyperlink>
    </w:p>
    <w:p w:rsidR="00E55242" w:rsidRPr="00612EDE" w:rsidRDefault="00B020E0" w:rsidP="00F83C33">
      <w:pPr>
        <w:pStyle w:val="BodyText"/>
      </w:pPr>
      <w:r w:rsidRPr="00612EDE">
        <w:fldChar w:fldCharType="end"/>
      </w:r>
    </w:p>
    <w:p w:rsidR="00080ED9" w:rsidRPr="00612EDE" w:rsidRDefault="00080ED9" w:rsidP="00F83C33">
      <w:pPr>
        <w:pStyle w:val="BodyText"/>
      </w:pPr>
    </w:p>
    <w:p w:rsidR="00A071EE" w:rsidRPr="00612EDE" w:rsidRDefault="00A071EE">
      <w:pPr>
        <w:pStyle w:val="BodyText"/>
        <w:sectPr w:rsidR="00A071EE" w:rsidRPr="00612EDE" w:rsidSect="00080ED9">
          <w:headerReference w:type="even" r:id="rId9"/>
          <w:headerReference w:type="default" r:id="rId10"/>
          <w:footerReference w:type="even" r:id="rId11"/>
          <w:footerReference w:type="default" r:id="rId12"/>
          <w:headerReference w:type="first" r:id="rId13"/>
          <w:footerReference w:type="first" r:id="rId14"/>
          <w:type w:val="oddPage"/>
          <w:pgSz w:w="11907" w:h="16842" w:code="9"/>
          <w:pgMar w:top="1701" w:right="1134" w:bottom="1701" w:left="1985" w:header="851" w:footer="1134" w:gutter="0"/>
          <w:pgNumType w:start="1" w:chapStyle="1"/>
          <w:cols w:space="720"/>
        </w:sectPr>
      </w:pPr>
      <w:bookmarkStart w:id="17" w:name="X11723"/>
    </w:p>
    <w:p w:rsidR="00265273" w:rsidRPr="00612EDE" w:rsidRDefault="00265273" w:rsidP="00265273">
      <w:pPr>
        <w:pStyle w:val="Heading1"/>
      </w:pPr>
      <w:bookmarkStart w:id="18" w:name="_Toc164063104"/>
      <w:bookmarkStart w:id="19" w:name="_Toc193765864"/>
      <w:bookmarkStart w:id="20" w:name="_Toc338419303"/>
      <w:r w:rsidRPr="00612EDE">
        <w:lastRenderedPageBreak/>
        <w:t>About this document</w:t>
      </w:r>
      <w:bookmarkEnd w:id="18"/>
      <w:bookmarkEnd w:id="19"/>
      <w:bookmarkEnd w:id="20"/>
    </w:p>
    <w:p w:rsidR="00265273" w:rsidRPr="00612EDE" w:rsidRDefault="00265273" w:rsidP="00265273">
      <w:pPr>
        <w:pStyle w:val="BodyText"/>
      </w:pPr>
      <w:r w:rsidRPr="00612EDE">
        <w:t xml:space="preserve">This document describes the </w:t>
      </w:r>
      <w:r w:rsidR="00626160" w:rsidRPr="00612EDE">
        <w:t>overall design</w:t>
      </w:r>
      <w:r w:rsidRPr="00612EDE">
        <w:t xml:space="preserve"> of </w:t>
      </w:r>
      <w:r w:rsidR="00626160" w:rsidRPr="00612EDE">
        <w:t xml:space="preserve">the </w:t>
      </w:r>
      <w:del w:id="21" w:author="Michael Lundell" w:date="2012-10-15T14:40:00Z">
        <w:r w:rsidR="00626160" w:rsidRPr="00612EDE" w:rsidDel="004B2C60">
          <w:delText xml:space="preserve">Carmen </w:delText>
        </w:r>
      </w:del>
      <w:proofErr w:type="spellStart"/>
      <w:ins w:id="22" w:author="Michael Lundell" w:date="2012-10-15T14:40:00Z">
        <w:r w:rsidR="004B2C60">
          <w:t>Jeppesen</w:t>
        </w:r>
        <w:proofErr w:type="spellEnd"/>
        <w:r w:rsidR="004B2C60" w:rsidRPr="00612EDE">
          <w:t xml:space="preserve"> </w:t>
        </w:r>
      </w:ins>
      <w:r w:rsidR="00626160" w:rsidRPr="00612EDE">
        <w:t>Crew Management System</w:t>
      </w:r>
      <w:r w:rsidRPr="00612EDE">
        <w:t xml:space="preserve"> at </w:t>
      </w:r>
      <w:r w:rsidR="00626160" w:rsidRPr="00612EDE">
        <w:t>SAS</w:t>
      </w:r>
      <w:r w:rsidRPr="00612EDE">
        <w:t xml:space="preserve">. </w:t>
      </w:r>
    </w:p>
    <w:p w:rsidR="00265273" w:rsidRPr="00612EDE" w:rsidRDefault="00265273" w:rsidP="00265273">
      <w:pPr>
        <w:pStyle w:val="Heading4"/>
      </w:pPr>
      <w:r w:rsidRPr="00612EDE">
        <w:t>Readers</w:t>
      </w:r>
    </w:p>
    <w:p w:rsidR="00265273" w:rsidRPr="00612EDE" w:rsidRDefault="00265273" w:rsidP="00265273">
      <w:pPr>
        <w:pStyle w:val="BodyText"/>
      </w:pPr>
      <w:r w:rsidRPr="00612EDE">
        <w:t>The intended readers are:</w:t>
      </w:r>
    </w:p>
    <w:p w:rsidR="00265273" w:rsidRPr="00612EDE" w:rsidRDefault="00265273" w:rsidP="00787694">
      <w:pPr>
        <w:pStyle w:val="ListBullet"/>
      </w:pPr>
      <w:r w:rsidRPr="00612EDE">
        <w:t>Developers</w:t>
      </w:r>
    </w:p>
    <w:p w:rsidR="00265273" w:rsidRPr="00612EDE" w:rsidRDefault="00265273" w:rsidP="00787694">
      <w:pPr>
        <w:pStyle w:val="ListBullet"/>
      </w:pPr>
      <w:r w:rsidRPr="00612EDE">
        <w:t>System Administrators</w:t>
      </w:r>
    </w:p>
    <w:p w:rsidR="00265273" w:rsidRPr="00612EDE" w:rsidRDefault="00265273" w:rsidP="00265273">
      <w:pPr>
        <w:pStyle w:val="Heading4"/>
      </w:pPr>
      <w:r w:rsidRPr="00612EDE">
        <w:t>Maintenance</w:t>
      </w:r>
    </w:p>
    <w:p w:rsidR="00265273" w:rsidRPr="00612EDE" w:rsidRDefault="00265273" w:rsidP="00265273">
      <w:pPr>
        <w:pStyle w:val="BodyText"/>
      </w:pPr>
      <w:r w:rsidRPr="00612EDE">
        <w:t xml:space="preserve">This document is developed by </w:t>
      </w:r>
      <w:proofErr w:type="spellStart"/>
      <w:r w:rsidRPr="00612EDE">
        <w:t>Jeppesen</w:t>
      </w:r>
      <w:proofErr w:type="spellEnd"/>
      <w:r w:rsidRPr="00612EDE">
        <w:t xml:space="preserve"> Systems during an implementation project, but after a hand over the ownership is transferred to</w:t>
      </w:r>
      <w:r w:rsidR="00626160" w:rsidRPr="00612EDE">
        <w:t xml:space="preserve"> SAS</w:t>
      </w:r>
      <w:r w:rsidRPr="00612EDE">
        <w:t>.</w:t>
      </w:r>
    </w:p>
    <w:p w:rsidR="00265273" w:rsidRPr="00612EDE" w:rsidRDefault="00265273" w:rsidP="00265273">
      <w:pPr>
        <w:pStyle w:val="BodyText"/>
      </w:pPr>
      <w:r w:rsidRPr="00612EDE">
        <w:t xml:space="preserve">The following person is responsible for the maintenance of this document: </w:t>
      </w:r>
    </w:p>
    <w:p w:rsidR="00626160" w:rsidRPr="00612EDE" w:rsidRDefault="00541371" w:rsidP="00265273">
      <w:pPr>
        <w:pStyle w:val="BodyText"/>
      </w:pPr>
      <w:smartTag w:uri="urn:schemas-microsoft-com:office:smarttags" w:element="PersonName">
        <w:r>
          <w:t xml:space="preserve">Jonas </w:t>
        </w:r>
        <w:proofErr w:type="spellStart"/>
        <w:r>
          <w:t>Carlsson</w:t>
        </w:r>
      </w:smartTag>
      <w:proofErr w:type="spellEnd"/>
      <w:r w:rsidR="007D46FC" w:rsidRPr="00612EDE">
        <w:t xml:space="preserve">, </w:t>
      </w:r>
      <w:proofErr w:type="spellStart"/>
      <w:r w:rsidR="007D46FC" w:rsidRPr="00612EDE">
        <w:t>Jeppesen</w:t>
      </w:r>
      <w:proofErr w:type="spellEnd"/>
      <w:r w:rsidR="007D46FC" w:rsidRPr="00612EDE">
        <w:t xml:space="preserve"> </w:t>
      </w:r>
    </w:p>
    <w:p w:rsidR="00265273" w:rsidRPr="00612EDE" w:rsidRDefault="00265273" w:rsidP="00265273">
      <w:pPr>
        <w:pStyle w:val="Heading4"/>
      </w:pPr>
      <w:r w:rsidRPr="00612EDE">
        <w:t>Version history</w:t>
      </w:r>
    </w:p>
    <w:tbl>
      <w:tblPr>
        <w:tblW w:w="0" w:type="auto"/>
        <w:tblInd w:w="2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57" w:type="dxa"/>
        </w:tblCellMar>
        <w:tblLook w:val="01E0"/>
      </w:tblPr>
      <w:tblGrid>
        <w:gridCol w:w="987"/>
        <w:gridCol w:w="1418"/>
        <w:gridCol w:w="4394"/>
      </w:tblGrid>
      <w:tr w:rsidR="00265273" w:rsidRPr="00612EDE" w:rsidTr="00D70C72">
        <w:trPr>
          <w:cantSplit/>
          <w:tblHeader/>
        </w:trPr>
        <w:tc>
          <w:tcPr>
            <w:tcW w:w="987" w:type="dxa"/>
            <w:tcBorders>
              <w:top w:val="single" w:sz="4" w:space="0" w:color="auto"/>
              <w:left w:val="single" w:sz="4" w:space="0" w:color="auto"/>
              <w:bottom w:val="single" w:sz="4" w:space="0" w:color="auto"/>
              <w:right w:val="single" w:sz="4" w:space="0" w:color="auto"/>
              <w:tl2br w:val="nil"/>
              <w:tr2bl w:val="nil"/>
            </w:tcBorders>
            <w:shd w:val="clear" w:color="auto" w:fill="E6E6E6"/>
          </w:tcPr>
          <w:p w:rsidR="00265273" w:rsidRPr="00612EDE" w:rsidRDefault="00265273" w:rsidP="000E1BC2">
            <w:pPr>
              <w:pStyle w:val="TableHead"/>
            </w:pPr>
            <w:r w:rsidRPr="00612EDE">
              <w:t>Version</w:t>
            </w:r>
          </w:p>
        </w:tc>
        <w:tc>
          <w:tcPr>
            <w:tcW w:w="1418" w:type="dxa"/>
            <w:tcBorders>
              <w:top w:val="single" w:sz="4" w:space="0" w:color="auto"/>
              <w:left w:val="single" w:sz="4" w:space="0" w:color="auto"/>
              <w:bottom w:val="single" w:sz="4" w:space="0" w:color="auto"/>
              <w:right w:val="single" w:sz="4" w:space="0" w:color="auto"/>
              <w:tl2br w:val="nil"/>
              <w:tr2bl w:val="nil"/>
            </w:tcBorders>
            <w:shd w:val="clear" w:color="auto" w:fill="E6E6E6"/>
          </w:tcPr>
          <w:p w:rsidR="00265273" w:rsidRPr="00612EDE" w:rsidRDefault="00265273" w:rsidP="000E1BC2">
            <w:pPr>
              <w:pStyle w:val="TableHead"/>
            </w:pPr>
            <w:r w:rsidRPr="00612EDE">
              <w:t>Release Date</w:t>
            </w:r>
          </w:p>
        </w:tc>
        <w:tc>
          <w:tcPr>
            <w:tcW w:w="4394" w:type="dxa"/>
            <w:tcBorders>
              <w:top w:val="single" w:sz="4" w:space="0" w:color="auto"/>
              <w:left w:val="single" w:sz="4" w:space="0" w:color="auto"/>
              <w:bottom w:val="single" w:sz="4" w:space="0" w:color="auto"/>
              <w:right w:val="single" w:sz="4" w:space="0" w:color="auto"/>
              <w:tl2br w:val="nil"/>
              <w:tr2bl w:val="nil"/>
            </w:tcBorders>
            <w:shd w:val="clear" w:color="auto" w:fill="E6E6E6"/>
          </w:tcPr>
          <w:p w:rsidR="00265273" w:rsidRPr="00612EDE" w:rsidRDefault="00265273" w:rsidP="000E1BC2">
            <w:pPr>
              <w:pStyle w:val="TableHead"/>
            </w:pPr>
            <w:r w:rsidRPr="00612EDE">
              <w:t>Comment</w:t>
            </w:r>
          </w:p>
        </w:tc>
      </w:tr>
      <w:tr w:rsidR="00265273" w:rsidRPr="00612EDE" w:rsidTr="00D70C72">
        <w:trPr>
          <w:cantSplit/>
        </w:trPr>
        <w:tc>
          <w:tcPr>
            <w:tcW w:w="987" w:type="dxa"/>
          </w:tcPr>
          <w:p w:rsidR="00265273" w:rsidRPr="00612EDE" w:rsidRDefault="00626160" w:rsidP="000E1BC2">
            <w:r w:rsidRPr="00612EDE">
              <w:t>2.0</w:t>
            </w:r>
          </w:p>
        </w:tc>
        <w:tc>
          <w:tcPr>
            <w:tcW w:w="1418" w:type="dxa"/>
          </w:tcPr>
          <w:p w:rsidR="00265273" w:rsidRPr="00612EDE" w:rsidRDefault="00320DFA" w:rsidP="000E1BC2">
            <w:r w:rsidRPr="00612EDE">
              <w:t>2009-01-</w:t>
            </w:r>
            <w:r w:rsidR="00541371">
              <w:t>21</w:t>
            </w:r>
          </w:p>
        </w:tc>
        <w:tc>
          <w:tcPr>
            <w:tcW w:w="4394" w:type="dxa"/>
          </w:tcPr>
          <w:p w:rsidR="00265273" w:rsidRPr="00612EDE" w:rsidRDefault="00626160" w:rsidP="000E1BC2">
            <w:r w:rsidRPr="00612EDE">
              <w:t xml:space="preserve">Rewrote the entire document and changed layout to the </w:t>
            </w:r>
            <w:proofErr w:type="spellStart"/>
            <w:r w:rsidRPr="00612EDE">
              <w:t>Jeppesen</w:t>
            </w:r>
            <w:proofErr w:type="spellEnd"/>
            <w:r w:rsidRPr="00612EDE">
              <w:t xml:space="preserve"> standard layout.</w:t>
            </w:r>
          </w:p>
        </w:tc>
      </w:tr>
      <w:tr w:rsidR="00AF1431" w:rsidRPr="00612EDE" w:rsidTr="00D70C72">
        <w:trPr>
          <w:cantSplit/>
        </w:trPr>
        <w:tc>
          <w:tcPr>
            <w:tcW w:w="987" w:type="dxa"/>
          </w:tcPr>
          <w:p w:rsidR="00AF1431" w:rsidRPr="00612EDE" w:rsidRDefault="00AF1431" w:rsidP="000E1BC2">
            <w:r>
              <w:t>2.1</w:t>
            </w:r>
          </w:p>
        </w:tc>
        <w:tc>
          <w:tcPr>
            <w:tcW w:w="1418" w:type="dxa"/>
          </w:tcPr>
          <w:p w:rsidR="00AF1431" w:rsidRPr="00612EDE" w:rsidRDefault="00AF1431" w:rsidP="000E1BC2">
            <w:r>
              <w:t>2009-06-09</w:t>
            </w:r>
          </w:p>
        </w:tc>
        <w:tc>
          <w:tcPr>
            <w:tcW w:w="4394" w:type="dxa"/>
          </w:tcPr>
          <w:p w:rsidR="00AF1431" w:rsidRPr="00612EDE" w:rsidRDefault="00AF1431" w:rsidP="000E1BC2">
            <w:r>
              <w:t>Added External Publish Server</w:t>
            </w:r>
          </w:p>
        </w:tc>
      </w:tr>
      <w:tr w:rsidR="00512DDB" w:rsidRPr="00612EDE" w:rsidTr="00D70C72">
        <w:trPr>
          <w:cantSplit/>
        </w:trPr>
        <w:tc>
          <w:tcPr>
            <w:tcW w:w="987" w:type="dxa"/>
          </w:tcPr>
          <w:p w:rsidR="00512DDB" w:rsidRDefault="00512DDB" w:rsidP="000E1BC2">
            <w:r>
              <w:t>2.2</w:t>
            </w:r>
          </w:p>
        </w:tc>
        <w:tc>
          <w:tcPr>
            <w:tcW w:w="1418" w:type="dxa"/>
          </w:tcPr>
          <w:p w:rsidR="00512DDB" w:rsidRDefault="00512DDB" w:rsidP="000E1BC2">
            <w:r>
              <w:t>2009-12-08</w:t>
            </w:r>
          </w:p>
        </w:tc>
        <w:tc>
          <w:tcPr>
            <w:tcW w:w="4394" w:type="dxa"/>
          </w:tcPr>
          <w:p w:rsidR="00512DDB" w:rsidRDefault="00512DDB" w:rsidP="000E1BC2">
            <w:r>
              <w:t>Various minor changes/updates</w:t>
            </w:r>
          </w:p>
        </w:tc>
      </w:tr>
      <w:tr w:rsidR="00480A79" w:rsidRPr="00612EDE" w:rsidTr="00D70C72">
        <w:trPr>
          <w:cantSplit/>
        </w:trPr>
        <w:tc>
          <w:tcPr>
            <w:tcW w:w="987" w:type="dxa"/>
          </w:tcPr>
          <w:p w:rsidR="00480A79" w:rsidRDefault="00480A79" w:rsidP="000E1BC2">
            <w:r>
              <w:t>2.3</w:t>
            </w:r>
          </w:p>
        </w:tc>
        <w:tc>
          <w:tcPr>
            <w:tcW w:w="1418" w:type="dxa"/>
          </w:tcPr>
          <w:p w:rsidR="00480A79" w:rsidRDefault="00480A79" w:rsidP="000E1BC2">
            <w:r>
              <w:t>2010-03-08</w:t>
            </w:r>
          </w:p>
        </w:tc>
        <w:tc>
          <w:tcPr>
            <w:tcW w:w="4394" w:type="dxa"/>
          </w:tcPr>
          <w:p w:rsidR="00480A79" w:rsidRDefault="00480A79" w:rsidP="000E1BC2">
            <w:r>
              <w:t>Added information about how to add a new airport to the CMS system.</w:t>
            </w:r>
          </w:p>
        </w:tc>
      </w:tr>
      <w:tr w:rsidR="00F67620" w:rsidRPr="00612EDE" w:rsidTr="00F67620">
        <w:trPr>
          <w:cantSplit/>
          <w:ins w:id="23" w:author="Michael Lundell" w:date="2012-10-15T14:43:00Z"/>
        </w:trPr>
        <w:tc>
          <w:tcPr>
            <w:tcW w:w="987" w:type="dxa"/>
          </w:tcPr>
          <w:p w:rsidR="00F67620" w:rsidRDefault="00F67620" w:rsidP="00F67620">
            <w:pPr>
              <w:rPr>
                <w:ins w:id="24" w:author="Michael Lundell" w:date="2012-10-15T14:43:00Z"/>
              </w:rPr>
            </w:pPr>
            <w:ins w:id="25" w:author="Michael Lundell" w:date="2012-10-15T14:43:00Z">
              <w:r>
                <w:t>2.4</w:t>
              </w:r>
            </w:ins>
          </w:p>
        </w:tc>
        <w:tc>
          <w:tcPr>
            <w:tcW w:w="1418" w:type="dxa"/>
          </w:tcPr>
          <w:p w:rsidR="00F67620" w:rsidRDefault="00F67620" w:rsidP="00F67620">
            <w:pPr>
              <w:rPr>
                <w:ins w:id="26" w:author="Michael Lundell" w:date="2012-10-15T14:43:00Z"/>
              </w:rPr>
            </w:pPr>
            <w:ins w:id="27" w:author="Michael Lundell" w:date="2012-10-15T14:43:00Z">
              <w:r>
                <w:t>2012-09-14</w:t>
              </w:r>
            </w:ins>
          </w:p>
        </w:tc>
        <w:tc>
          <w:tcPr>
            <w:tcW w:w="4394" w:type="dxa"/>
          </w:tcPr>
          <w:p w:rsidR="00F67620" w:rsidRDefault="00F67620" w:rsidP="00F67620">
            <w:pPr>
              <w:rPr>
                <w:ins w:id="28" w:author="Michael Lundell" w:date="2012-10-15T14:43:00Z"/>
              </w:rPr>
            </w:pPr>
            <w:ins w:id="29" w:author="Michael Lundell" w:date="2012-10-15T14:43:00Z">
              <w:r>
                <w:t xml:space="preserve">Added changes due to </w:t>
              </w:r>
              <w:proofErr w:type="spellStart"/>
              <w:r>
                <w:t>Interbids</w:t>
              </w:r>
              <w:proofErr w:type="spellEnd"/>
              <w:r>
                <w:t xml:space="preserve"> 5</w:t>
              </w:r>
            </w:ins>
          </w:p>
        </w:tc>
      </w:tr>
      <w:tr w:rsidR="0067709E" w:rsidRPr="00612EDE" w:rsidTr="00D70C72">
        <w:trPr>
          <w:cantSplit/>
          <w:ins w:id="30" w:author="per.andersson" w:date="2012-09-14T15:39:00Z"/>
        </w:trPr>
        <w:tc>
          <w:tcPr>
            <w:tcW w:w="987" w:type="dxa"/>
          </w:tcPr>
          <w:p w:rsidR="0067709E" w:rsidRDefault="0067709E" w:rsidP="000E1BC2">
            <w:pPr>
              <w:rPr>
                <w:ins w:id="31" w:author="per.andersson" w:date="2012-09-14T15:39:00Z"/>
              </w:rPr>
            </w:pPr>
            <w:ins w:id="32" w:author="per.andersson" w:date="2012-09-14T15:39:00Z">
              <w:r>
                <w:t>2.</w:t>
              </w:r>
            </w:ins>
            <w:ins w:id="33" w:author="Michael Lundell" w:date="2012-10-15T14:43:00Z">
              <w:r w:rsidR="00F67620">
                <w:t>5</w:t>
              </w:r>
            </w:ins>
            <w:ins w:id="34" w:author="per.andersson" w:date="2012-09-14T15:39:00Z">
              <w:del w:id="35" w:author="Michael Lundell" w:date="2012-10-15T14:43:00Z">
                <w:r w:rsidDel="00F67620">
                  <w:delText>4</w:delText>
                </w:r>
              </w:del>
            </w:ins>
          </w:p>
        </w:tc>
        <w:tc>
          <w:tcPr>
            <w:tcW w:w="1418" w:type="dxa"/>
          </w:tcPr>
          <w:p w:rsidR="0067709E" w:rsidRDefault="0067709E" w:rsidP="000E1BC2">
            <w:pPr>
              <w:rPr>
                <w:ins w:id="36" w:author="per.andersson" w:date="2012-09-14T15:39:00Z"/>
              </w:rPr>
            </w:pPr>
            <w:ins w:id="37" w:author="per.andersson" w:date="2012-09-14T15:39:00Z">
              <w:r>
                <w:t>2012-</w:t>
              </w:r>
            </w:ins>
            <w:ins w:id="38" w:author="Michael Lundell" w:date="2012-10-15T14:43:00Z">
              <w:r w:rsidR="00F67620">
                <w:t>10</w:t>
              </w:r>
            </w:ins>
            <w:ins w:id="39" w:author="per.andersson" w:date="2012-09-14T15:39:00Z">
              <w:del w:id="40" w:author="Michael Lundell" w:date="2012-10-15T14:43:00Z">
                <w:r w:rsidDel="00F67620">
                  <w:delText>09</w:delText>
                </w:r>
              </w:del>
              <w:r>
                <w:t>-1</w:t>
              </w:r>
            </w:ins>
            <w:ins w:id="41" w:author="Michael Lundell" w:date="2012-10-15T14:47:00Z">
              <w:r w:rsidR="00877D25">
                <w:t>5</w:t>
              </w:r>
            </w:ins>
            <w:ins w:id="42" w:author="per.andersson" w:date="2012-09-14T15:39:00Z">
              <w:del w:id="43" w:author="Michael Lundell" w:date="2012-10-15T14:47:00Z">
                <w:r w:rsidDel="00877D25">
                  <w:delText>4</w:delText>
                </w:r>
              </w:del>
            </w:ins>
          </w:p>
        </w:tc>
        <w:tc>
          <w:tcPr>
            <w:tcW w:w="4394" w:type="dxa"/>
          </w:tcPr>
          <w:p w:rsidR="0067709E" w:rsidRDefault="0067709E" w:rsidP="000E1BC2">
            <w:pPr>
              <w:rPr>
                <w:ins w:id="44" w:author="per.andersson" w:date="2012-09-14T15:39:00Z"/>
              </w:rPr>
            </w:pPr>
            <w:ins w:id="45" w:author="per.andersson" w:date="2012-09-14T15:39:00Z">
              <w:del w:id="46" w:author="Michael Lundell" w:date="2012-10-15T14:44:00Z">
                <w:r w:rsidDel="001C7F73">
                  <w:delText>Added changes due to Interbids 5</w:delText>
                </w:r>
              </w:del>
            </w:ins>
            <w:ins w:id="47" w:author="Michael Lundell" w:date="2012-10-15T14:44:00Z">
              <w:r w:rsidR="001C7F73">
                <w:t>Initial update for CMS2.</w:t>
              </w:r>
            </w:ins>
          </w:p>
        </w:tc>
      </w:tr>
    </w:tbl>
    <w:p w:rsidR="00265273" w:rsidRPr="00612EDE" w:rsidRDefault="00265273" w:rsidP="00265273">
      <w:pPr>
        <w:pStyle w:val="Heading3"/>
      </w:pPr>
      <w:bookmarkStart w:id="48" w:name="_Toc139358502"/>
      <w:bookmarkStart w:id="49" w:name="_Toc164063105"/>
      <w:bookmarkStart w:id="50" w:name="_Toc193765865"/>
      <w:bookmarkStart w:id="51" w:name="_Toc338419304"/>
      <w:r w:rsidRPr="00612EDE">
        <w:t>Overview</w:t>
      </w:r>
      <w:bookmarkEnd w:id="48"/>
      <w:bookmarkEnd w:id="49"/>
      <w:bookmarkEnd w:id="50"/>
      <w:bookmarkEnd w:id="51"/>
    </w:p>
    <w:p w:rsidR="0020372D" w:rsidRPr="00612EDE" w:rsidRDefault="00265273" w:rsidP="0020372D">
      <w:pPr>
        <w:pStyle w:val="BodyText"/>
      </w:pPr>
      <w:r w:rsidRPr="00612EDE">
        <w:t>Th</w:t>
      </w:r>
      <w:r w:rsidR="00626160" w:rsidRPr="00612EDE">
        <w:t xml:space="preserve">is document is the main document for the </w:t>
      </w:r>
      <w:del w:id="52" w:author="Michael Lundell" w:date="2012-10-15T13:51:00Z">
        <w:r w:rsidR="00626160" w:rsidRPr="00612EDE" w:rsidDel="0017750A">
          <w:delText xml:space="preserve">Carmen </w:delText>
        </w:r>
      </w:del>
      <w:proofErr w:type="spellStart"/>
      <w:ins w:id="53" w:author="Michael Lundell" w:date="2012-10-15T13:51:00Z">
        <w:r w:rsidR="0017750A">
          <w:t>Jeppesen</w:t>
        </w:r>
        <w:proofErr w:type="spellEnd"/>
        <w:r w:rsidR="0017750A" w:rsidRPr="00612EDE">
          <w:t xml:space="preserve"> </w:t>
        </w:r>
      </w:ins>
      <w:r w:rsidR="00626160" w:rsidRPr="00612EDE">
        <w:t xml:space="preserve">Crew Management System at SAS and gives an overview of the full system. </w:t>
      </w:r>
      <w:r w:rsidR="001311CE" w:rsidRPr="00612EDE">
        <w:t>Detailed descriptions of applications, functionality and administration are</w:t>
      </w:r>
      <w:r w:rsidR="00626160" w:rsidRPr="00612EDE">
        <w:t xml:space="preserve"> available in the following </w:t>
      </w:r>
      <w:r w:rsidR="001311CE" w:rsidRPr="00612EDE">
        <w:t>documents</w:t>
      </w:r>
      <w:r w:rsidRPr="00612EDE">
        <w:t>:</w:t>
      </w:r>
    </w:p>
    <w:p w:rsidR="0085095C" w:rsidRPr="00612EDE" w:rsidRDefault="0085095C" w:rsidP="00787694">
      <w:pPr>
        <w:pStyle w:val="ListBullet"/>
      </w:pPr>
      <w:r w:rsidRPr="00612EDE">
        <w:t>Functional Reference Manuals</w:t>
      </w:r>
      <w:r w:rsidR="0020372D" w:rsidRPr="00612EDE">
        <w:t xml:space="preserve"> for the system:</w:t>
      </w:r>
    </w:p>
    <w:p w:rsidR="005041D4" w:rsidRPr="00612EDE" w:rsidRDefault="00922B44" w:rsidP="00787694">
      <w:pPr>
        <w:pStyle w:val="ListBulletInd"/>
      </w:pPr>
      <w:r w:rsidRPr="00612EDE">
        <w:t>Functional Reference</w:t>
      </w:r>
      <w:r w:rsidR="00075E13" w:rsidRPr="00612EDE">
        <w:t xml:space="preserve"> Manual</w:t>
      </w:r>
      <w:r w:rsidRPr="00612EDE">
        <w:t xml:space="preserve"> Common</w:t>
      </w:r>
      <w:r w:rsidRPr="00612EDE">
        <w:br/>
      </w:r>
      <w:r w:rsidR="00D557FD" w:rsidRPr="00612EDE">
        <w:t xml:space="preserve">Detailed information about functionality shared between several applications. This includes applications for editing crew data, description of training processes as well as description of graphical markers in the </w:t>
      </w:r>
      <w:r w:rsidR="00572471" w:rsidRPr="00612EDE">
        <w:t>shared</w:t>
      </w:r>
      <w:r w:rsidR="00D557FD" w:rsidRPr="00612EDE">
        <w:t xml:space="preserve"> applications. </w:t>
      </w:r>
    </w:p>
    <w:p w:rsidR="00D34F1C" w:rsidRPr="00612EDE" w:rsidRDefault="00D34F1C" w:rsidP="00787694">
      <w:pPr>
        <w:pStyle w:val="ListBulletInd"/>
      </w:pPr>
      <w:r w:rsidRPr="00612EDE">
        <w:t>Functional Reference Manual Integration</w:t>
      </w:r>
      <w:r w:rsidRPr="00612EDE">
        <w:br/>
        <w:t xml:space="preserve">Detailed information about functionality implemented for the integration part of the system. </w:t>
      </w:r>
      <w:r w:rsidR="00D557FD" w:rsidRPr="00612EDE">
        <w:t xml:space="preserve">This includes applications for generating and maintaining salary and meal reports. </w:t>
      </w:r>
    </w:p>
    <w:p w:rsidR="005041D4" w:rsidRPr="00612EDE" w:rsidRDefault="005041D4" w:rsidP="00787694">
      <w:pPr>
        <w:pStyle w:val="ListBulletInd"/>
      </w:pPr>
      <w:r w:rsidRPr="00612EDE">
        <w:t xml:space="preserve">Functional Reference </w:t>
      </w:r>
      <w:r w:rsidR="00075E13" w:rsidRPr="00612EDE">
        <w:t xml:space="preserve">Manual </w:t>
      </w:r>
      <w:r w:rsidRPr="00612EDE">
        <w:t>Pairing</w:t>
      </w:r>
      <w:r w:rsidRPr="00612EDE">
        <w:br/>
      </w:r>
      <w:r w:rsidR="0085095C" w:rsidRPr="00612EDE">
        <w:t>Detailed information about functionality implemented for the pairing part of the system. This is a complement to the User Guide Pairing.</w:t>
      </w:r>
    </w:p>
    <w:p w:rsidR="005041D4" w:rsidRPr="00612EDE" w:rsidRDefault="005041D4" w:rsidP="00787694">
      <w:pPr>
        <w:pStyle w:val="ListBulletInd"/>
      </w:pPr>
      <w:r w:rsidRPr="00612EDE">
        <w:t>Functional Reference</w:t>
      </w:r>
      <w:r w:rsidR="00075E13" w:rsidRPr="00612EDE">
        <w:t xml:space="preserve"> Manual</w:t>
      </w:r>
      <w:r w:rsidRPr="00612EDE">
        <w:t xml:space="preserve"> Rostering</w:t>
      </w:r>
      <w:r w:rsidRPr="00612EDE">
        <w:br/>
      </w:r>
      <w:r w:rsidR="0085095C" w:rsidRPr="00612EDE">
        <w:t>Detailed information about functionality implemented for the rostering part of the system. This is a complement to the User Guide Rostering.</w:t>
      </w:r>
    </w:p>
    <w:p w:rsidR="005041D4" w:rsidRPr="00612EDE" w:rsidRDefault="005041D4" w:rsidP="00787694">
      <w:pPr>
        <w:pStyle w:val="ListBulletInd"/>
      </w:pPr>
      <w:r w:rsidRPr="00612EDE">
        <w:t xml:space="preserve">Functional Reference </w:t>
      </w:r>
      <w:r w:rsidR="00075E13" w:rsidRPr="00612EDE">
        <w:t xml:space="preserve">Manual </w:t>
      </w:r>
      <w:r w:rsidRPr="00612EDE">
        <w:t>Tracking</w:t>
      </w:r>
      <w:r w:rsidRPr="00612EDE">
        <w:br/>
      </w:r>
      <w:r w:rsidR="0085095C" w:rsidRPr="00612EDE">
        <w:t>Detailed information about functionality implemented for the tracking part of the system. This is a complement to the User Guide Tracking.</w:t>
      </w:r>
    </w:p>
    <w:p w:rsidR="005041D4" w:rsidRPr="00612EDE" w:rsidRDefault="005041D4" w:rsidP="00787694">
      <w:pPr>
        <w:pStyle w:val="ListBulletInd"/>
      </w:pPr>
      <w:r w:rsidRPr="00612EDE">
        <w:t xml:space="preserve">Functional Reference </w:t>
      </w:r>
      <w:r w:rsidR="00075E13" w:rsidRPr="00612EDE">
        <w:t xml:space="preserve">Manual </w:t>
      </w:r>
      <w:r w:rsidRPr="00612EDE">
        <w:t>Manpower</w:t>
      </w:r>
      <w:r w:rsidRPr="00612EDE">
        <w:br/>
      </w:r>
      <w:r w:rsidR="00D43B11" w:rsidRPr="00612EDE">
        <w:t>Detailed information about functionality implemented for the Manpower application. This is a complement to the User Guide Manpower.</w:t>
      </w:r>
    </w:p>
    <w:p w:rsidR="005041D4" w:rsidRPr="00612EDE" w:rsidRDefault="005041D4" w:rsidP="00787694">
      <w:pPr>
        <w:pStyle w:val="ListBulletInd"/>
      </w:pPr>
      <w:r w:rsidRPr="00612EDE">
        <w:t xml:space="preserve">Functional Reference </w:t>
      </w:r>
      <w:r w:rsidR="00075E13" w:rsidRPr="00612EDE">
        <w:t xml:space="preserve">Manual </w:t>
      </w:r>
      <w:proofErr w:type="spellStart"/>
      <w:r w:rsidRPr="00612EDE">
        <w:t>PreStudio</w:t>
      </w:r>
      <w:proofErr w:type="spellEnd"/>
      <w:r w:rsidRPr="00612EDE">
        <w:br/>
      </w:r>
      <w:r w:rsidR="00D43B11" w:rsidRPr="00612EDE">
        <w:t xml:space="preserve">Detailed information about functionality implemented for the </w:t>
      </w:r>
      <w:proofErr w:type="spellStart"/>
      <w:r w:rsidR="00D43B11" w:rsidRPr="00612EDE">
        <w:t>PreStudio</w:t>
      </w:r>
      <w:proofErr w:type="spellEnd"/>
      <w:r w:rsidR="00D43B11" w:rsidRPr="00612EDE">
        <w:t xml:space="preserve"> application.</w:t>
      </w:r>
    </w:p>
    <w:p w:rsidR="00D06D7E" w:rsidRPr="00612EDE" w:rsidRDefault="00D06D7E" w:rsidP="00787694">
      <w:pPr>
        <w:pStyle w:val="ListBulletInd"/>
      </w:pPr>
      <w:r w:rsidRPr="00612EDE">
        <w:t>Functional Reference Non Core</w:t>
      </w:r>
      <w:r w:rsidRPr="00612EDE">
        <w:br/>
        <w:t xml:space="preserve">Detailed information about functionality implemented for the </w:t>
      </w:r>
      <w:proofErr w:type="spellStart"/>
      <w:r w:rsidRPr="00612EDE">
        <w:t>NonCore</w:t>
      </w:r>
      <w:proofErr w:type="spellEnd"/>
      <w:r w:rsidRPr="00612EDE">
        <w:t xml:space="preserve"> parts, including </w:t>
      </w:r>
      <w:r w:rsidR="000B19D2" w:rsidRPr="00612EDE">
        <w:t>Salary and Meal applications</w:t>
      </w:r>
      <w:r w:rsidRPr="00612EDE">
        <w:t>.</w:t>
      </w:r>
    </w:p>
    <w:p w:rsidR="00D34F1C" w:rsidRPr="00612EDE" w:rsidRDefault="00D34F1C" w:rsidP="00787694">
      <w:pPr>
        <w:pStyle w:val="ListBullet"/>
      </w:pPr>
      <w:r w:rsidRPr="00612EDE">
        <w:t>System Administrator Manual</w:t>
      </w:r>
      <w:r w:rsidRPr="00612EDE">
        <w:br/>
        <w:t xml:space="preserve">Detailed information about how to setup, configure and maintain the system. </w:t>
      </w:r>
      <w:r w:rsidR="00922B44" w:rsidRPr="00612EDE">
        <w:t>This</w:t>
      </w:r>
      <w:r w:rsidR="005041D4" w:rsidRPr="00612EDE">
        <w:t xml:space="preserve"> is a complement to the general System Administration Guide. </w:t>
      </w:r>
    </w:p>
    <w:p w:rsidR="005041D4" w:rsidRPr="00612EDE" w:rsidRDefault="005041D4" w:rsidP="00787694">
      <w:pPr>
        <w:pStyle w:val="ListBullet"/>
      </w:pPr>
      <w:r w:rsidRPr="00612EDE">
        <w:t>Carmen Unified Data Model</w:t>
      </w:r>
      <w:r w:rsidR="008F747F">
        <w:t xml:space="preserve"> for SAS</w:t>
      </w:r>
      <w:r w:rsidRPr="00612EDE">
        <w:br/>
        <w:t xml:space="preserve">Detailed information about how the data </w:t>
      </w:r>
      <w:r w:rsidR="00075E13" w:rsidRPr="00612EDE">
        <w:t>is</w:t>
      </w:r>
      <w:r w:rsidRPr="00612EDE">
        <w:t xml:space="preserve"> stored in the database. </w:t>
      </w:r>
    </w:p>
    <w:p w:rsidR="00265273" w:rsidRPr="00612EDE" w:rsidRDefault="00265273" w:rsidP="00265273">
      <w:pPr>
        <w:pStyle w:val="BodyText"/>
      </w:pPr>
      <w:r w:rsidRPr="00612EDE">
        <w:t>This document contains the following chapters:</w:t>
      </w:r>
    </w:p>
    <w:p w:rsidR="00265273" w:rsidRPr="00612EDE" w:rsidRDefault="00320DFA" w:rsidP="00787694">
      <w:pPr>
        <w:pStyle w:val="ListBullet"/>
      </w:pPr>
      <w:r w:rsidRPr="00612EDE">
        <w:t xml:space="preserve">System overview; a high level walkthrough of the system and all components. </w:t>
      </w:r>
    </w:p>
    <w:p w:rsidR="00320DFA" w:rsidRPr="00612EDE" w:rsidRDefault="00D34F1C" w:rsidP="00787694">
      <w:pPr>
        <w:pStyle w:val="ListBullet"/>
      </w:pPr>
      <w:r w:rsidRPr="00612EDE">
        <w:t>Customization l</w:t>
      </w:r>
      <w:r w:rsidR="002354A2" w:rsidRPr="00612EDE">
        <w:t xml:space="preserve">ayer; </w:t>
      </w:r>
      <w:r w:rsidRPr="00612EDE">
        <w:t xml:space="preserve">a high level overview of the CARMUSR and the different parts of the customization layer. </w:t>
      </w:r>
    </w:p>
    <w:p w:rsidR="00D34F1C" w:rsidRPr="00612EDE" w:rsidRDefault="00D34F1C" w:rsidP="00787694">
      <w:pPr>
        <w:pStyle w:val="ListBullet"/>
      </w:pPr>
      <w:r w:rsidRPr="00612EDE">
        <w:t xml:space="preserve">Special customization; a </w:t>
      </w:r>
      <w:proofErr w:type="spellStart"/>
      <w:r w:rsidRPr="00612EDE">
        <w:t>break down</w:t>
      </w:r>
      <w:proofErr w:type="spellEnd"/>
      <w:r w:rsidRPr="00612EDE">
        <w:t xml:space="preserve"> of the major customer specific customization.</w:t>
      </w:r>
    </w:p>
    <w:p w:rsidR="00D34F1C" w:rsidRPr="00612EDE" w:rsidRDefault="00D34F1C" w:rsidP="00787694">
      <w:pPr>
        <w:pStyle w:val="ListBullet"/>
      </w:pPr>
      <w:r w:rsidRPr="00612EDE">
        <w:t xml:space="preserve">System dependencies; description and structure of depending parts. </w:t>
      </w:r>
    </w:p>
    <w:p w:rsidR="00265273" w:rsidRPr="00612EDE" w:rsidRDefault="00265273" w:rsidP="00265273">
      <w:pPr>
        <w:pStyle w:val="Heading3"/>
      </w:pPr>
      <w:bookmarkStart w:id="54" w:name="_Toc139358504"/>
      <w:bookmarkStart w:id="55" w:name="_Toc164063107"/>
      <w:bookmarkStart w:id="56" w:name="_Toc193765866"/>
      <w:bookmarkStart w:id="57" w:name="_Toc338419305"/>
      <w:r w:rsidRPr="00612EDE">
        <w:t>Conventions</w:t>
      </w:r>
      <w:bookmarkEnd w:id="54"/>
      <w:bookmarkEnd w:id="55"/>
      <w:bookmarkEnd w:id="56"/>
      <w:bookmarkEnd w:id="57"/>
    </w:p>
    <w:p w:rsidR="00265273" w:rsidRPr="00612EDE" w:rsidRDefault="00265273" w:rsidP="00265273">
      <w:pPr>
        <w:pStyle w:val="BodyText"/>
      </w:pPr>
      <w:r w:rsidRPr="00612EDE">
        <w:t>This document uses the following conventions.</w:t>
      </w:r>
    </w:p>
    <w:p w:rsidR="00265273" w:rsidRPr="00612EDE" w:rsidRDefault="00265273" w:rsidP="00265273">
      <w:pPr>
        <w:pStyle w:val="Heading4"/>
      </w:pPr>
      <w:r w:rsidRPr="00612EDE">
        <w:t>Tags</w:t>
      </w:r>
    </w:p>
    <w:p w:rsidR="00265273" w:rsidRPr="00612EDE" w:rsidRDefault="00265273" w:rsidP="00265273">
      <w:pPr>
        <w:pStyle w:val="BodyText"/>
      </w:pPr>
      <w:r w:rsidRPr="00612EDE">
        <w:t>The following tags are used:</w:t>
      </w:r>
    </w:p>
    <w:p w:rsidR="00265273" w:rsidRPr="00612EDE" w:rsidRDefault="00265273" w:rsidP="00265273">
      <w:pPr>
        <w:pStyle w:val="Note"/>
      </w:pPr>
      <w:r w:rsidRPr="00612EDE">
        <w:t>Matters of specific importance.</w:t>
      </w:r>
    </w:p>
    <w:p w:rsidR="00265273" w:rsidRPr="00612EDE" w:rsidRDefault="00265273" w:rsidP="00265273">
      <w:pPr>
        <w:pStyle w:val="SeeAlso"/>
      </w:pPr>
      <w:r w:rsidRPr="00612EDE">
        <w:t>Cross-reference.</w:t>
      </w:r>
    </w:p>
    <w:p w:rsidR="00265273" w:rsidRPr="00612EDE" w:rsidRDefault="00265273" w:rsidP="00265273">
      <w:pPr>
        <w:pStyle w:val="Heading4"/>
      </w:pPr>
      <w:r w:rsidRPr="00612EDE">
        <w:t>Type styles</w:t>
      </w:r>
    </w:p>
    <w:p w:rsidR="00265273" w:rsidRPr="00612EDE" w:rsidRDefault="00265273" w:rsidP="00265273">
      <w:pPr>
        <w:pStyle w:val="BodyText"/>
      </w:pPr>
      <w:r w:rsidRPr="00612EDE">
        <w:t>The following type styles are used:</w:t>
      </w:r>
    </w:p>
    <w:tbl>
      <w:tblPr>
        <w:tblW w:w="0" w:type="auto"/>
        <w:tblInd w:w="1985" w:type="dxa"/>
        <w:tblLook w:val="01E0"/>
      </w:tblPr>
      <w:tblGrid>
        <w:gridCol w:w="1701"/>
        <w:gridCol w:w="5103"/>
      </w:tblGrid>
      <w:tr w:rsidR="00265273" w:rsidRPr="00612EDE" w:rsidTr="00D70C72">
        <w:tc>
          <w:tcPr>
            <w:tcW w:w="1701" w:type="dxa"/>
          </w:tcPr>
          <w:p w:rsidR="00265273" w:rsidRPr="00612EDE" w:rsidRDefault="00910DD6" w:rsidP="00265273">
            <w:pPr>
              <w:pStyle w:val="BodyTextNoMargin"/>
              <w:rPr>
                <w:rStyle w:val="Xref"/>
              </w:rPr>
            </w:pPr>
            <w:r w:rsidRPr="00612EDE">
              <w:rPr>
                <w:rStyle w:val="Xref"/>
              </w:rPr>
              <w:t>I</w:t>
            </w:r>
            <w:r w:rsidR="00265273" w:rsidRPr="00612EDE">
              <w:rPr>
                <w:rStyle w:val="Xref"/>
              </w:rPr>
              <w:t>talic</w:t>
            </w:r>
          </w:p>
        </w:tc>
        <w:tc>
          <w:tcPr>
            <w:tcW w:w="5103" w:type="dxa"/>
          </w:tcPr>
          <w:p w:rsidR="00265273" w:rsidRPr="00612EDE" w:rsidRDefault="00265273" w:rsidP="00265273">
            <w:pPr>
              <w:pStyle w:val="BodyTextNoMargin"/>
            </w:pPr>
            <w:r w:rsidRPr="00612EDE">
              <w:t>cross-reference</w:t>
            </w:r>
          </w:p>
        </w:tc>
      </w:tr>
      <w:tr w:rsidR="00265273" w:rsidRPr="00612EDE" w:rsidTr="00D70C72">
        <w:tc>
          <w:tcPr>
            <w:tcW w:w="1701" w:type="dxa"/>
          </w:tcPr>
          <w:p w:rsidR="00265273" w:rsidRPr="00612EDE" w:rsidRDefault="00910DD6" w:rsidP="00265273">
            <w:pPr>
              <w:pStyle w:val="BodyTextNoMargin"/>
              <w:rPr>
                <w:rStyle w:val="GUIObject"/>
              </w:rPr>
            </w:pPr>
            <w:r w:rsidRPr="00612EDE">
              <w:rPr>
                <w:rStyle w:val="GUIObject"/>
              </w:rPr>
              <w:t>B</w:t>
            </w:r>
            <w:r w:rsidR="00265273" w:rsidRPr="00612EDE">
              <w:rPr>
                <w:rStyle w:val="GUIObject"/>
              </w:rPr>
              <w:t>old</w:t>
            </w:r>
          </w:p>
        </w:tc>
        <w:tc>
          <w:tcPr>
            <w:tcW w:w="5103" w:type="dxa"/>
          </w:tcPr>
          <w:p w:rsidR="00265273" w:rsidRPr="00612EDE" w:rsidRDefault="00265273" w:rsidP="00265273">
            <w:pPr>
              <w:pStyle w:val="BodyTextNoMargin"/>
            </w:pPr>
            <w:del w:id="58" w:author="Michael Lundell" w:date="2012-10-15T14:40:00Z">
              <w:r w:rsidRPr="00612EDE" w:rsidDel="004B2C60">
                <w:delText xml:space="preserve">Carmen </w:delText>
              </w:r>
            </w:del>
            <w:proofErr w:type="spellStart"/>
            <w:ins w:id="59" w:author="Michael Lundell" w:date="2012-10-15T14:40:00Z">
              <w:r w:rsidR="004B2C60">
                <w:t>Jeppesen</w:t>
              </w:r>
              <w:proofErr w:type="spellEnd"/>
              <w:r w:rsidR="004B2C60" w:rsidRPr="00612EDE">
                <w:t xml:space="preserve"> </w:t>
              </w:r>
            </w:ins>
            <w:r w:rsidRPr="00612EDE">
              <w:t>components; such as commands, names of buttons, boxes, field names and menu items</w:t>
            </w:r>
          </w:p>
        </w:tc>
      </w:tr>
      <w:tr w:rsidR="00265273" w:rsidRPr="00612EDE" w:rsidTr="00D70C72">
        <w:tc>
          <w:tcPr>
            <w:tcW w:w="1701" w:type="dxa"/>
          </w:tcPr>
          <w:p w:rsidR="00265273" w:rsidRPr="00612EDE" w:rsidRDefault="00265273" w:rsidP="00265273">
            <w:pPr>
              <w:pStyle w:val="BodyTextNoMargin"/>
            </w:pPr>
            <w:r w:rsidRPr="00612EDE">
              <w:t>Initial Capitals</w:t>
            </w:r>
          </w:p>
        </w:tc>
        <w:tc>
          <w:tcPr>
            <w:tcW w:w="5103" w:type="dxa"/>
          </w:tcPr>
          <w:p w:rsidR="00474933" w:rsidRDefault="00265273">
            <w:pPr>
              <w:pStyle w:val="BodyTextNoMargin"/>
            </w:pPr>
            <w:r w:rsidRPr="00612EDE">
              <w:t xml:space="preserve">names of </w:t>
            </w:r>
            <w:del w:id="60" w:author="Michael Lundell" w:date="2012-10-15T14:40:00Z">
              <w:r w:rsidRPr="00612EDE" w:rsidDel="004B2C60">
                <w:delText xml:space="preserve">Carmen </w:delText>
              </w:r>
            </w:del>
            <w:proofErr w:type="spellStart"/>
            <w:ins w:id="61" w:author="Michael Lundell" w:date="2012-10-15T14:40:00Z">
              <w:r w:rsidR="004B2C60">
                <w:t>Jeppesen</w:t>
              </w:r>
              <w:proofErr w:type="spellEnd"/>
              <w:r w:rsidR="004B2C60" w:rsidRPr="00612EDE">
                <w:t xml:space="preserve"> </w:t>
              </w:r>
            </w:ins>
            <w:r w:rsidRPr="00612EDE">
              <w:t>windows and services</w:t>
            </w:r>
          </w:p>
        </w:tc>
      </w:tr>
    </w:tbl>
    <w:p w:rsidR="00211023" w:rsidRPr="00612EDE" w:rsidRDefault="00211023" w:rsidP="00C337C7">
      <w:pPr>
        <w:pStyle w:val="BodyText"/>
      </w:pPr>
    </w:p>
    <w:p w:rsidR="00A071EE" w:rsidRPr="00612EDE" w:rsidRDefault="00A071EE">
      <w:pPr>
        <w:pStyle w:val="BodyText"/>
        <w:sectPr w:rsidR="00A071EE" w:rsidRPr="00612EDE" w:rsidSect="00BD08AF">
          <w:headerReference w:type="even" r:id="rId15"/>
          <w:headerReference w:type="default" r:id="rId16"/>
          <w:footerReference w:type="even" r:id="rId17"/>
          <w:footerReference w:type="default" r:id="rId18"/>
          <w:headerReference w:type="first" r:id="rId19"/>
          <w:footerReference w:type="first" r:id="rId20"/>
          <w:type w:val="oddPage"/>
          <w:pgSz w:w="11907" w:h="16842" w:code="9"/>
          <w:pgMar w:top="1701" w:right="1134" w:bottom="1701" w:left="1985" w:header="851" w:footer="1134" w:gutter="0"/>
          <w:pgNumType w:start="1"/>
          <w:cols w:space="720"/>
          <w:titlePg/>
        </w:sectPr>
      </w:pPr>
    </w:p>
    <w:p w:rsidR="001C6BE2" w:rsidRPr="00612EDE" w:rsidRDefault="001C6BE2" w:rsidP="001C6BE2">
      <w:pPr>
        <w:pStyle w:val="Heading1"/>
        <w:rPr>
          <w:rFonts w:eastAsia="MS Mincho"/>
        </w:rPr>
      </w:pPr>
      <w:bookmarkStart w:id="62" w:name="_Toc193765867"/>
      <w:bookmarkStart w:id="63" w:name="_Toc338419306"/>
      <w:bookmarkEnd w:id="17"/>
      <w:r w:rsidRPr="00612EDE">
        <w:rPr>
          <w:rFonts w:eastAsia="MS Mincho"/>
        </w:rPr>
        <w:t>System overview</w:t>
      </w:r>
      <w:bookmarkEnd w:id="62"/>
      <w:bookmarkEnd w:id="63"/>
    </w:p>
    <w:p w:rsidR="00ED6827" w:rsidRPr="00612EDE" w:rsidRDefault="00ED6827" w:rsidP="00C341F2">
      <w:pPr>
        <w:pStyle w:val="BodyText"/>
        <w:rPr>
          <w:rFonts w:eastAsia="MS Mincho"/>
        </w:rPr>
      </w:pPr>
      <w:r w:rsidRPr="00612EDE">
        <w:rPr>
          <w:rFonts w:eastAsia="MS Mincho"/>
        </w:rPr>
        <w:t xml:space="preserve">A </w:t>
      </w:r>
      <w:del w:id="64" w:author="Michael Lundell" w:date="2012-10-15T13:52:00Z">
        <w:r w:rsidRPr="00612EDE" w:rsidDel="0017750A">
          <w:rPr>
            <w:rFonts w:eastAsia="MS Mincho"/>
          </w:rPr>
          <w:delText xml:space="preserve">Carmen </w:delText>
        </w:r>
      </w:del>
      <w:proofErr w:type="spellStart"/>
      <w:ins w:id="65" w:author="Michael Lundell" w:date="2012-10-15T13:52:00Z">
        <w:r w:rsidR="0017750A">
          <w:rPr>
            <w:rFonts w:eastAsia="MS Mincho"/>
          </w:rPr>
          <w:t>Jeppesen</w:t>
        </w:r>
        <w:proofErr w:type="spellEnd"/>
        <w:r w:rsidR="0017750A" w:rsidRPr="00612EDE">
          <w:rPr>
            <w:rFonts w:eastAsia="MS Mincho"/>
          </w:rPr>
          <w:t xml:space="preserve"> </w:t>
        </w:r>
      </w:ins>
      <w:r w:rsidRPr="00612EDE">
        <w:rPr>
          <w:rFonts w:eastAsia="MS Mincho"/>
        </w:rPr>
        <w:t xml:space="preserve">Crew system consists of </w:t>
      </w:r>
      <w:r w:rsidRPr="00612EDE">
        <w:t>two main parts, the core and a customization layer. The core is the fundamental, common part of the system while the customization layer contains the customer specific configuration based on the core functionality.</w:t>
      </w:r>
    </w:p>
    <w:p w:rsidR="00C341F2" w:rsidRPr="00612EDE" w:rsidRDefault="00B020E0" w:rsidP="00C341F2">
      <w:pPr>
        <w:pStyle w:val="BodyText"/>
        <w:rPr>
          <w:rFonts w:eastAsia="MS Mincho"/>
        </w:rPr>
      </w:pPr>
      <w:r w:rsidRPr="00B020E0">
        <w:rPr>
          <w:rFonts w:eastAsia="MS Mincho"/>
        </w:rPr>
        <w:pict>
          <v:group id="_x0000_s3449" editas="canvas" style="position:absolute;left:0;text-align:left;margin-left:53.6pt;margin-top:69.05pt;width:421.7pt;height:374.7pt;z-index:251657728" coordorigin="3170,7853" coordsize="8434,749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450" type="#_x0000_t75" style="position:absolute;left:3170;top:7853;width:8434;height:7494" o:preferrelative="f">
              <v:fill o:detectmouseclick="t"/>
              <v:path o:extrusionok="t" o:connecttype="none"/>
              <o:lock v:ext="edit" text="t"/>
            </v:shape>
            <v:rect id="_x0000_s3451" style="position:absolute;left:3170;top:7853;width:8434;height:5473" fillcolor="#9cf">
              <o:lock v:ext="edit" aspectratio="t"/>
            </v:rect>
            <v:rect id="_x0000_s3452" style="position:absolute;left:3242;top:10362;width:8362;height:2964" fillcolor="#ffd89f" stroked="f">
              <o:lock v:ext="edit" aspectratio="t"/>
            </v:rect>
            <v:line id="_x0000_s3534" style="position:absolute" from="7003,11175" to="7003,11485">
              <v:stroke dashstyle="1 1" endcap="round"/>
            </v:line>
            <v:line id="_x0000_s3524" style="position:absolute;flip:y" from="7012,11921" to="7012,12260">
              <v:stroke dashstyle="1 1" endcap="round"/>
            </v:line>
            <v:rect id="_x0000_s3453" style="position:absolute;left:3170;top:8197;width:8359;height:2166" fillcolor="#cfc9b9" stroked="f">
              <o:lock v:ext="edit" aspectratio="t"/>
            </v:rect>
            <v:line id="_x0000_s3521" style="position:absolute" from="3848,9774" to="3848,11017">
              <v:stroke dashstyle="1 1" endcap="round"/>
            </v:line>
            <v:shapetype id="_x0000_t202" coordsize="21600,21600" o:spt="202" path="m,l,21600r21600,l21600,xe">
              <v:stroke joinstyle="miter"/>
              <v:path gradientshapeok="t" o:connecttype="rect"/>
            </v:shapetype>
            <v:shape id="_x0000_s3466" type="#_x0000_t202" style="position:absolute;left:3306;top:8249;width:2070;height:260" filled="f" stroked="f">
              <o:lock v:ext="edit" aspectratio="t"/>
              <v:textbox style="mso-next-textbox:#_x0000_s3466" inset="0,0,0,0">
                <w:txbxContent>
                  <w:p w:rsidR="00B1721A" w:rsidRPr="00B4375B" w:rsidRDefault="00B1721A" w:rsidP="00ED3C4E">
                    <w:pPr>
                      <w:rPr>
                        <w:rFonts w:ascii="Arial" w:hAnsi="Arial" w:cs="Arial"/>
                        <w:b/>
                        <w:sz w:val="20"/>
                        <w:lang w:val="sv-SE"/>
                      </w:rPr>
                    </w:pPr>
                    <w:r w:rsidRPr="00B4375B">
                      <w:rPr>
                        <w:rFonts w:ascii="Arial" w:hAnsi="Arial" w:cs="Arial"/>
                        <w:b/>
                        <w:sz w:val="20"/>
                        <w:lang w:val="sv-SE"/>
                      </w:rPr>
                      <w:t>Client Applications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3467" type="#_x0000_t34" style="position:absolute;left:7798;top:11099;width:339;height:640;rotation:180;flip:y" o:connectortype="elbow" adj="10832,370710,-511264">
              <v:stroke dashstyle="1 1" endcap="round"/>
              <o:lock v:ext="edit" aspectratio="t"/>
            </v:shape>
            <v:roundrect id="_x0000_s3468" style="position:absolute;left:4487;top:10954;width:1118;height:621" arcsize="10923f">
              <o:lock v:ext="edit" aspectratio="t"/>
              <v:textbox style="mso-next-textbox:#_x0000_s3468" inset=".45mm,3.24pt,.45mm,3.24pt">
                <w:txbxContent>
                  <w:p w:rsidR="00B1721A" w:rsidRDefault="00B1721A" w:rsidP="00ED3C4E">
                    <w:pPr>
                      <w:jc w:val="center"/>
                      <w:rPr>
                        <w:rFonts w:ascii="Arial" w:hAnsi="Arial" w:cs="Arial"/>
                        <w:sz w:val="20"/>
                        <w:lang w:val="sv-SE"/>
                      </w:rPr>
                    </w:pPr>
                    <w:r w:rsidRPr="00B4375B">
                      <w:rPr>
                        <w:rFonts w:ascii="Arial" w:hAnsi="Arial" w:cs="Arial"/>
                        <w:sz w:val="20"/>
                        <w:lang w:val="sv-SE"/>
                      </w:rPr>
                      <w:t>Optimizers</w:t>
                    </w:r>
                  </w:p>
                  <w:p w:rsidR="00B1721A" w:rsidRPr="00B4375B" w:rsidRDefault="00B1721A" w:rsidP="00ED3C4E">
                    <w:pPr>
                      <w:jc w:val="center"/>
                      <w:rPr>
                        <w:rFonts w:ascii="Arial" w:hAnsi="Arial" w:cs="Arial"/>
                        <w:sz w:val="20"/>
                        <w:lang w:val="sv-SE"/>
                      </w:rPr>
                    </w:pPr>
                    <w:r>
                      <w:rPr>
                        <w:rFonts w:ascii="Arial" w:hAnsi="Arial" w:cs="Arial"/>
                        <w:sz w:val="20"/>
                        <w:lang w:val="sv-SE"/>
                      </w:rPr>
                      <w:t>(file based)</w:t>
                    </w:r>
                  </w:p>
                </w:txbxContent>
              </v:textbox>
            </v:roundrect>
            <v:roundrect id="_x0000_s3469" style="position:absolute;left:3267;top:10834;width:1035;height:621" arcsize="10923f" fillcolor="#f99">
              <o:lock v:ext="edit" aspectratio="t"/>
              <v:textbox style="mso-next-textbox:#_x0000_s3469" inset="6.48pt,3.24pt,6.48pt,3.24pt">
                <w:txbxContent>
                  <w:p w:rsidR="00B1721A" w:rsidRPr="00B4375B" w:rsidRDefault="00B1721A" w:rsidP="00ED3C4E">
                    <w:pPr>
                      <w:jc w:val="center"/>
                      <w:rPr>
                        <w:rFonts w:ascii="Arial" w:hAnsi="Arial" w:cs="Arial"/>
                        <w:sz w:val="20"/>
                        <w:lang w:val="sv-SE"/>
                      </w:rPr>
                    </w:pPr>
                    <w:r w:rsidRPr="00B4375B">
                      <w:rPr>
                        <w:rFonts w:ascii="Arial" w:hAnsi="Arial" w:cs="Arial"/>
                        <w:sz w:val="20"/>
                        <w:lang w:val="sv-SE"/>
                      </w:rPr>
                      <w:t>Alert Server</w:t>
                    </w:r>
                  </w:p>
                </w:txbxContent>
              </v:textbox>
            </v:roundrect>
            <v:shapetype id="_x0000_t32" coordsize="21600,21600" o:spt="32" o:oned="t" path="m,l21600,21600e" filled="f">
              <v:path arrowok="t" fillok="f" o:connecttype="none"/>
              <o:lock v:ext="edit" shapetype="t"/>
            </v:shapetype>
            <v:shape id="_x0000_s3470" type="#_x0000_t32" style="position:absolute;left:6206;top:9709;width:1;height:927" o:connectortype="straight">
              <v:stroke dashstyle="1 1" endcap="round"/>
              <o:lock v:ext="edit" aspectratio="t"/>
            </v:shape>
            <v:shape id="_x0000_s3471" type="#_x0000_t32" style="position:absolute;left:7423;top:9709;width:1;height:927" o:connectortype="straight">
              <v:stroke dashstyle="1 1" endcap="round"/>
              <o:lock v:ext="edit" aspectratio="t"/>
            </v:shape>
            <v:shape id="_x0000_s3472" type="#_x0000_t32" style="position:absolute;left:6698;top:8984;width:1;height:1652" o:connectortype="straight">
              <v:stroke dashstyle="1 1" endcap="round"/>
              <o:lock v:ext="edit" aspectratio="t"/>
            </v:shape>
            <v:shape id="_x0000_s3473" type="#_x0000_t32" style="position:absolute;left:7940;top:8983;width:1;height:1653" o:connectortype="straight">
              <v:stroke dashstyle="1 1" endcap="round"/>
              <o:lock v:ext="edit" aspectratio="t"/>
            </v:shape>
            <v:shape id="_x0000_s3474" type="#_x0000_t32" style="position:absolute;left:8665;top:9707;width:1;height:929" o:connectortype="straight">
              <v:stroke dashstyle="1 1" endcap="round"/>
              <o:lock v:ext="edit" aspectratio="t"/>
            </v:shape>
            <v:shape id="_x0000_s3475" type="#_x0000_t32" style="position:absolute;left:9182;top:8983;width:1;height:1653" o:connectortype="straight">
              <v:stroke dashstyle="1 1" endcap="round"/>
              <o:lock v:ext="edit" aspectratio="t"/>
            </v:shape>
            <v:shape id="_x0000_s3476" type="#_x0000_t32" style="position:absolute;left:9906;top:9707;width:1;height:929" o:connectortype="straight">
              <v:stroke dashstyle="1 1" endcap="round"/>
              <o:lock v:ext="edit" aspectratio="t"/>
            </v:shape>
            <v:shape id="_x0000_s3477" type="#_x0000_t32" style="position:absolute;left:10398;top:8983;width:2;height:1653;flip:x" o:connectortype="straight">
              <v:stroke dashstyle="1 1" endcap="round"/>
              <o:lock v:ext="edit" aspectratio="t"/>
            </v:shape>
            <v:shape id="_x0000_s3478" type="#_x0000_t32" style="position:absolute;left:6210;top:10636;width:4188;height:1" o:connectortype="straight" adj="10800,-231703200,-27958">
              <v:stroke dashstyle="1 1" endcap="round"/>
              <o:lock v:ext="edit" aspectratio="t"/>
            </v:shape>
            <v:shapetype id="_x0000_t33" coordsize="21600,21600" o:spt="33" o:oned="t" path="m,l21600,r,21600e" filled="f">
              <v:stroke joinstyle="miter"/>
              <v:path arrowok="t" fillok="f" o:connecttype="none"/>
              <o:lock v:ext="edit" shapetype="t"/>
            </v:shapetype>
            <v:shape id="_x0000_s3480" type="#_x0000_t33" style="position:absolute;left:4062;top:9535;width:2583;height:1826;rotation:90;flip:x" o:connectortype="elbow" adj="-36192,107065,-36192">
              <v:stroke dashstyle="1 1" endcap="round"/>
              <o:lock v:ext="edit" aspectratio="t"/>
            </v:shape>
            <v:line id="_x0000_s3481" style="position:absolute" from="5441,9570" to="5663,9570">
              <v:stroke dashstyle="1 1" endcap="round"/>
              <o:lock v:ext="edit" aspectratio="t"/>
            </v:line>
            <v:shape id="_x0000_s3482" type="#_x0000_t33" style="position:absolute;left:4884;top:10356;width:284;height:2482;rotation:90;flip:x" o:connectortype="elbow" adj="-279279,98688,-279279">
              <v:stroke dashstyle="1 1" endcap="round"/>
              <o:lock v:ext="edit" aspectratio="t"/>
            </v:shape>
            <v:shape id="_x0000_s3483" type="#_x0000_t33" style="position:absolute;left:3668;top:8957;width:399;height:173;rotation:270" o:connectortype="elbow" adj="-198568,-1139681,-198568">
              <v:stroke dashstyle="1 1" endcap="round"/>
              <o:lock v:ext="edit" aspectratio="t"/>
            </v:shape>
            <v:shape id="_x0000_s3484" type="#_x0000_t202" style="position:absolute;left:3242;top:7892;width:4900;height:305" filled="f" stroked="f">
              <o:lock v:ext="edit" aspectratio="t"/>
              <v:textbox style="mso-next-textbox:#_x0000_s3484" inset="0,.45mm,0,0">
                <w:txbxContent>
                  <w:p w:rsidR="00B1721A" w:rsidRPr="0067709E" w:rsidRDefault="00B1721A" w:rsidP="00ED3C4E">
                    <w:pPr>
                      <w:rPr>
                        <w:rFonts w:ascii="Arial" w:hAnsi="Arial" w:cs="Arial"/>
                        <w:b/>
                        <w:szCs w:val="24"/>
                        <w:lang w:val="en-US"/>
                        <w:rPrChange w:id="66" w:author="per.andersson" w:date="2012-09-14T15:39:00Z">
                          <w:rPr>
                            <w:rFonts w:ascii="Arial" w:hAnsi="Arial" w:cs="Arial"/>
                            <w:b/>
                            <w:szCs w:val="24"/>
                            <w:lang w:val="sv-SE"/>
                          </w:rPr>
                        </w:rPrChange>
                      </w:rPr>
                    </w:pPr>
                    <w:del w:id="67" w:author="Michael Lundell" w:date="2012-10-15T13:52:00Z">
                      <w:r w:rsidRPr="00B020E0">
                        <w:rPr>
                          <w:rFonts w:ascii="Arial" w:hAnsi="Arial" w:cs="Arial"/>
                          <w:b/>
                          <w:szCs w:val="24"/>
                          <w:lang w:val="en-US"/>
                          <w:rPrChange w:id="68" w:author="per.andersson" w:date="2012-09-14T15:39:00Z">
                            <w:rPr>
                              <w:rFonts w:ascii="Arial" w:hAnsi="Arial" w:cs="Arial"/>
                              <w:b/>
                              <w:szCs w:val="24"/>
                              <w:lang w:val="sv-SE"/>
                            </w:rPr>
                          </w:rPrChange>
                        </w:rPr>
                        <w:delText xml:space="preserve">Carmen </w:delText>
                      </w:r>
                    </w:del>
                    <w:proofErr w:type="spellStart"/>
                    <w:ins w:id="69" w:author="Michael Lundell" w:date="2012-10-15T13:52:00Z">
                      <w:r>
                        <w:rPr>
                          <w:rFonts w:ascii="Arial" w:hAnsi="Arial" w:cs="Arial"/>
                          <w:b/>
                          <w:szCs w:val="24"/>
                          <w:lang w:val="en-US"/>
                        </w:rPr>
                        <w:t>Jeppesen</w:t>
                      </w:r>
                      <w:proofErr w:type="spellEnd"/>
                      <w:r w:rsidRPr="00B020E0">
                        <w:rPr>
                          <w:rFonts w:ascii="Arial" w:hAnsi="Arial" w:cs="Arial"/>
                          <w:b/>
                          <w:szCs w:val="24"/>
                          <w:lang w:val="en-US"/>
                          <w:rPrChange w:id="70" w:author="per.andersson" w:date="2012-09-14T15:39:00Z">
                            <w:rPr>
                              <w:rFonts w:ascii="Arial" w:hAnsi="Arial" w:cs="Arial"/>
                              <w:b/>
                              <w:szCs w:val="24"/>
                              <w:lang w:val="sv-SE"/>
                            </w:rPr>
                          </w:rPrChange>
                        </w:rPr>
                        <w:t xml:space="preserve"> </w:t>
                      </w:r>
                    </w:ins>
                    <w:r w:rsidRPr="00B020E0">
                      <w:rPr>
                        <w:rFonts w:ascii="Arial" w:hAnsi="Arial" w:cs="Arial"/>
                        <w:b/>
                        <w:szCs w:val="24"/>
                        <w:lang w:val="en-US"/>
                        <w:rPrChange w:id="71" w:author="per.andersson" w:date="2012-09-14T15:39:00Z">
                          <w:rPr>
                            <w:rFonts w:ascii="Arial" w:hAnsi="Arial" w:cs="Arial"/>
                            <w:b/>
                            <w:szCs w:val="24"/>
                            <w:lang w:val="sv-SE"/>
                          </w:rPr>
                        </w:rPrChange>
                      </w:rPr>
                      <w:t>Crew Management System at SAS</w:t>
                    </w:r>
                  </w:p>
                </w:txbxContent>
              </v:textbox>
            </v:shape>
            <v:rect id="_x0000_s3485" style="position:absolute;left:3172;top:13326;width:8432;height:814" fillcolor="#ffc">
              <o:lock v:ext="edit" aspectratio="t"/>
            </v:rect>
            <v:shape id="_x0000_s3486" type="#_x0000_t202" style="position:absolute;left:3263;top:13594;width:3965;height:305" filled="f" stroked="f">
              <o:lock v:ext="edit" aspectratio="t"/>
              <v:textbox style="mso-next-textbox:#_x0000_s3486" inset="0,.45mm,0,0">
                <w:txbxContent>
                  <w:p w:rsidR="00B1721A" w:rsidRPr="00B4375B" w:rsidRDefault="00B1721A" w:rsidP="00ED3C4E">
                    <w:pPr>
                      <w:rPr>
                        <w:rFonts w:ascii="Arial" w:hAnsi="Arial" w:cs="Arial"/>
                        <w:b/>
                        <w:szCs w:val="24"/>
                        <w:lang w:val="sv-SE"/>
                      </w:rPr>
                    </w:pPr>
                    <w:r w:rsidRPr="00B4375B">
                      <w:rPr>
                        <w:rFonts w:ascii="Arial" w:hAnsi="Arial" w:cs="Arial"/>
                        <w:b/>
                        <w:szCs w:val="24"/>
                        <w:lang w:val="sv-SE"/>
                      </w:rPr>
                      <w:t>Other SAS systems</w:t>
                    </w:r>
                    <w:r>
                      <w:rPr>
                        <w:rFonts w:ascii="Arial" w:hAnsi="Arial" w:cs="Arial"/>
                        <w:b/>
                        <w:szCs w:val="24"/>
                        <w:lang w:val="sv-SE"/>
                      </w:rPr>
                      <w:t xml:space="preserve"> (external)</w:t>
                    </w:r>
                  </w:p>
                </w:txbxContent>
              </v:textbox>
            </v:shape>
            <v:roundrect id="_x0000_s3487" style="position:absolute;left:6621;top:12219;width:819;height:441" arcsize="10923f" fillcolor="#f99">
              <o:lock v:ext="edit" aspectratio="t"/>
              <v:textbox style="mso-next-textbox:#_x0000_s3487" inset="6.48pt,3.24pt,6.48pt,3.24pt">
                <w:txbxContent>
                  <w:p w:rsidR="00B1721A" w:rsidRPr="00B4375B" w:rsidRDefault="00B1721A" w:rsidP="00ED3C4E">
                    <w:pPr>
                      <w:jc w:val="center"/>
                      <w:rPr>
                        <w:rFonts w:ascii="Arial" w:hAnsi="Arial" w:cs="Arial"/>
                        <w:sz w:val="20"/>
                        <w:lang w:val="sv-SE"/>
                      </w:rPr>
                    </w:pPr>
                    <w:r w:rsidRPr="00B4375B">
                      <w:rPr>
                        <w:rFonts w:ascii="Arial" w:hAnsi="Arial" w:cs="Arial"/>
                        <w:sz w:val="20"/>
                        <w:lang w:val="sv-SE"/>
                      </w:rPr>
                      <w:t>DIG</w:t>
                    </w:r>
                  </w:p>
                </w:txbxContent>
              </v:textbox>
            </v:roundrect>
            <v:roundrect id="_x0000_s3488" style="position:absolute;left:6504;top:13399;width:1053;height:414" arcsize="10923f">
              <v:stroke dashstyle="dash"/>
              <o:lock v:ext="edit" aspectratio="t"/>
              <v:textbox style="mso-next-textbox:#_x0000_s3488" inset="6.48pt,3.24pt,6.48pt,3.24pt">
                <w:txbxContent>
                  <w:p w:rsidR="00B1721A" w:rsidRPr="00B4375B" w:rsidRDefault="00B1721A" w:rsidP="00ED3C4E">
                    <w:pPr>
                      <w:jc w:val="center"/>
                      <w:rPr>
                        <w:rFonts w:ascii="Arial" w:hAnsi="Arial" w:cs="Arial"/>
                        <w:sz w:val="20"/>
                        <w:lang w:val="sv-SE"/>
                      </w:rPr>
                    </w:pPr>
                    <w:r w:rsidRPr="00B4375B">
                      <w:rPr>
                        <w:rFonts w:ascii="Arial" w:hAnsi="Arial" w:cs="Arial"/>
                        <w:sz w:val="20"/>
                        <w:lang w:val="sv-SE"/>
                      </w:rPr>
                      <w:t>TIBCO</w:t>
                    </w:r>
                  </w:p>
                </w:txbxContent>
              </v:textbox>
            </v:roundrect>
            <v:shape id="_x0000_s3489" type="#_x0000_t32" style="position:absolute;left:7031;top:12660;width:1;height:739;flip:y" o:connectortype="straight">
              <v:stroke dashstyle="1 1" endcap="round"/>
              <o:lock v:ext="edit" aspectratio="t"/>
            </v:shape>
            <v:roundrect id="_x0000_s3494" style="position:absolute;left:9779;top:11499;width:1035;height:526" arcsize="10923f" fillcolor="#f99">
              <o:lock v:ext="edit" aspectratio="t"/>
              <v:textbox style="mso-next-textbox:#_x0000_s3494" inset=".09mm,3.24pt,.09mm,3.24pt">
                <w:txbxContent>
                  <w:p w:rsidR="00B1721A" w:rsidRPr="00B4375B" w:rsidRDefault="00B1721A" w:rsidP="00ED3C4E">
                    <w:pPr>
                      <w:jc w:val="center"/>
                      <w:rPr>
                        <w:rFonts w:ascii="Arial" w:hAnsi="Arial" w:cs="Arial"/>
                        <w:sz w:val="20"/>
                        <w:lang w:val="sv-SE"/>
                      </w:rPr>
                    </w:pPr>
                    <w:r w:rsidRPr="00B4375B">
                      <w:rPr>
                        <w:rFonts w:ascii="Arial" w:hAnsi="Arial" w:cs="Arial"/>
                        <w:sz w:val="20"/>
                        <w:lang w:val="sv-SE"/>
                      </w:rPr>
                      <w:t>Scheduler</w:t>
                    </w:r>
                  </w:p>
                </w:txbxContent>
              </v:textbox>
            </v:roundrect>
            <v:roundrect id="_x0000_s3496" style="position:absolute;left:7614;top:13406;width:1221;height:414" arcsize="10923f">
              <v:stroke dashstyle="dash"/>
              <o:lock v:ext="edit" aspectratio="t"/>
              <v:textbox style="mso-next-textbox:#_x0000_s3496" inset="6.48pt,3.24pt,6.48pt,3.24pt">
                <w:txbxContent>
                  <w:p w:rsidR="00B1721A" w:rsidRPr="00B4375B" w:rsidRDefault="00B1721A" w:rsidP="00ED3C4E">
                    <w:pPr>
                      <w:rPr>
                        <w:rFonts w:ascii="Arial" w:hAnsi="Arial" w:cs="Arial"/>
                        <w:sz w:val="20"/>
                        <w:lang w:val="sv-SE"/>
                      </w:rPr>
                    </w:pPr>
                    <w:r w:rsidRPr="00B4375B">
                      <w:rPr>
                        <w:rFonts w:ascii="Arial" w:hAnsi="Arial" w:cs="Arial"/>
                        <w:sz w:val="20"/>
                        <w:lang w:val="sv-SE"/>
                      </w:rPr>
                      <w:t>…</w:t>
                    </w:r>
                  </w:p>
                </w:txbxContent>
              </v:textbox>
            </v:roundrect>
            <v:roundrect id="_x0000_s3497" style="position:absolute;left:7716;top:13515;width:1220;height:414" arcsize="10923f">
              <v:stroke dashstyle="dash"/>
              <o:lock v:ext="edit" aspectratio="t"/>
              <v:textbox style="mso-next-textbox:#_x0000_s3497" inset="6.48pt,3.24pt,6.48pt,3.24pt">
                <w:txbxContent>
                  <w:p w:rsidR="00B1721A" w:rsidRPr="00B4375B" w:rsidRDefault="00B1721A" w:rsidP="00ED3C4E">
                    <w:pPr>
                      <w:jc w:val="center"/>
                      <w:rPr>
                        <w:rFonts w:ascii="Arial" w:hAnsi="Arial" w:cs="Arial"/>
                        <w:sz w:val="20"/>
                        <w:lang w:val="sv-SE"/>
                      </w:rPr>
                    </w:pPr>
                    <w:r w:rsidRPr="00B4375B">
                      <w:rPr>
                        <w:rFonts w:ascii="Arial" w:hAnsi="Arial" w:cs="Arial"/>
                        <w:sz w:val="20"/>
                        <w:lang w:val="sv-SE"/>
                      </w:rPr>
                      <w:t>…</w:t>
                    </w:r>
                  </w:p>
                </w:txbxContent>
              </v:textbox>
            </v:roundrect>
            <v:roundrect id="_x0000_s3498" style="position:absolute;left:7818;top:13617;width:1220;height:414" arcsize="10923f">
              <v:stroke dashstyle="dash"/>
              <o:lock v:ext="edit" aspectratio="t"/>
              <v:textbox style="mso-next-textbox:#_x0000_s3498" inset="0,3.24pt,0,3.24pt">
                <w:txbxContent>
                  <w:p w:rsidR="00B1721A" w:rsidRPr="00B4375B" w:rsidRDefault="00B1721A" w:rsidP="00ED3C4E">
                    <w:pPr>
                      <w:jc w:val="center"/>
                      <w:rPr>
                        <w:rFonts w:ascii="Arial" w:hAnsi="Arial" w:cs="Arial"/>
                        <w:sz w:val="20"/>
                        <w:lang w:val="sv-SE"/>
                      </w:rPr>
                    </w:pPr>
                    <w:r w:rsidRPr="00B4375B">
                      <w:rPr>
                        <w:rFonts w:ascii="Arial" w:hAnsi="Arial" w:cs="Arial"/>
                        <w:sz w:val="20"/>
                        <w:lang w:val="sv-SE"/>
                      </w:rPr>
                      <w:t>Crew Portal</w:t>
                    </w:r>
                  </w:p>
                </w:txbxContent>
              </v:textbox>
            </v:roundrect>
            <v:line id="_x0000_s3499" style="position:absolute" from="5667,9002" to="5668,11732">
              <v:stroke dashstyle="1 1" endcap="round"/>
              <o:lock v:ext="edit" aspectratio="t"/>
            </v:line>
            <v:shape id="_x0000_s3500" type="#_x0000_t202" style="position:absolute;left:3368;top:14260;width:7532;height:721" filled="f" stroked="f">
              <o:lock v:ext="edit" aspectratio="t"/>
              <v:textbox style="mso-next-textbox:#_x0000_s3500" inset="6.48pt,.27mm,6.48pt,.27mm">
                <w:txbxContent>
                  <w:p w:rsidR="00B1721A" w:rsidRPr="00B4375B" w:rsidRDefault="00B1721A" w:rsidP="00ED3C4E">
                    <w:pPr>
                      <w:pStyle w:val="Caption1"/>
                      <w:tabs>
                        <w:tab w:val="clear" w:pos="2665"/>
                        <w:tab w:val="num" w:pos="1276"/>
                      </w:tabs>
                      <w:ind w:left="1247"/>
                    </w:pPr>
                    <w:bookmarkStart w:id="72" w:name="OLE_LINK1"/>
                    <w:bookmarkStart w:id="73" w:name="OLE_LINK2"/>
                    <w:bookmarkStart w:id="74" w:name="_Hlk218397663"/>
                    <w:r w:rsidRPr="00B4375B">
                      <w:t xml:space="preserve">An application overview of the </w:t>
                    </w:r>
                    <w:proofErr w:type="spellStart"/>
                    <w:r>
                      <w:t>Jeppesen</w:t>
                    </w:r>
                    <w:proofErr w:type="spellEnd"/>
                    <w:r w:rsidRPr="00B4375B">
                      <w:t xml:space="preserve"> Crew Management S</w:t>
                    </w:r>
                    <w:r>
                      <w:t xml:space="preserve">ystem as it is defined for SAS, divided by the client and server applications. The </w:t>
                    </w:r>
                    <w:proofErr w:type="spellStart"/>
                    <w:r>
                      <w:t>Sysmond</w:t>
                    </w:r>
                    <w:proofErr w:type="spellEnd"/>
                    <w:r>
                      <w:t xml:space="preserve"> controlled applications are specially marked.</w:t>
                    </w:r>
                    <w:bookmarkEnd w:id="72"/>
                    <w:bookmarkEnd w:id="73"/>
                    <w:bookmarkEnd w:id="74"/>
                  </w:p>
                </w:txbxContent>
              </v:textbox>
            </v:shape>
            <v:line id="_x0000_s3502" style="position:absolute;flip:y" from="8855,10633" to="8856,10735">
              <v:stroke dashstyle="1 1" endcap="round"/>
              <o:lock v:ext="edit" aspectratio="t"/>
            </v:line>
            <v:line id="_x0000_s3503" style="position:absolute" from="5010,9860" to="5010,10950">
              <v:stroke dashstyle="1 1" endcap="round"/>
            </v:line>
            <v:roundrect id="_x0000_s3504" style="position:absolute;left:3246;top:10206;width:7412;height:336" arcsize="10923f">
              <v:fill opacity=".5"/>
              <o:lock v:ext="edit" aspectratio="t"/>
              <v:textbox style="mso-next-textbox:#_x0000_s3504" inset="6.48pt,.27mm,6.48pt,.27mm">
                <w:txbxContent>
                  <w:p w:rsidR="00B1721A" w:rsidRPr="00B4375B" w:rsidRDefault="00B1721A" w:rsidP="00ED3C4E">
                    <w:pPr>
                      <w:jc w:val="center"/>
                      <w:rPr>
                        <w:rFonts w:ascii="Arial" w:hAnsi="Arial" w:cs="Arial"/>
                        <w:sz w:val="20"/>
                        <w:lang w:val="sv-SE"/>
                      </w:rPr>
                    </w:pPr>
                    <w:r w:rsidRPr="00B4375B">
                      <w:rPr>
                        <w:rFonts w:ascii="Arial" w:hAnsi="Arial" w:cs="Arial"/>
                        <w:sz w:val="20"/>
                        <w:lang w:val="sv-SE"/>
                      </w:rPr>
                      <w:t>Session Server</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3507" type="#_x0000_t22" style="position:absolute;left:6267;top:11376;width:1531;height:725">
              <o:lock v:ext="edit" aspectratio="t"/>
              <v:textbox style="mso-next-textbox:#_x0000_s3507" inset="6.48pt,2.97mm,6.48pt,3.24pt">
                <w:txbxContent>
                  <w:p w:rsidR="00B1721A" w:rsidRPr="00B4375B" w:rsidRDefault="00B1721A" w:rsidP="00ED3C4E">
                    <w:pPr>
                      <w:jc w:val="center"/>
                      <w:rPr>
                        <w:rFonts w:ascii="Arial" w:hAnsi="Arial" w:cs="Arial"/>
                        <w:sz w:val="20"/>
                        <w:lang w:val="sv-SE"/>
                      </w:rPr>
                    </w:pPr>
                    <w:r w:rsidRPr="00B4375B">
                      <w:rPr>
                        <w:rFonts w:ascii="Arial" w:hAnsi="Arial" w:cs="Arial"/>
                        <w:sz w:val="20"/>
                        <w:lang w:val="sv-SE"/>
                      </w:rPr>
                      <w:t>Dave</w:t>
                    </w:r>
                  </w:p>
                </w:txbxContent>
              </v:textbox>
            </v:shape>
            <v:shape id="_x0000_s3508" type="#_x0000_t202" style="position:absolute;left:3289;top:10529;width:2069;height:260" filled="f" stroked="f">
              <o:lock v:ext="edit" aspectratio="t"/>
              <v:textbox style="mso-next-textbox:#_x0000_s3508" inset="0,0,0,0">
                <w:txbxContent>
                  <w:p w:rsidR="00B1721A" w:rsidRPr="00B4375B" w:rsidRDefault="00B1721A" w:rsidP="00ED3C4E">
                    <w:pPr>
                      <w:rPr>
                        <w:rFonts w:ascii="Arial" w:hAnsi="Arial" w:cs="Arial"/>
                        <w:b/>
                        <w:sz w:val="20"/>
                        <w:lang w:val="sv-SE"/>
                      </w:rPr>
                    </w:pPr>
                    <w:r w:rsidRPr="00B4375B">
                      <w:rPr>
                        <w:rFonts w:ascii="Arial" w:hAnsi="Arial" w:cs="Arial"/>
                        <w:b/>
                        <w:sz w:val="20"/>
                        <w:lang w:val="sv-SE"/>
                      </w:rPr>
                      <w:t>Server Applications</w:t>
                    </w:r>
                  </w:p>
                </w:txbxContent>
              </v:textbox>
            </v:shape>
            <v:group id="_x0000_s3530" style="position:absolute;left:8041;top:11789;width:1295;height:881" coordorigin="8041,11789" coordsize="1295,881">
              <v:roundrect id="_x0000_s3491" style="position:absolute;left:8041;top:11789;width:1035;height:621" arcsize="10923f" fillcolor="#f99">
                <o:lock v:ext="edit" aspectratio="t"/>
                <v:textbox style="mso-next-textbox:#_x0000_s3491" inset="6.48pt,3.24pt,6.48pt,3.24pt">
                  <w:txbxContent>
                    <w:p w:rsidR="00B1721A" w:rsidRPr="00B4375B" w:rsidRDefault="00B1721A" w:rsidP="00ED3C4E">
                      <w:pPr>
                        <w:jc w:val="center"/>
                        <w:rPr>
                          <w:rFonts w:ascii="Arial" w:hAnsi="Arial" w:cs="Arial"/>
                          <w:sz w:val="20"/>
                          <w:lang w:val="sv-SE"/>
                        </w:rPr>
                      </w:pPr>
                      <w:r w:rsidRPr="00B4375B">
                        <w:rPr>
                          <w:rFonts w:ascii="Arial" w:hAnsi="Arial" w:cs="Arial"/>
                          <w:sz w:val="20"/>
                          <w:lang w:val="sv-SE"/>
                        </w:rPr>
                        <w:t>Retort Server</w:t>
                      </w:r>
                      <w:r>
                        <w:rPr>
                          <w:rFonts w:ascii="Arial" w:hAnsi="Arial" w:cs="Arial"/>
                          <w:sz w:val="20"/>
                          <w:lang w:val="sv-SE"/>
                        </w:rPr>
                        <w:t>s</w:t>
                      </w:r>
                    </w:p>
                  </w:txbxContent>
                </v:textbox>
              </v:roundrect>
              <v:roundrect id="_x0000_s3492" style="position:absolute;left:8091;top:11839;width:1035;height:621" arcsize="10923f" fillcolor="#f99">
                <o:lock v:ext="edit" aspectratio="t"/>
                <v:textbox style="mso-next-textbox:#_x0000_s3492" inset="6.48pt,3.24pt,6.48pt,3.24pt">
                  <w:txbxContent>
                    <w:p w:rsidR="00B1721A" w:rsidRPr="00B4375B" w:rsidRDefault="00B1721A" w:rsidP="00ED3C4E">
                      <w:pPr>
                        <w:jc w:val="center"/>
                        <w:rPr>
                          <w:rFonts w:ascii="Arial" w:hAnsi="Arial" w:cs="Arial"/>
                          <w:sz w:val="20"/>
                          <w:lang w:val="sv-SE"/>
                        </w:rPr>
                      </w:pPr>
                      <w:r w:rsidRPr="00B4375B">
                        <w:rPr>
                          <w:rFonts w:ascii="Arial" w:hAnsi="Arial" w:cs="Arial"/>
                          <w:sz w:val="20"/>
                          <w:lang w:val="sv-SE"/>
                        </w:rPr>
                        <w:t>Report Server</w:t>
                      </w:r>
                      <w:r>
                        <w:rPr>
                          <w:rFonts w:ascii="Arial" w:hAnsi="Arial" w:cs="Arial"/>
                          <w:sz w:val="20"/>
                          <w:lang w:val="sv-SE"/>
                        </w:rPr>
                        <w:t>s</w:t>
                      </w:r>
                    </w:p>
                  </w:txbxContent>
                </v:textbox>
              </v:roundrect>
              <v:roundrect id="_x0000_s3493" style="position:absolute;left:8151;top:11889;width:1035;height:621" arcsize="10923f" fillcolor="#f99">
                <o:lock v:ext="edit" aspectratio="t"/>
                <v:textbox style="mso-next-textbox:#_x0000_s3493" inset="6.48pt,3.24pt,6.48pt,3.24pt">
                  <w:txbxContent>
                    <w:p w:rsidR="00B1721A" w:rsidRPr="00B4375B" w:rsidRDefault="00B1721A" w:rsidP="00ED3C4E">
                      <w:pPr>
                        <w:jc w:val="center"/>
                        <w:rPr>
                          <w:rFonts w:ascii="Arial" w:hAnsi="Arial" w:cs="Arial"/>
                          <w:sz w:val="20"/>
                          <w:lang w:val="sv-SE"/>
                        </w:rPr>
                      </w:pPr>
                      <w:r w:rsidRPr="00B4375B">
                        <w:rPr>
                          <w:rFonts w:ascii="Arial" w:hAnsi="Arial" w:cs="Arial"/>
                          <w:sz w:val="20"/>
                          <w:lang w:val="sv-SE"/>
                        </w:rPr>
                        <w:t>Report Server</w:t>
                      </w:r>
                      <w:r>
                        <w:rPr>
                          <w:rFonts w:ascii="Arial" w:hAnsi="Arial" w:cs="Arial"/>
                          <w:sz w:val="20"/>
                          <w:lang w:val="sv-SE"/>
                        </w:rPr>
                        <w:t>s</w:t>
                      </w:r>
                    </w:p>
                  </w:txbxContent>
                </v:textbox>
              </v:roundrect>
              <v:roundrect id="_x0000_s3495" style="position:absolute;left:8195;top:11939;width:1035;height:621" arcsize="10923f" fillcolor="#f99">
                <o:lock v:ext="edit" aspectratio="t"/>
                <v:textbox style="mso-next-textbox:#_x0000_s3495" inset="6.48pt,3.24pt,6.48pt,3.24pt">
                  <w:txbxContent>
                    <w:p w:rsidR="00B1721A" w:rsidRPr="00B4375B" w:rsidRDefault="00B1721A" w:rsidP="00ED3C4E">
                      <w:pPr>
                        <w:jc w:val="center"/>
                        <w:rPr>
                          <w:rFonts w:ascii="Arial" w:hAnsi="Arial" w:cs="Arial"/>
                          <w:sz w:val="20"/>
                          <w:lang w:val="sv-SE"/>
                        </w:rPr>
                      </w:pPr>
                      <w:r w:rsidRPr="00B4375B">
                        <w:rPr>
                          <w:rFonts w:ascii="Arial" w:hAnsi="Arial" w:cs="Arial"/>
                          <w:sz w:val="20"/>
                          <w:lang w:val="sv-SE"/>
                        </w:rPr>
                        <w:t>Report Server</w:t>
                      </w:r>
                      <w:r>
                        <w:rPr>
                          <w:rFonts w:ascii="Arial" w:hAnsi="Arial" w:cs="Arial"/>
                          <w:sz w:val="20"/>
                          <w:lang w:val="sv-SE"/>
                        </w:rPr>
                        <w:t>s</w:t>
                      </w:r>
                    </w:p>
                  </w:txbxContent>
                </v:textbox>
              </v:roundrect>
              <v:roundrect id="_x0000_s3509" style="position:absolute;left:8245;top:11999;width:1035;height:621" arcsize="10923f" fillcolor="#f99">
                <o:lock v:ext="edit" aspectratio="t"/>
                <v:textbox style="mso-next-textbox:#_x0000_s3509" inset="6.48pt,3.24pt,6.48pt,3.24pt">
                  <w:txbxContent>
                    <w:p w:rsidR="00B1721A" w:rsidRPr="00B4375B" w:rsidRDefault="00B1721A" w:rsidP="00ED3C4E">
                      <w:pPr>
                        <w:jc w:val="center"/>
                        <w:rPr>
                          <w:rFonts w:ascii="Arial" w:hAnsi="Arial" w:cs="Arial"/>
                          <w:sz w:val="20"/>
                          <w:lang w:val="sv-SE"/>
                        </w:rPr>
                      </w:pPr>
                      <w:r w:rsidRPr="00B4375B">
                        <w:rPr>
                          <w:rFonts w:ascii="Arial" w:hAnsi="Arial" w:cs="Arial"/>
                          <w:sz w:val="20"/>
                          <w:lang w:val="sv-SE"/>
                        </w:rPr>
                        <w:t>Report Server</w:t>
                      </w:r>
                      <w:r>
                        <w:rPr>
                          <w:rFonts w:ascii="Arial" w:hAnsi="Arial" w:cs="Arial"/>
                          <w:sz w:val="20"/>
                          <w:lang w:val="sv-SE"/>
                        </w:rPr>
                        <w:t>s</w:t>
                      </w:r>
                    </w:p>
                  </w:txbxContent>
                </v:textbox>
              </v:roundrect>
              <v:roundrect id="_x0000_s3510" style="position:absolute;left:8301;top:12049;width:1035;height:621" arcsize="10923f" fillcolor="#f99">
                <o:lock v:ext="edit" aspectratio="t"/>
                <v:textbox style="mso-next-textbox:#_x0000_s3510" inset="6.48pt,3.24pt,6.48pt,3.24pt">
                  <w:txbxContent>
                    <w:p w:rsidR="00B1721A" w:rsidRPr="00B4375B" w:rsidRDefault="00B1721A" w:rsidP="00ED3C4E">
                      <w:pPr>
                        <w:jc w:val="center"/>
                        <w:rPr>
                          <w:rFonts w:ascii="Arial" w:hAnsi="Arial" w:cs="Arial"/>
                          <w:sz w:val="20"/>
                          <w:lang w:val="sv-SE"/>
                        </w:rPr>
                      </w:pPr>
                      <w:r w:rsidRPr="00B4375B">
                        <w:rPr>
                          <w:rFonts w:ascii="Arial" w:hAnsi="Arial" w:cs="Arial"/>
                          <w:sz w:val="20"/>
                          <w:lang w:val="sv-SE"/>
                        </w:rPr>
                        <w:t>Report Server</w:t>
                      </w:r>
                      <w:r>
                        <w:rPr>
                          <w:rFonts w:ascii="Arial" w:hAnsi="Arial" w:cs="Arial"/>
                          <w:sz w:val="20"/>
                          <w:lang w:val="sv-SE"/>
                        </w:rPr>
                        <w:t>s</w:t>
                      </w:r>
                    </w:p>
                  </w:txbxContent>
                </v:textbox>
              </v:roundrect>
            </v:group>
            <v:shape id="_x0000_s3511" type="#_x0000_t32" style="position:absolute;left:7033;top:12101;width:1268;height:259;flip:x y" o:connectortype="straight">
              <v:stroke dashstyle="1 1" endcap="round"/>
            </v:shape>
            <v:shape id="_x0000_s3512" type="#_x0000_t32" style="position:absolute;left:7440;top:12360;width:861;height:80;flip:x" o:connectortype="straight">
              <v:stroke dashstyle="1 1" endcap="round"/>
            </v:shape>
            <v:shape id="_x0000_s3513" type="#_x0000_t32" style="position:absolute;left:9336;top:11762;width:443;height:598;flip:x" o:connectortype="straight">
              <v:stroke dashstyle="1 1" endcap="round"/>
            </v:shape>
            <v:group id="_x0000_s3523" style="position:absolute;left:8137;top:10789;width:1375;height:940" coordorigin="8328,10894" coordsize="1375,940">
              <v:roundrect id="_x0000_s3501" style="position:absolute;left:8328;top:10894;width:1035;height:620" arcsize="10923f">
                <o:lock v:ext="edit" aspectratio="t"/>
                <v:textbox style="mso-next-textbox:#_x0000_s3501" inset="6.48pt,3.24pt,6.48pt,3.24pt">
                  <w:txbxContent>
                    <w:p w:rsidR="00B1721A" w:rsidRPr="00B4375B" w:rsidRDefault="00B1721A" w:rsidP="00ED3C4E">
                      <w:pPr>
                        <w:jc w:val="center"/>
                        <w:rPr>
                          <w:rFonts w:ascii="Arial" w:hAnsi="Arial" w:cs="Arial"/>
                          <w:sz w:val="20"/>
                          <w:lang w:val="sv-SE"/>
                        </w:rPr>
                      </w:pPr>
                      <w:r w:rsidRPr="00B4375B">
                        <w:rPr>
                          <w:rFonts w:ascii="Arial" w:hAnsi="Arial" w:cs="Arial"/>
                          <w:sz w:val="20"/>
                          <w:lang w:val="sv-SE"/>
                        </w:rPr>
                        <w:t>Model Server</w:t>
                      </w:r>
                      <w:r>
                        <w:rPr>
                          <w:rFonts w:ascii="Arial" w:hAnsi="Arial" w:cs="Arial"/>
                          <w:sz w:val="20"/>
                          <w:lang w:val="sv-SE"/>
                        </w:rPr>
                        <w:t>s</w:t>
                      </w:r>
                    </w:p>
                  </w:txbxContent>
                </v:textbox>
              </v:roundrect>
              <v:roundrect id="_x0000_s3514" style="position:absolute;left:8378;top:10944;width:1035;height:620" arcsize="10923f">
                <o:lock v:ext="edit" aspectratio="t"/>
                <v:textbox style="mso-next-textbox:#_x0000_s3514" inset="6.48pt,3.24pt,6.48pt,3.24pt">
                  <w:txbxContent>
                    <w:p w:rsidR="00B1721A" w:rsidRPr="00B4375B" w:rsidRDefault="00B1721A" w:rsidP="00ED3C4E">
                      <w:pPr>
                        <w:jc w:val="center"/>
                        <w:rPr>
                          <w:rFonts w:ascii="Arial" w:hAnsi="Arial" w:cs="Arial"/>
                          <w:sz w:val="20"/>
                          <w:lang w:val="sv-SE"/>
                        </w:rPr>
                      </w:pPr>
                      <w:r w:rsidRPr="00B4375B">
                        <w:rPr>
                          <w:rFonts w:ascii="Arial" w:hAnsi="Arial" w:cs="Arial"/>
                          <w:sz w:val="20"/>
                          <w:lang w:val="sv-SE"/>
                        </w:rPr>
                        <w:t>Model Server</w:t>
                      </w:r>
                      <w:r>
                        <w:rPr>
                          <w:rFonts w:ascii="Arial" w:hAnsi="Arial" w:cs="Arial"/>
                          <w:sz w:val="20"/>
                          <w:lang w:val="sv-SE"/>
                        </w:rPr>
                        <w:t>s</w:t>
                      </w:r>
                    </w:p>
                  </w:txbxContent>
                </v:textbox>
              </v:roundrect>
              <v:roundrect id="_x0000_s3515" style="position:absolute;left:8418;top:10984;width:1035;height:620" arcsize="10923f">
                <o:lock v:ext="edit" aspectratio="t"/>
                <v:textbox style="mso-next-textbox:#_x0000_s3515" inset="6.48pt,3.24pt,6.48pt,3.24pt">
                  <w:txbxContent>
                    <w:p w:rsidR="00B1721A" w:rsidRPr="00B4375B" w:rsidRDefault="00B1721A" w:rsidP="00ED3C4E">
                      <w:pPr>
                        <w:jc w:val="center"/>
                        <w:rPr>
                          <w:rFonts w:ascii="Arial" w:hAnsi="Arial" w:cs="Arial"/>
                          <w:sz w:val="20"/>
                          <w:lang w:val="sv-SE"/>
                        </w:rPr>
                      </w:pPr>
                      <w:r w:rsidRPr="00B4375B">
                        <w:rPr>
                          <w:rFonts w:ascii="Arial" w:hAnsi="Arial" w:cs="Arial"/>
                          <w:sz w:val="20"/>
                          <w:lang w:val="sv-SE"/>
                        </w:rPr>
                        <w:t>Model Server</w:t>
                      </w:r>
                      <w:r>
                        <w:rPr>
                          <w:rFonts w:ascii="Arial" w:hAnsi="Arial" w:cs="Arial"/>
                          <w:sz w:val="20"/>
                          <w:lang w:val="sv-SE"/>
                        </w:rPr>
                        <w:t>s</w:t>
                      </w:r>
                    </w:p>
                  </w:txbxContent>
                </v:textbox>
              </v:roundrect>
              <v:roundrect id="_x0000_s3516" style="position:absolute;left:8468;top:11034;width:1035;height:620" arcsize="10923f">
                <o:lock v:ext="edit" aspectratio="t"/>
                <v:textbox style="mso-next-textbox:#_x0000_s3516" inset="6.48pt,3.24pt,6.48pt,3.24pt">
                  <w:txbxContent>
                    <w:p w:rsidR="00B1721A" w:rsidRPr="00B4375B" w:rsidRDefault="00B1721A" w:rsidP="00ED3C4E">
                      <w:pPr>
                        <w:jc w:val="center"/>
                        <w:rPr>
                          <w:rFonts w:ascii="Arial" w:hAnsi="Arial" w:cs="Arial"/>
                          <w:sz w:val="20"/>
                          <w:lang w:val="sv-SE"/>
                        </w:rPr>
                      </w:pPr>
                      <w:r w:rsidRPr="00B4375B">
                        <w:rPr>
                          <w:rFonts w:ascii="Arial" w:hAnsi="Arial" w:cs="Arial"/>
                          <w:sz w:val="20"/>
                          <w:lang w:val="sv-SE"/>
                        </w:rPr>
                        <w:t>Model Server</w:t>
                      </w:r>
                      <w:r>
                        <w:rPr>
                          <w:rFonts w:ascii="Arial" w:hAnsi="Arial" w:cs="Arial"/>
                          <w:sz w:val="20"/>
                          <w:lang w:val="sv-SE"/>
                        </w:rPr>
                        <w:t>s</w:t>
                      </w:r>
                    </w:p>
                  </w:txbxContent>
                </v:textbox>
              </v:roundrect>
              <v:roundrect id="_x0000_s3517" style="position:absolute;left:8528;top:11074;width:1035;height:620" arcsize="10923f">
                <o:lock v:ext="edit" aspectratio="t"/>
                <v:textbox style="mso-next-textbox:#_x0000_s3517" inset="6.48pt,3.24pt,6.48pt,3.24pt">
                  <w:txbxContent>
                    <w:p w:rsidR="00B1721A" w:rsidRPr="00B4375B" w:rsidRDefault="00B1721A" w:rsidP="00ED3C4E">
                      <w:pPr>
                        <w:jc w:val="center"/>
                        <w:rPr>
                          <w:rFonts w:ascii="Arial" w:hAnsi="Arial" w:cs="Arial"/>
                          <w:sz w:val="20"/>
                          <w:lang w:val="sv-SE"/>
                        </w:rPr>
                      </w:pPr>
                      <w:r w:rsidRPr="00B4375B">
                        <w:rPr>
                          <w:rFonts w:ascii="Arial" w:hAnsi="Arial" w:cs="Arial"/>
                          <w:sz w:val="20"/>
                          <w:lang w:val="sv-SE"/>
                        </w:rPr>
                        <w:t>Model Server</w:t>
                      </w:r>
                      <w:r>
                        <w:rPr>
                          <w:rFonts w:ascii="Arial" w:hAnsi="Arial" w:cs="Arial"/>
                          <w:sz w:val="20"/>
                          <w:lang w:val="sv-SE"/>
                        </w:rPr>
                        <w:t>s</w:t>
                      </w:r>
                    </w:p>
                  </w:txbxContent>
                </v:textbox>
              </v:roundrect>
              <v:roundrect id="_x0000_s3518" style="position:absolute;left:8578;top:11124;width:1035;height:620" arcsize="10923f">
                <o:lock v:ext="edit" aspectratio="t"/>
                <v:textbox style="mso-next-textbox:#_x0000_s3518" inset="6.48pt,3.24pt,6.48pt,3.24pt">
                  <w:txbxContent>
                    <w:p w:rsidR="00B1721A" w:rsidRPr="00B4375B" w:rsidRDefault="00B1721A" w:rsidP="00ED3C4E">
                      <w:pPr>
                        <w:jc w:val="center"/>
                        <w:rPr>
                          <w:rFonts w:ascii="Arial" w:hAnsi="Arial" w:cs="Arial"/>
                          <w:sz w:val="20"/>
                          <w:lang w:val="sv-SE"/>
                        </w:rPr>
                      </w:pPr>
                      <w:r w:rsidRPr="00B4375B">
                        <w:rPr>
                          <w:rFonts w:ascii="Arial" w:hAnsi="Arial" w:cs="Arial"/>
                          <w:sz w:val="20"/>
                          <w:lang w:val="sv-SE"/>
                        </w:rPr>
                        <w:t>Model Server</w:t>
                      </w:r>
                      <w:r>
                        <w:rPr>
                          <w:rFonts w:ascii="Arial" w:hAnsi="Arial" w:cs="Arial"/>
                          <w:sz w:val="20"/>
                          <w:lang w:val="sv-SE"/>
                        </w:rPr>
                        <w:t>s</w:t>
                      </w:r>
                    </w:p>
                  </w:txbxContent>
                </v:textbox>
              </v:roundrect>
              <v:roundrect id="_x0000_s3519" style="position:absolute;left:8618;top:11164;width:1035;height:620" arcsize="10923f">
                <o:lock v:ext="edit" aspectratio="t"/>
                <v:textbox style="mso-next-textbox:#_x0000_s3519" inset="6.48pt,3.24pt,6.48pt,3.24pt">
                  <w:txbxContent>
                    <w:p w:rsidR="00B1721A" w:rsidRPr="00B4375B" w:rsidRDefault="00B1721A" w:rsidP="00ED3C4E">
                      <w:pPr>
                        <w:jc w:val="center"/>
                        <w:rPr>
                          <w:rFonts w:ascii="Arial" w:hAnsi="Arial" w:cs="Arial"/>
                          <w:sz w:val="20"/>
                          <w:lang w:val="sv-SE"/>
                        </w:rPr>
                      </w:pPr>
                      <w:r w:rsidRPr="00B4375B">
                        <w:rPr>
                          <w:rFonts w:ascii="Arial" w:hAnsi="Arial" w:cs="Arial"/>
                          <w:sz w:val="20"/>
                          <w:lang w:val="sv-SE"/>
                        </w:rPr>
                        <w:t>Model Server</w:t>
                      </w:r>
                      <w:r>
                        <w:rPr>
                          <w:rFonts w:ascii="Arial" w:hAnsi="Arial" w:cs="Arial"/>
                          <w:sz w:val="20"/>
                          <w:lang w:val="sv-SE"/>
                        </w:rPr>
                        <w:t>s</w:t>
                      </w:r>
                    </w:p>
                  </w:txbxContent>
                </v:textbox>
              </v:roundrect>
              <v:roundrect id="_x0000_s3520" style="position:absolute;left:8668;top:11214;width:1035;height:620" arcsize="10923f">
                <o:lock v:ext="edit" aspectratio="t"/>
                <v:textbox style="mso-next-textbox:#_x0000_s3520" inset="6.48pt,3.24pt,6.48pt,3.24pt">
                  <w:txbxContent>
                    <w:p w:rsidR="00B1721A" w:rsidRPr="00B4375B" w:rsidRDefault="00B1721A" w:rsidP="00ED3C4E">
                      <w:pPr>
                        <w:jc w:val="center"/>
                        <w:rPr>
                          <w:rFonts w:ascii="Arial" w:hAnsi="Arial" w:cs="Arial"/>
                          <w:sz w:val="20"/>
                          <w:lang w:val="sv-SE"/>
                        </w:rPr>
                      </w:pPr>
                      <w:r w:rsidRPr="00B4375B">
                        <w:rPr>
                          <w:rFonts w:ascii="Arial" w:hAnsi="Arial" w:cs="Arial"/>
                          <w:sz w:val="20"/>
                          <w:lang w:val="sv-SE"/>
                        </w:rPr>
                        <w:t>Model Server</w:t>
                      </w:r>
                      <w:r>
                        <w:rPr>
                          <w:rFonts w:ascii="Arial" w:hAnsi="Arial" w:cs="Arial"/>
                          <w:sz w:val="20"/>
                          <w:lang w:val="sv-SE"/>
                        </w:rPr>
                        <w:t>s</w:t>
                      </w:r>
                    </w:p>
                  </w:txbxContent>
                </v:textbox>
              </v:roundrect>
            </v:group>
            <v:roundrect id="_x0000_s3454" style="position:absolute;left:3954;top:8532;width:874;height:624" arcsize="10923f">
              <o:lock v:ext="edit" aspectratio="t"/>
              <v:textbox style="mso-next-textbox:#_x0000_s3454" inset=".45mm,.27mm,.45mm,.27mm">
                <w:txbxContent>
                  <w:p w:rsidR="00B1721A" w:rsidRPr="00B4375B" w:rsidRDefault="00B1721A" w:rsidP="00ED3C4E">
                    <w:pPr>
                      <w:jc w:val="center"/>
                      <w:rPr>
                        <w:rFonts w:ascii="Arial" w:hAnsi="Arial" w:cs="Arial"/>
                        <w:sz w:val="18"/>
                        <w:lang w:val="sv-SE"/>
                      </w:rPr>
                    </w:pPr>
                    <w:r w:rsidRPr="00B4375B">
                      <w:rPr>
                        <w:rFonts w:ascii="Arial" w:hAnsi="Arial" w:cs="Arial"/>
                        <w:sz w:val="18"/>
                        <w:lang w:val="sv-SE"/>
                      </w:rPr>
                      <w:t>Tracking Studio</w:t>
                    </w:r>
                  </w:p>
                  <w:p w:rsidR="00B1721A" w:rsidRPr="00B4375B" w:rsidRDefault="00B1721A" w:rsidP="00ED3C4E">
                    <w:pPr>
                      <w:rPr>
                        <w:rFonts w:ascii="Arial" w:hAnsi="Arial" w:cs="Arial"/>
                        <w:sz w:val="20"/>
                        <w:lang w:val="sv-SE"/>
                      </w:rPr>
                    </w:pPr>
                  </w:p>
                </w:txbxContent>
              </v:textbox>
            </v:roundrect>
            <v:roundrect id="_x0000_s3455" style="position:absolute;left:5107;top:8529;width:874;height:624" arcsize="10923f">
              <o:lock v:ext="edit" aspectratio="t"/>
              <v:textbox style="mso-next-textbox:#_x0000_s3455" inset=".45mm,.27mm,.45mm,.27mm">
                <w:txbxContent>
                  <w:p w:rsidR="00B1721A" w:rsidRPr="00B4375B" w:rsidRDefault="00B1721A" w:rsidP="00ED3C4E">
                    <w:pPr>
                      <w:jc w:val="center"/>
                      <w:rPr>
                        <w:rFonts w:ascii="Arial" w:hAnsi="Arial" w:cs="Arial"/>
                        <w:sz w:val="18"/>
                        <w:lang w:val="sv-SE"/>
                      </w:rPr>
                    </w:pPr>
                    <w:r w:rsidRPr="00B4375B">
                      <w:rPr>
                        <w:rFonts w:ascii="Arial" w:hAnsi="Arial" w:cs="Arial"/>
                        <w:sz w:val="18"/>
                        <w:lang w:val="sv-SE"/>
                      </w:rPr>
                      <w:t>Pre Studio</w:t>
                    </w:r>
                  </w:p>
                  <w:p w:rsidR="00B1721A" w:rsidRPr="00B4375B" w:rsidRDefault="00B1721A" w:rsidP="00ED3C4E">
                    <w:pPr>
                      <w:rPr>
                        <w:rFonts w:ascii="Arial" w:hAnsi="Arial" w:cs="Arial"/>
                        <w:sz w:val="20"/>
                        <w:lang w:val="sv-SE"/>
                      </w:rPr>
                    </w:pPr>
                  </w:p>
                </w:txbxContent>
              </v:textbox>
            </v:roundrect>
            <v:roundrect id="_x0000_s3456" style="position:absolute;left:5769;top:9253;width:875;height:625" arcsize="10923f">
              <o:lock v:ext="edit" aspectratio="t"/>
              <v:textbox style="mso-next-textbox:#_x0000_s3456" inset=".45mm,.27mm,.45mm,.27mm">
                <w:txbxContent>
                  <w:p w:rsidR="00B1721A" w:rsidRPr="00B4375B" w:rsidRDefault="00B1721A" w:rsidP="00ED3C4E">
                    <w:pPr>
                      <w:jc w:val="center"/>
                      <w:rPr>
                        <w:rFonts w:ascii="Arial" w:hAnsi="Arial" w:cs="Arial"/>
                        <w:sz w:val="18"/>
                        <w:lang w:val="sv-SE"/>
                      </w:rPr>
                    </w:pPr>
                    <w:r w:rsidRPr="00B4375B">
                      <w:rPr>
                        <w:rFonts w:ascii="Arial" w:hAnsi="Arial" w:cs="Arial"/>
                        <w:sz w:val="18"/>
                        <w:lang w:val="sv-SE"/>
                      </w:rPr>
                      <w:t>Table Editor</w:t>
                    </w:r>
                  </w:p>
                  <w:p w:rsidR="00B1721A" w:rsidRPr="00B4375B" w:rsidRDefault="00B1721A" w:rsidP="00ED3C4E">
                    <w:pPr>
                      <w:rPr>
                        <w:rFonts w:ascii="Arial" w:hAnsi="Arial" w:cs="Arial"/>
                        <w:sz w:val="20"/>
                        <w:lang w:val="sv-SE"/>
                      </w:rPr>
                    </w:pPr>
                  </w:p>
                </w:txbxContent>
              </v:textbox>
            </v:roundrect>
            <v:roundrect id="_x0000_s3457" style="position:absolute;left:4566;top:9253;width:874;height:625" arcsize="10923f">
              <o:lock v:ext="edit" aspectratio="t"/>
              <v:textbox style="mso-next-textbox:#_x0000_s3457" inset=".45mm,.27mm,.45mm,.27mm">
                <w:txbxContent>
                  <w:p w:rsidR="00B1721A" w:rsidRPr="00B4375B" w:rsidRDefault="00B1721A" w:rsidP="00ED3C4E">
                    <w:pPr>
                      <w:jc w:val="center"/>
                      <w:rPr>
                        <w:rFonts w:ascii="Arial" w:hAnsi="Arial" w:cs="Arial"/>
                        <w:sz w:val="18"/>
                        <w:lang w:val="sv-SE"/>
                      </w:rPr>
                    </w:pPr>
                    <w:r w:rsidRPr="00B4375B">
                      <w:rPr>
                        <w:rFonts w:ascii="Arial" w:hAnsi="Arial" w:cs="Arial"/>
                        <w:sz w:val="18"/>
                        <w:lang w:val="sv-SE"/>
                      </w:rPr>
                      <w:t>Planning Studio</w:t>
                    </w:r>
                  </w:p>
                  <w:p w:rsidR="00B1721A" w:rsidRPr="00B4375B" w:rsidRDefault="00B1721A" w:rsidP="00ED3C4E">
                    <w:pPr>
                      <w:rPr>
                        <w:rFonts w:ascii="Arial" w:hAnsi="Arial" w:cs="Arial"/>
                        <w:sz w:val="20"/>
                        <w:lang w:val="sv-SE"/>
                      </w:rPr>
                    </w:pPr>
                  </w:p>
                </w:txbxContent>
              </v:textbox>
            </v:roundrect>
            <v:roundrect id="_x0000_s3458" style="position:absolute;left:3344;top:9243;width:874;height:625" arcsize="10923f">
              <o:lock v:ext="edit" aspectratio="t"/>
              <v:textbox style="mso-next-textbox:#_x0000_s3458" inset=".45mm,.27mm,.45mm,.27mm">
                <w:txbxContent>
                  <w:p w:rsidR="00B1721A" w:rsidRPr="00B4375B" w:rsidRDefault="00B1721A" w:rsidP="00ED3C4E">
                    <w:pPr>
                      <w:jc w:val="center"/>
                      <w:rPr>
                        <w:rFonts w:ascii="Arial" w:hAnsi="Arial" w:cs="Arial"/>
                        <w:sz w:val="18"/>
                        <w:lang w:val="sv-SE"/>
                      </w:rPr>
                    </w:pPr>
                    <w:r w:rsidRPr="00B4375B">
                      <w:rPr>
                        <w:rFonts w:ascii="Arial" w:hAnsi="Arial" w:cs="Arial"/>
                        <w:sz w:val="18"/>
                        <w:lang w:val="sv-SE"/>
                      </w:rPr>
                      <w:t>Alert Monitor</w:t>
                    </w:r>
                  </w:p>
                  <w:p w:rsidR="00B1721A" w:rsidRPr="00B4375B" w:rsidRDefault="00B1721A" w:rsidP="00ED3C4E">
                    <w:pPr>
                      <w:rPr>
                        <w:rFonts w:ascii="Arial" w:hAnsi="Arial" w:cs="Arial"/>
                        <w:sz w:val="20"/>
                        <w:lang w:val="sv-SE"/>
                      </w:rPr>
                    </w:pPr>
                  </w:p>
                </w:txbxContent>
              </v:textbox>
            </v:roundrect>
            <v:roundrect id="_x0000_s3459" style="position:absolute;left:6261;top:8529;width:875;height:624" arcsize="10923f">
              <o:lock v:ext="edit" aspectratio="t"/>
              <v:textbox style="mso-next-textbox:#_x0000_s3459" inset=".45mm,.27mm,.45mm,.27mm">
                <w:txbxContent>
                  <w:p w:rsidR="00B1721A" w:rsidRPr="00B4375B" w:rsidRDefault="00B1721A" w:rsidP="00ED3C4E">
                    <w:pPr>
                      <w:jc w:val="center"/>
                      <w:rPr>
                        <w:rFonts w:ascii="Arial" w:hAnsi="Arial" w:cs="Arial"/>
                        <w:sz w:val="18"/>
                        <w:lang w:val="sv-SE"/>
                      </w:rPr>
                    </w:pPr>
                    <w:r w:rsidRPr="00B4375B">
                      <w:rPr>
                        <w:rFonts w:ascii="Arial" w:hAnsi="Arial" w:cs="Arial"/>
                        <w:sz w:val="18"/>
                        <w:lang w:val="sv-SE"/>
                      </w:rPr>
                      <w:t>Crew Info</w:t>
                    </w:r>
                  </w:p>
                  <w:p w:rsidR="00B1721A" w:rsidRPr="00B4375B" w:rsidRDefault="00B1721A" w:rsidP="00ED3C4E">
                    <w:pPr>
                      <w:rPr>
                        <w:rFonts w:ascii="Arial" w:hAnsi="Arial" w:cs="Arial"/>
                        <w:sz w:val="20"/>
                        <w:lang w:val="sv-SE"/>
                      </w:rPr>
                    </w:pPr>
                  </w:p>
                </w:txbxContent>
              </v:textbox>
            </v:roundrect>
            <v:roundrect id="_x0000_s3460" style="position:absolute;left:6985;top:9253;width:874;height:625" arcsize="10923f">
              <o:lock v:ext="edit" aspectratio="t"/>
              <v:textbox style="mso-next-textbox:#_x0000_s3460" inset=".45mm,.27mm,.45mm,.27mm">
                <w:txbxContent>
                  <w:p w:rsidR="00B1721A" w:rsidRPr="00B4375B" w:rsidRDefault="00B1721A" w:rsidP="00ED3C4E">
                    <w:pPr>
                      <w:jc w:val="center"/>
                      <w:rPr>
                        <w:rFonts w:ascii="Arial" w:hAnsi="Arial" w:cs="Arial"/>
                        <w:sz w:val="18"/>
                        <w:lang w:val="sv-SE"/>
                      </w:rPr>
                    </w:pPr>
                    <w:r w:rsidRPr="00B4375B">
                      <w:rPr>
                        <w:rFonts w:ascii="Arial" w:hAnsi="Arial" w:cs="Arial"/>
                        <w:sz w:val="18"/>
                        <w:lang w:val="sv-SE"/>
                      </w:rPr>
                      <w:t>Block Hours</w:t>
                    </w:r>
                  </w:p>
                  <w:p w:rsidR="00B1721A" w:rsidRPr="00B4375B" w:rsidRDefault="00B1721A" w:rsidP="00ED3C4E">
                    <w:pPr>
                      <w:rPr>
                        <w:rFonts w:ascii="Arial" w:hAnsi="Arial" w:cs="Arial"/>
                        <w:sz w:val="20"/>
                        <w:lang w:val="sv-SE"/>
                      </w:rPr>
                    </w:pPr>
                  </w:p>
                </w:txbxContent>
              </v:textbox>
            </v:roundrect>
            <v:roundrect id="_x0000_s3461" style="position:absolute;left:8227;top:9253;width:875;height:623" arcsize="10923f">
              <o:lock v:ext="edit" aspectratio="t"/>
              <v:textbox style="mso-next-textbox:#_x0000_s3461" inset=".45mm,.27mm,.45mm,.27mm">
                <w:txbxContent>
                  <w:p w:rsidR="00B1721A" w:rsidRPr="00B4375B" w:rsidRDefault="00B1721A" w:rsidP="00ED3C4E">
                    <w:pPr>
                      <w:jc w:val="center"/>
                      <w:rPr>
                        <w:rFonts w:ascii="Arial" w:hAnsi="Arial" w:cs="Arial"/>
                        <w:sz w:val="18"/>
                        <w:lang w:val="sv-SE"/>
                      </w:rPr>
                    </w:pPr>
                    <w:r w:rsidRPr="00B4375B">
                      <w:rPr>
                        <w:rFonts w:ascii="Arial" w:hAnsi="Arial" w:cs="Arial"/>
                        <w:sz w:val="18"/>
                        <w:lang w:val="sv-SE"/>
                      </w:rPr>
                      <w:t>Salary</w:t>
                    </w:r>
                  </w:p>
                  <w:p w:rsidR="00B1721A" w:rsidRPr="00B4375B" w:rsidRDefault="00B1721A" w:rsidP="00ED3C4E">
                    <w:pPr>
                      <w:rPr>
                        <w:rFonts w:ascii="Arial" w:hAnsi="Arial" w:cs="Arial"/>
                        <w:sz w:val="20"/>
                        <w:lang w:val="sv-SE"/>
                      </w:rPr>
                    </w:pPr>
                  </w:p>
                </w:txbxContent>
              </v:textbox>
            </v:roundrect>
            <v:roundrect id="_x0000_s3462" style="position:absolute;left:7503;top:8529;width:875;height:623" arcsize="10923f">
              <o:lock v:ext="edit" aspectratio="t"/>
              <v:textbox style="mso-next-textbox:#_x0000_s3462" inset=".45mm,.27mm,.45mm,.27mm">
                <w:txbxContent>
                  <w:p w:rsidR="00B1721A" w:rsidRPr="00B4375B" w:rsidRDefault="00B1721A" w:rsidP="00ED3C4E">
                    <w:pPr>
                      <w:jc w:val="center"/>
                      <w:rPr>
                        <w:rFonts w:ascii="Arial" w:hAnsi="Arial" w:cs="Arial"/>
                        <w:sz w:val="18"/>
                        <w:lang w:val="sv-SE"/>
                      </w:rPr>
                    </w:pPr>
                    <w:r w:rsidRPr="00B4375B">
                      <w:rPr>
                        <w:rFonts w:ascii="Arial" w:hAnsi="Arial" w:cs="Arial"/>
                        <w:sz w:val="18"/>
                        <w:lang w:val="sv-SE"/>
                      </w:rPr>
                      <w:t>Crew Meal</w:t>
                    </w:r>
                  </w:p>
                  <w:p w:rsidR="00B1721A" w:rsidRPr="00B4375B" w:rsidRDefault="00B1721A" w:rsidP="00ED3C4E">
                    <w:pPr>
                      <w:rPr>
                        <w:rFonts w:ascii="Arial" w:hAnsi="Arial" w:cs="Arial"/>
                        <w:sz w:val="20"/>
                        <w:lang w:val="sv-SE"/>
                      </w:rPr>
                    </w:pPr>
                  </w:p>
                </w:txbxContent>
              </v:textbox>
            </v:roundrect>
            <v:roundrect id="_x0000_s3463" style="position:absolute;left:8745;top:8529;width:874;height:623" arcsize="10923f">
              <o:lock v:ext="edit" aspectratio="t"/>
              <v:textbox style="mso-next-textbox:#_x0000_s3463" inset=".27mm,.27mm,.27mm,.27mm">
                <w:txbxContent>
                  <w:p w:rsidR="00B1721A" w:rsidRPr="00B4375B" w:rsidRDefault="00B1721A" w:rsidP="00ED3C4E">
                    <w:pPr>
                      <w:jc w:val="center"/>
                      <w:rPr>
                        <w:rFonts w:ascii="Arial" w:hAnsi="Arial" w:cs="Arial"/>
                        <w:sz w:val="18"/>
                        <w:lang w:val="sv-SE"/>
                      </w:rPr>
                    </w:pPr>
                    <w:r w:rsidRPr="00B4375B">
                      <w:rPr>
                        <w:rFonts w:ascii="Arial" w:hAnsi="Arial" w:cs="Arial"/>
                        <w:sz w:val="18"/>
                        <w:lang w:val="sv-SE"/>
                      </w:rPr>
                      <w:t>Crew Training</w:t>
                    </w:r>
                  </w:p>
                  <w:p w:rsidR="00B1721A" w:rsidRPr="00B4375B" w:rsidRDefault="00B1721A" w:rsidP="00ED3C4E">
                    <w:pPr>
                      <w:rPr>
                        <w:rFonts w:ascii="Arial" w:hAnsi="Arial" w:cs="Arial"/>
                        <w:sz w:val="20"/>
                        <w:lang w:val="sv-SE"/>
                      </w:rPr>
                    </w:pPr>
                  </w:p>
                </w:txbxContent>
              </v:textbox>
            </v:roundrect>
            <v:roundrect id="_x0000_s3464" style="position:absolute;left:9372;top:9237;width:875;height:623" arcsize="10923f">
              <o:lock v:ext="edit" aspectratio="t"/>
              <v:textbox style="mso-next-textbox:#_x0000_s3464" inset=".45mm,.27mm,.45mm,.27mm">
                <w:txbxContent>
                  <w:p w:rsidR="00B1721A" w:rsidRPr="00B4375B" w:rsidRDefault="00B1721A" w:rsidP="00ED3C4E">
                    <w:pPr>
                      <w:jc w:val="center"/>
                      <w:rPr>
                        <w:rFonts w:ascii="Arial" w:hAnsi="Arial" w:cs="Arial"/>
                        <w:sz w:val="18"/>
                        <w:lang w:val="sv-SE"/>
                      </w:rPr>
                    </w:pPr>
                    <w:r w:rsidRPr="00B4375B">
                      <w:rPr>
                        <w:rFonts w:ascii="Arial" w:hAnsi="Arial" w:cs="Arial"/>
                        <w:sz w:val="18"/>
                        <w:lang w:val="sv-SE"/>
                      </w:rPr>
                      <w:t>Man-power</w:t>
                    </w:r>
                  </w:p>
                  <w:p w:rsidR="00B1721A" w:rsidRPr="00B4375B" w:rsidRDefault="00B1721A" w:rsidP="00ED3C4E">
                    <w:pPr>
                      <w:rPr>
                        <w:rFonts w:ascii="Arial" w:hAnsi="Arial" w:cs="Arial"/>
                        <w:sz w:val="20"/>
                        <w:lang w:val="sv-SE"/>
                      </w:rPr>
                    </w:pPr>
                  </w:p>
                </w:txbxContent>
              </v:textbox>
            </v:roundrect>
            <v:roundrect id="_x0000_s3465" style="position:absolute;left:9779;top:8509;width:827;height:623" arcsize="10923f">
              <o:lock v:ext="edit" aspectratio="t"/>
              <v:textbox style="mso-next-textbox:#_x0000_s3465" inset=".45mm,.27mm,.45mm,.27mm">
                <w:txbxContent>
                  <w:p w:rsidR="00B1721A" w:rsidRPr="00B4375B" w:rsidRDefault="00B1721A" w:rsidP="00ED3C4E">
                    <w:pPr>
                      <w:jc w:val="center"/>
                      <w:rPr>
                        <w:rFonts w:ascii="Arial" w:hAnsi="Arial" w:cs="Arial"/>
                        <w:sz w:val="18"/>
                        <w:lang w:val="sv-SE"/>
                      </w:rPr>
                    </w:pPr>
                    <w:r w:rsidRPr="00B4375B">
                      <w:rPr>
                        <w:rFonts w:ascii="Arial" w:hAnsi="Arial" w:cs="Arial"/>
                        <w:sz w:val="18"/>
                        <w:lang w:val="sv-SE"/>
                      </w:rPr>
                      <w:t>Hand-over</w:t>
                    </w:r>
                  </w:p>
                  <w:p w:rsidR="00B1721A" w:rsidRPr="00B4375B" w:rsidRDefault="00B1721A" w:rsidP="00ED3C4E">
                    <w:pPr>
                      <w:rPr>
                        <w:rFonts w:ascii="Arial" w:hAnsi="Arial" w:cs="Arial"/>
                        <w:sz w:val="20"/>
                        <w:lang w:val="sv-SE"/>
                      </w:rPr>
                    </w:pPr>
                  </w:p>
                </w:txbxContent>
              </v:textbox>
            </v:roundrect>
            <v:roundrect id="_x0000_s3528" style="position:absolute;left:3622;top:11999;width:1085;height:621" arcsize="10923f" o:regroupid="21" fillcolor="#f99">
              <o:lock v:ext="edit" aspectratio="t"/>
              <v:textbox style="mso-next-textbox:#_x0000_s3528" inset="0,3.24pt,0,3.24pt">
                <w:txbxContent>
                  <w:p w:rsidR="00B1721A" w:rsidRPr="00B4375B" w:rsidRDefault="00B1721A" w:rsidP="00ED3C4E">
                    <w:pPr>
                      <w:jc w:val="center"/>
                      <w:rPr>
                        <w:rFonts w:ascii="Arial" w:hAnsi="Arial" w:cs="Arial"/>
                        <w:sz w:val="20"/>
                        <w:lang w:val="sv-SE"/>
                      </w:rPr>
                    </w:pPr>
                    <w:r>
                      <w:rPr>
                        <w:rFonts w:ascii="Arial" w:hAnsi="Arial" w:cs="Arial"/>
                        <w:sz w:val="20"/>
                        <w:lang w:val="sv-SE"/>
                      </w:rPr>
                      <w:t>Alert Generator</w:t>
                    </w:r>
                  </w:p>
                </w:txbxContent>
              </v:textbox>
            </v:roundrect>
            <v:shape id="_x0000_s3532" type="#_x0000_t34" style="position:absolute;left:4707;top:11739;width:1560;height:571;flip:y" o:connectortype="elbow" adj="10786,461317,-63609">
              <v:stroke dashstyle="1 1" endcap="round"/>
            </v:shape>
            <v:roundrect id="_x0000_s3533" style="position:absolute;left:6457;top:10674;width:1035;height:621" arcsize="10923f" fillcolor="#f99">
              <o:lock v:ext="edit" aspectratio="t"/>
              <v:textbox style="mso-next-textbox:#_x0000_s3533" inset="0,3.24pt,0,3.24pt">
                <w:txbxContent>
                  <w:p w:rsidR="00B1721A" w:rsidRPr="00B4375B" w:rsidRDefault="00B1721A" w:rsidP="00ED3C4E">
                    <w:pPr>
                      <w:jc w:val="center"/>
                      <w:rPr>
                        <w:rFonts w:ascii="Arial" w:hAnsi="Arial" w:cs="Arial"/>
                        <w:sz w:val="20"/>
                        <w:lang w:val="sv-SE"/>
                      </w:rPr>
                    </w:pPr>
                    <w:r>
                      <w:rPr>
                        <w:rFonts w:ascii="Arial" w:hAnsi="Arial" w:cs="Arial"/>
                        <w:sz w:val="20"/>
                        <w:lang w:val="sv-SE"/>
                      </w:rPr>
                      <w:t>Recurrent updates</w:t>
                    </w:r>
                  </w:p>
                </w:txbxContent>
              </v:textbox>
            </v:roundrect>
            <v:roundrect id="_x0000_s3535" style="position:absolute;left:9779;top:10879;width:1035;height:541" arcsize="10923f" fillcolor="#f99">
              <o:lock v:ext="edit" aspectratio="t"/>
              <v:textbox style="mso-next-textbox:#_x0000_s3535" inset="0,3.24pt,0,3.24pt">
                <w:txbxContent>
                  <w:p w:rsidR="00B1721A" w:rsidRPr="00B4375B" w:rsidRDefault="00B1721A" w:rsidP="00ED3C4E">
                    <w:pPr>
                      <w:jc w:val="center"/>
                      <w:rPr>
                        <w:rFonts w:ascii="Arial" w:hAnsi="Arial" w:cs="Arial"/>
                        <w:sz w:val="20"/>
                        <w:lang w:val="sv-SE"/>
                      </w:rPr>
                    </w:pPr>
                    <w:r>
                      <w:rPr>
                        <w:rFonts w:ascii="Arial" w:hAnsi="Arial" w:cs="Arial"/>
                        <w:sz w:val="20"/>
                        <w:lang w:val="sv-SE"/>
                      </w:rPr>
                      <w:t>Sysmond</w:t>
                    </w:r>
                  </w:p>
                </w:txbxContent>
              </v:textbox>
            </v:roundrect>
            <v:roundrect id="_x0000_s3591" style="position:absolute;left:5091;top:12012;width:1035;height:621" arcsize="10923f" fillcolor="#f99">
              <o:lock v:ext="edit" aspectratio="t"/>
              <v:textbox style="mso-next-textbox:#_x0000_s3591" inset=".09mm,3.24pt,.09mm,3.24pt">
                <w:txbxContent>
                  <w:p w:rsidR="00B1721A" w:rsidRPr="00B4375B" w:rsidRDefault="00B1721A" w:rsidP="00ED3C4E">
                    <w:pPr>
                      <w:jc w:val="center"/>
                      <w:rPr>
                        <w:rFonts w:ascii="Arial" w:hAnsi="Arial" w:cs="Arial"/>
                        <w:sz w:val="20"/>
                        <w:lang w:val="sv-SE"/>
                      </w:rPr>
                    </w:pPr>
                    <w:r>
                      <w:rPr>
                        <w:rFonts w:ascii="Arial" w:hAnsi="Arial" w:cs="Arial"/>
                        <w:sz w:val="20"/>
                        <w:lang w:val="sv-SE"/>
                      </w:rPr>
                      <w:t>External Publish</w:t>
                    </w:r>
                  </w:p>
                </w:txbxContent>
              </v:textbox>
            </v:roundrect>
            <v:shape id="_x0000_s3592" type="#_x0000_t34" style="position:absolute;left:5499;top:11842;width:280;height:59;rotation:270" o:connectortype="elbow" adj=",-4355512,-423977">
              <v:stroke dashstyle="1 1" endcap="round"/>
            </v:shape>
            <v:roundrect id="_x0000_s3596" style="position:absolute;left:10583;top:9237;width:946;height:744" arcsize="10923f">
              <o:lock v:ext="edit" aspectratio="t"/>
              <v:textbox style="mso-next-textbox:#_x0000_s3596" inset=".45mm,.27mm,.45mm,.27mm">
                <w:txbxContent>
                  <w:p w:rsidR="00B1721A" w:rsidRDefault="00B1721A" w:rsidP="00ED3C4E">
                    <w:pPr>
                      <w:jc w:val="center"/>
                      <w:rPr>
                        <w:ins w:id="75" w:author="per.andersson" w:date="2012-09-14T15:58:00Z"/>
                        <w:rFonts w:ascii="Arial" w:hAnsi="Arial" w:cs="Arial"/>
                        <w:sz w:val="18"/>
                        <w:lang w:val="sv-SE"/>
                      </w:rPr>
                    </w:pPr>
                    <w:del w:id="76" w:author="per.andersson" w:date="2012-09-14T15:58:00Z">
                      <w:r w:rsidRPr="00B4375B" w:rsidDel="00D74B5C">
                        <w:rPr>
                          <w:rFonts w:ascii="Arial" w:hAnsi="Arial" w:cs="Arial"/>
                          <w:sz w:val="18"/>
                          <w:lang w:val="sv-SE"/>
                        </w:rPr>
                        <w:delText>Hand-over</w:delText>
                      </w:r>
                    </w:del>
                    <w:ins w:id="77" w:author="per.andersson" w:date="2012-09-14T15:58:00Z">
                      <w:r>
                        <w:rPr>
                          <w:rFonts w:ascii="Arial" w:hAnsi="Arial" w:cs="Arial"/>
                          <w:sz w:val="18"/>
                          <w:lang w:val="sv-SE"/>
                        </w:rPr>
                        <w:t>Jeppesen</w:t>
                      </w:r>
                    </w:ins>
                  </w:p>
                  <w:p w:rsidR="00B1721A" w:rsidRPr="00B4375B" w:rsidRDefault="00B1721A" w:rsidP="00ED3C4E">
                    <w:pPr>
                      <w:jc w:val="center"/>
                      <w:rPr>
                        <w:rFonts w:ascii="Arial" w:hAnsi="Arial" w:cs="Arial"/>
                        <w:sz w:val="18"/>
                        <w:lang w:val="sv-SE"/>
                      </w:rPr>
                    </w:pPr>
                    <w:ins w:id="78" w:author="per.andersson" w:date="2012-09-14T15:58:00Z">
                      <w:r>
                        <w:rPr>
                          <w:rFonts w:ascii="Arial" w:hAnsi="Arial" w:cs="Arial"/>
                          <w:sz w:val="18"/>
                          <w:lang w:val="sv-SE"/>
                        </w:rPr>
                        <w:t>Crew Portal</w:t>
                      </w:r>
                    </w:ins>
                  </w:p>
                  <w:p w:rsidR="00B1721A" w:rsidRPr="00B4375B" w:rsidRDefault="00B1721A" w:rsidP="00ED3C4E">
                    <w:pPr>
                      <w:rPr>
                        <w:rFonts w:ascii="Arial" w:hAnsi="Arial" w:cs="Arial"/>
                        <w:sz w:val="20"/>
                        <w:lang w:val="sv-SE"/>
                      </w:rPr>
                    </w:pPr>
                  </w:p>
                </w:txbxContent>
              </v:textbox>
            </v:roundrect>
            <v:shape id="_x0000_s3600" type="#_x0000_t33" style="position:absolute;left:9336;top:9981;width:1720;height:2379;flip:y" o:connectortype="elbow" adj="-115824,111178,-115824"/>
            <v:shape id="_x0000_s3601" type="#_x0000_t22" style="position:absolute;left:9779;top:12510;width:1720;height:724">
              <o:lock v:ext="edit" aspectratio="t"/>
              <v:textbox style="mso-next-textbox:#_x0000_s3601" inset="6.48pt,2.97mm,6.48pt,3.24pt">
                <w:txbxContent>
                  <w:p w:rsidR="00B1721A" w:rsidRDefault="00B1721A">
                    <w:pPr>
                      <w:jc w:val="center"/>
                      <w:rPr>
                        <w:rFonts w:ascii="Arial" w:hAnsi="Arial" w:cs="Arial"/>
                        <w:sz w:val="20"/>
                        <w:lang w:val="sv-SE"/>
                      </w:rPr>
                    </w:pPr>
                    <w:del w:id="79" w:author="per.andersson" w:date="2012-09-14T16:18:00Z">
                      <w:r w:rsidRPr="00B4375B" w:rsidDel="00ED3C4E">
                        <w:rPr>
                          <w:rFonts w:ascii="Arial" w:hAnsi="Arial" w:cs="Arial"/>
                          <w:sz w:val="20"/>
                          <w:lang w:val="sv-SE"/>
                        </w:rPr>
                        <w:delText>Dave</w:delText>
                      </w:r>
                    </w:del>
                    <w:ins w:id="80" w:author="per.andersson" w:date="2012-09-14T16:18:00Z">
                      <w:r>
                        <w:rPr>
                          <w:rFonts w:ascii="Arial" w:hAnsi="Arial" w:cs="Arial"/>
                          <w:sz w:val="20"/>
                          <w:lang w:val="sv-SE"/>
                        </w:rPr>
                        <w:t>Crew Portal DB</w:t>
                      </w:r>
                    </w:ins>
                  </w:p>
                </w:txbxContent>
              </v:textbox>
            </v:shape>
            <v:shape id="_x0000_s3603" type="#_x0000_t34" style="position:absolute;left:9493;top:11127;width:2710;height:417;rotation:90" o:connectortype="elbow" adj="19527,-511045,-87221"/>
            <w10:wrap type="topAndBottom"/>
          </v:group>
        </w:pict>
      </w:r>
      <w:r w:rsidR="00321B65" w:rsidRPr="00612EDE">
        <w:rPr>
          <w:rFonts w:eastAsia="MS Mincho"/>
        </w:rPr>
        <w:t xml:space="preserve">The </w:t>
      </w:r>
      <w:del w:id="81" w:author="Michael Lundell" w:date="2012-10-15T13:52:00Z">
        <w:r w:rsidR="00321B65" w:rsidRPr="00612EDE" w:rsidDel="0017750A">
          <w:rPr>
            <w:rFonts w:eastAsia="MS Mincho"/>
          </w:rPr>
          <w:delText xml:space="preserve">Carmen </w:delText>
        </w:r>
      </w:del>
      <w:proofErr w:type="spellStart"/>
      <w:ins w:id="82" w:author="Michael Lundell" w:date="2012-10-15T13:52:00Z">
        <w:r w:rsidR="0017750A">
          <w:rPr>
            <w:rFonts w:eastAsia="MS Mincho"/>
          </w:rPr>
          <w:t>Jeppesen</w:t>
        </w:r>
        <w:proofErr w:type="spellEnd"/>
        <w:r w:rsidR="0017750A" w:rsidRPr="00612EDE">
          <w:rPr>
            <w:rFonts w:eastAsia="MS Mincho"/>
          </w:rPr>
          <w:t xml:space="preserve"> </w:t>
        </w:r>
      </w:ins>
      <w:r w:rsidR="00321B65" w:rsidRPr="00612EDE">
        <w:rPr>
          <w:rFonts w:eastAsia="MS Mincho"/>
        </w:rPr>
        <w:t>Crew Management System (CMS) consists of several different appl</w:t>
      </w:r>
      <w:r w:rsidR="00ED6827" w:rsidRPr="00612EDE">
        <w:rPr>
          <w:rFonts w:eastAsia="MS Mincho"/>
        </w:rPr>
        <w:t xml:space="preserve">ications interacting. The main system parts are defined in the core while the configuration of how the interaction should be done is mainly defined in the customization layer. </w:t>
      </w:r>
    </w:p>
    <w:p w:rsidR="0039025E" w:rsidRPr="00612EDE" w:rsidRDefault="0039025E" w:rsidP="00C341F2">
      <w:pPr>
        <w:pStyle w:val="BodyText"/>
        <w:rPr>
          <w:rFonts w:eastAsia="MS Mincho"/>
        </w:rPr>
      </w:pPr>
      <w:r w:rsidRPr="00612EDE">
        <w:rPr>
          <w:rFonts w:eastAsia="MS Mincho"/>
        </w:rPr>
        <w:t xml:space="preserve">Looking at the applications, the system can be divided into client applications and server applications. The client applications are accessible by the user to view and edit data while the server applications </w:t>
      </w:r>
      <w:r w:rsidR="00CE7A50" w:rsidRPr="00612EDE">
        <w:rPr>
          <w:rFonts w:eastAsia="MS Mincho"/>
        </w:rPr>
        <w:t xml:space="preserve">are </w:t>
      </w:r>
      <w:r w:rsidRPr="00612EDE">
        <w:rPr>
          <w:rFonts w:eastAsia="MS Mincho"/>
        </w:rPr>
        <w:t xml:space="preserve">running in the background. </w:t>
      </w:r>
    </w:p>
    <w:p w:rsidR="00D02D84" w:rsidRPr="00612EDE" w:rsidRDefault="0039025E" w:rsidP="00D02D84">
      <w:pPr>
        <w:pStyle w:val="BodyText"/>
        <w:rPr>
          <w:rFonts w:eastAsia="MS Mincho"/>
        </w:rPr>
      </w:pPr>
      <w:r w:rsidRPr="00612EDE">
        <w:rPr>
          <w:rFonts w:eastAsia="MS Mincho"/>
        </w:rPr>
        <w:t xml:space="preserve">Typical client applications are Planning Studio, Crew Info and Alert Monitor. Typical server applications are Alert Server, Report Server and Model Server. </w:t>
      </w:r>
      <w:r w:rsidR="00185583">
        <w:rPr>
          <w:rFonts w:eastAsia="MS Mincho"/>
        </w:rPr>
        <w:t xml:space="preserve">A special client application is the </w:t>
      </w:r>
      <w:proofErr w:type="spellStart"/>
      <w:r w:rsidR="00185583">
        <w:rPr>
          <w:rFonts w:eastAsia="MS Mincho"/>
        </w:rPr>
        <w:t>SessionServer</w:t>
      </w:r>
      <w:proofErr w:type="spellEnd"/>
      <w:r w:rsidR="00185583">
        <w:rPr>
          <w:rFonts w:eastAsia="MS Mincho"/>
        </w:rPr>
        <w:t xml:space="preserve"> Launcher, where all other applications are started. </w:t>
      </w:r>
      <w:r w:rsidR="0094664C" w:rsidRPr="00612EDE">
        <w:rPr>
          <w:rFonts w:eastAsia="MS Mincho"/>
        </w:rPr>
        <w:t xml:space="preserve">A special </w:t>
      </w:r>
      <w:r w:rsidR="00185583">
        <w:rPr>
          <w:rFonts w:eastAsia="MS Mincho"/>
        </w:rPr>
        <w:t xml:space="preserve">server </w:t>
      </w:r>
      <w:r w:rsidR="00105404" w:rsidRPr="00612EDE">
        <w:rPr>
          <w:rFonts w:eastAsia="MS Mincho"/>
        </w:rPr>
        <w:t xml:space="preserve">application is </w:t>
      </w:r>
      <w:proofErr w:type="spellStart"/>
      <w:r w:rsidR="009540C0">
        <w:rPr>
          <w:rFonts w:eastAsia="MS Mincho"/>
        </w:rPr>
        <w:t>Sysmond</w:t>
      </w:r>
      <w:proofErr w:type="spellEnd"/>
      <w:r w:rsidR="00105404" w:rsidRPr="00612EDE">
        <w:rPr>
          <w:rFonts w:eastAsia="MS Mincho"/>
        </w:rPr>
        <w:t xml:space="preserve">, used for keeping a selection of the server applications up and running. </w:t>
      </w:r>
    </w:p>
    <w:p w:rsidR="006D6CC0" w:rsidRPr="00612EDE" w:rsidRDefault="00982D30" w:rsidP="006D6CC0">
      <w:pPr>
        <w:pStyle w:val="Heading3"/>
      </w:pPr>
      <w:bookmarkStart w:id="83" w:name="_Toc338419307"/>
      <w:r w:rsidRPr="00612EDE">
        <w:t>Work</w:t>
      </w:r>
      <w:r w:rsidR="006D6CC0" w:rsidRPr="00612EDE">
        <w:t xml:space="preserve"> areas</w:t>
      </w:r>
      <w:bookmarkEnd w:id="83"/>
    </w:p>
    <w:p w:rsidR="00101F27" w:rsidRPr="00612EDE" w:rsidRDefault="00B020E0" w:rsidP="00903AB2">
      <w:pPr>
        <w:pStyle w:val="BodyText"/>
      </w:pPr>
      <w:r w:rsidRPr="00B020E0">
        <w:rPr>
          <w:rFonts w:eastAsia="MS Mincho"/>
        </w:rPr>
        <w:pict>
          <v:group id="_x0000_s3537" editas="canvas" style="position:absolute;left:0;text-align:left;margin-left:64.15pt;margin-top:32.05pt;width:368.65pt;height:133.35pt;z-index:251658752" coordorigin="2550,4951" coordsize="7373,2667">
            <v:shape id="_x0000_s3536" type="#_x0000_t75" style="position:absolute;left:2550;top:4951;width:7373;height:2667" o:preferrelative="f">
              <v:fill o:detectmouseclick="t"/>
              <v:path o:extrusionok="t" o:connecttype="none"/>
              <o:lock v:ext="edit" aspectratio="f" text="t"/>
            </v:shape>
            <v:group id="_x0000_s3582" style="position:absolute;left:2680;top:5160;width:7100;height:1673" coordorigin="2680,5160" coordsize="7100,1673">
              <v:line id="_x0000_s3549" style="position:absolute" from="2680,5400" to="9780,5400" o:regroupid="20"/>
              <v:line id="_x0000_s3551" style="position:absolute" from="2820,5160" to="2821,6823" o:regroupid="20">
                <v:stroke dashstyle="dash"/>
              </v:line>
              <v:line id="_x0000_s3565" style="position:absolute" from="4520,5160" to="4521,6829" o:regroupid="20">
                <v:stroke dashstyle="dash"/>
              </v:line>
              <v:line id="_x0000_s3566" style="position:absolute" from="6220,5160" to="6221,6818" o:regroupid="20">
                <v:stroke dashstyle="dash"/>
              </v:line>
              <v:line id="_x0000_s3569" style="position:absolute" from="7913,5183" to="7914,6833" o:regroupid="20">
                <v:stroke dashstyle="dash"/>
              </v:line>
              <v:line id="_x0000_s3570" style="position:absolute" from="9623,5175" to="9624,6811" o:regroupid="20">
                <v:stroke dashstyle="dash"/>
              </v:line>
            </v:group>
            <v:shape id="_x0000_s3572" type="#_x0000_t202" style="position:absolute;left:2825;top:5135;width:1680;height:255" filled="f" stroked="f">
              <v:textbox style="mso-next-textbox:#_x0000_s3572" inset=".1mm,.3mm,.1mm,.1mm">
                <w:txbxContent>
                  <w:p w:rsidR="00B1721A" w:rsidRPr="00D22418" w:rsidRDefault="00B1721A" w:rsidP="00E431F5">
                    <w:pPr>
                      <w:jc w:val="center"/>
                      <w:rPr>
                        <w:rFonts w:ascii="Arial" w:hAnsi="Arial" w:cs="Arial"/>
                        <w:sz w:val="16"/>
                        <w:szCs w:val="16"/>
                        <w:lang w:val="sv-SE"/>
                      </w:rPr>
                    </w:pPr>
                    <w:r>
                      <w:rPr>
                        <w:rFonts w:ascii="Arial" w:hAnsi="Arial" w:cs="Arial"/>
                        <w:sz w:val="16"/>
                        <w:szCs w:val="16"/>
                        <w:lang w:val="sv-SE"/>
                      </w:rPr>
                      <w:t>Follow up</w:t>
                    </w:r>
                  </w:p>
                </w:txbxContent>
              </v:textbox>
            </v:shape>
            <v:shape id="_x0000_s3573" type="#_x0000_t202" style="position:absolute;left:4527;top:5141;width:1680;height:255" filled="f" stroked="f">
              <v:textbox style="mso-next-textbox:#_x0000_s3573" inset=".1mm,.3mm,.1mm,.1mm">
                <w:txbxContent>
                  <w:p w:rsidR="00B1721A" w:rsidRPr="00D22418" w:rsidRDefault="00B1721A" w:rsidP="00E431F5">
                    <w:pPr>
                      <w:jc w:val="center"/>
                      <w:rPr>
                        <w:rFonts w:ascii="Arial" w:hAnsi="Arial" w:cs="Arial"/>
                        <w:sz w:val="16"/>
                        <w:szCs w:val="16"/>
                        <w:lang w:val="sv-SE"/>
                      </w:rPr>
                    </w:pPr>
                    <w:r>
                      <w:rPr>
                        <w:rFonts w:ascii="Arial" w:hAnsi="Arial" w:cs="Arial"/>
                        <w:sz w:val="16"/>
                        <w:szCs w:val="16"/>
                        <w:lang w:val="sv-SE"/>
                      </w:rPr>
                      <w:t>Released rosters</w:t>
                    </w:r>
                  </w:p>
                </w:txbxContent>
              </v:textbox>
            </v:shape>
            <v:shape id="_x0000_s3574" type="#_x0000_t202" style="position:absolute;left:6222;top:5126;width:1680;height:255" filled="f" stroked="f">
              <v:textbox style="mso-next-textbox:#_x0000_s3574" inset=".1mm,.3mm,.1mm,.1mm">
                <w:txbxContent>
                  <w:p w:rsidR="00B1721A" w:rsidRPr="00D22418" w:rsidRDefault="00B1721A" w:rsidP="00E431F5">
                    <w:pPr>
                      <w:jc w:val="center"/>
                      <w:rPr>
                        <w:rFonts w:ascii="Arial" w:hAnsi="Arial" w:cs="Arial"/>
                        <w:sz w:val="16"/>
                        <w:szCs w:val="16"/>
                        <w:lang w:val="sv-SE"/>
                      </w:rPr>
                    </w:pPr>
                    <w:r>
                      <w:rPr>
                        <w:rFonts w:ascii="Arial" w:hAnsi="Arial" w:cs="Arial"/>
                        <w:sz w:val="16"/>
                        <w:szCs w:val="16"/>
                        <w:lang w:val="sv-SE"/>
                      </w:rPr>
                      <w:t>Production planning</w:t>
                    </w:r>
                  </w:p>
                </w:txbxContent>
              </v:textbox>
            </v:shape>
            <v:shape id="_x0000_s3575" type="#_x0000_t202" style="position:absolute;left:7925;top:5126;width:1680;height:255" filled="f" stroked="f">
              <v:textbox style="mso-next-textbox:#_x0000_s3575" inset=".1mm,.3mm,.1mm,.1mm">
                <w:txbxContent>
                  <w:p w:rsidR="00B1721A" w:rsidRPr="00D22418" w:rsidRDefault="00B1721A" w:rsidP="00E431F5">
                    <w:pPr>
                      <w:jc w:val="center"/>
                      <w:rPr>
                        <w:rFonts w:ascii="Arial" w:hAnsi="Arial" w:cs="Arial"/>
                        <w:sz w:val="16"/>
                        <w:szCs w:val="16"/>
                        <w:lang w:val="sv-SE"/>
                      </w:rPr>
                    </w:pPr>
                    <w:r>
                      <w:rPr>
                        <w:rFonts w:ascii="Arial" w:hAnsi="Arial" w:cs="Arial"/>
                        <w:sz w:val="16"/>
                        <w:szCs w:val="16"/>
                        <w:lang w:val="sv-SE"/>
                      </w:rPr>
                      <w:t>Long term planning</w:t>
                    </w:r>
                  </w:p>
                </w:txbxContent>
              </v:textbox>
            </v:shape>
            <v:rect id="_x0000_s3576" style="position:absolute;left:7917;top:5445;width:1703;height:254" fillcolor="#fc9">
              <v:textbox style="mso-next-textbox:#_x0000_s3576" inset=".1mm,.5mm,.1mm,.1mm">
                <w:txbxContent>
                  <w:p w:rsidR="00B1721A" w:rsidRPr="002F0EAC" w:rsidRDefault="00B1721A" w:rsidP="00E431F5">
                    <w:pPr>
                      <w:jc w:val="center"/>
                      <w:rPr>
                        <w:rFonts w:ascii="Arial" w:hAnsi="Arial" w:cs="Arial"/>
                        <w:sz w:val="16"/>
                        <w:szCs w:val="16"/>
                        <w:lang w:val="sv-SE"/>
                      </w:rPr>
                    </w:pPr>
                    <w:r>
                      <w:rPr>
                        <w:rFonts w:ascii="Arial" w:hAnsi="Arial" w:cs="Arial"/>
                        <w:sz w:val="16"/>
                        <w:szCs w:val="16"/>
                        <w:lang w:val="sv-SE"/>
                      </w:rPr>
                      <w:t>Pre Planning</w:t>
                    </w:r>
                  </w:p>
                </w:txbxContent>
              </v:textbox>
            </v:rect>
            <v:rect id="_x0000_s3577" style="position:absolute;left:6218;top:5755;width:1703;height:254" fillcolor="#fc9">
              <v:textbox style="mso-next-textbox:#_x0000_s3577" inset=".1mm,.5mm,.1mm,.1mm">
                <w:txbxContent>
                  <w:p w:rsidR="00B1721A" w:rsidRPr="002F0EAC" w:rsidRDefault="00B1721A" w:rsidP="00E431F5">
                    <w:pPr>
                      <w:jc w:val="center"/>
                      <w:rPr>
                        <w:rFonts w:ascii="Arial" w:hAnsi="Arial" w:cs="Arial"/>
                        <w:sz w:val="16"/>
                        <w:szCs w:val="16"/>
                        <w:lang w:val="sv-SE"/>
                      </w:rPr>
                    </w:pPr>
                    <w:r>
                      <w:rPr>
                        <w:rFonts w:ascii="Arial" w:hAnsi="Arial" w:cs="Arial"/>
                        <w:sz w:val="16"/>
                        <w:szCs w:val="16"/>
                        <w:lang w:val="sv-SE"/>
                      </w:rPr>
                      <w:t>Planning</w:t>
                    </w:r>
                  </w:p>
                </w:txbxContent>
              </v:textbox>
            </v:rect>
            <v:rect id="_x0000_s3578" style="position:absolute;left:4522;top:6090;width:1703;height:254" fillcolor="#fc9">
              <v:textbox style="mso-next-textbox:#_x0000_s3578" inset=".1mm,.5mm,.1mm,.1mm">
                <w:txbxContent>
                  <w:p w:rsidR="00B1721A" w:rsidRPr="002F0EAC" w:rsidRDefault="00B1721A" w:rsidP="00E431F5">
                    <w:pPr>
                      <w:jc w:val="center"/>
                      <w:rPr>
                        <w:rFonts w:ascii="Arial" w:hAnsi="Arial" w:cs="Arial"/>
                        <w:sz w:val="16"/>
                        <w:szCs w:val="16"/>
                        <w:lang w:val="sv-SE"/>
                      </w:rPr>
                    </w:pPr>
                    <w:r>
                      <w:rPr>
                        <w:rFonts w:ascii="Arial" w:hAnsi="Arial" w:cs="Arial"/>
                        <w:sz w:val="16"/>
                        <w:szCs w:val="16"/>
                        <w:lang w:val="sv-SE"/>
                      </w:rPr>
                      <w:t>Tracking</w:t>
                    </w:r>
                  </w:p>
                </w:txbxContent>
              </v:textbox>
            </v:rect>
            <v:rect id="_x0000_s3579" style="position:absolute;left:2813;top:6426;width:3488;height:254" fillcolor="#fc9">
              <v:textbox style="mso-next-textbox:#_x0000_s3579" inset=".1mm,.5mm,.1mm,.1mm">
                <w:txbxContent>
                  <w:p w:rsidR="00B1721A" w:rsidRPr="002F0EAC" w:rsidRDefault="00B1721A" w:rsidP="00E431F5">
                    <w:pPr>
                      <w:jc w:val="center"/>
                      <w:rPr>
                        <w:rFonts w:ascii="Arial" w:hAnsi="Arial" w:cs="Arial"/>
                        <w:sz w:val="16"/>
                        <w:szCs w:val="16"/>
                        <w:lang w:val="sv-SE"/>
                      </w:rPr>
                    </w:pPr>
                    <w:r>
                      <w:rPr>
                        <w:rFonts w:ascii="Arial" w:hAnsi="Arial" w:cs="Arial"/>
                        <w:sz w:val="16"/>
                        <w:szCs w:val="16"/>
                        <w:lang w:val="sv-SE"/>
                      </w:rPr>
                      <w:t>Post Planning</w:t>
                    </w:r>
                  </w:p>
                </w:txbxContent>
              </v:textbox>
            </v:rect>
            <v:shape id="_x0000_s3583" type="#_x0000_t202" style="position:absolute;left:2550;top:7193;width:7287;height:390" filled="f" stroked="f">
              <v:textbox style="mso-next-textbox:#_x0000_s3583">
                <w:txbxContent>
                  <w:p w:rsidR="00B1721A" w:rsidRPr="00B4375B" w:rsidRDefault="00B1721A" w:rsidP="00E431F5">
                    <w:pPr>
                      <w:pStyle w:val="Caption1"/>
                      <w:tabs>
                        <w:tab w:val="clear" w:pos="2665"/>
                        <w:tab w:val="num" w:pos="1276"/>
                      </w:tabs>
                      <w:ind w:left="1247"/>
                    </w:pPr>
                    <w:r>
                      <w:t>An overview of the different working areas and their time dependent relations.</w:t>
                    </w:r>
                  </w:p>
                  <w:p w:rsidR="00B1721A" w:rsidRDefault="00B1721A" w:rsidP="00E431F5"/>
                </w:txbxContent>
              </v:textbox>
            </v:shape>
            <v:shape id="_x0000_s3585" type="#_x0000_t202" style="position:absolute;left:2817;top:6790;width:1703;height:330" filled="f" stroked="f">
              <v:textbox style="mso-next-textbox:#_x0000_s3585" inset=",.3mm,,.3mm">
                <w:txbxContent>
                  <w:p w:rsidR="00B1721A" w:rsidRPr="00E431F5" w:rsidRDefault="00B1721A" w:rsidP="00E431F5">
                    <w:pPr>
                      <w:jc w:val="center"/>
                      <w:rPr>
                        <w:rFonts w:ascii="Arial" w:hAnsi="Arial" w:cs="Arial"/>
                        <w:color w:val="808080"/>
                        <w:sz w:val="20"/>
                        <w:lang w:val="sv-SE"/>
                      </w:rPr>
                    </w:pPr>
                    <w:r w:rsidRPr="00E431F5">
                      <w:rPr>
                        <w:rFonts w:ascii="Arial" w:hAnsi="Arial" w:cs="Arial"/>
                        <w:color w:val="808080"/>
                        <w:sz w:val="20"/>
                        <w:lang w:val="sv-SE"/>
                      </w:rPr>
                      <w:t>JAN</w:t>
                    </w:r>
                  </w:p>
                </w:txbxContent>
              </v:textbox>
            </v:shape>
            <v:shape id="_x0000_s3586" type="#_x0000_t202" style="position:absolute;left:4527;top:6791;width:1703;height:330" filled="f" stroked="f">
              <v:textbox style="mso-next-textbox:#_x0000_s3586" inset=",.3mm,,.3mm">
                <w:txbxContent>
                  <w:p w:rsidR="00B1721A" w:rsidRPr="00E431F5" w:rsidRDefault="00B1721A" w:rsidP="00E431F5">
                    <w:pPr>
                      <w:jc w:val="center"/>
                      <w:rPr>
                        <w:rFonts w:ascii="Arial" w:hAnsi="Arial" w:cs="Arial"/>
                        <w:color w:val="808080"/>
                        <w:sz w:val="20"/>
                        <w:lang w:val="sv-SE"/>
                      </w:rPr>
                    </w:pPr>
                    <w:r>
                      <w:rPr>
                        <w:rFonts w:ascii="Arial" w:hAnsi="Arial" w:cs="Arial"/>
                        <w:color w:val="808080"/>
                        <w:sz w:val="20"/>
                        <w:lang w:val="sv-SE"/>
                      </w:rPr>
                      <w:t>FEB - MAR</w:t>
                    </w:r>
                  </w:p>
                </w:txbxContent>
              </v:textbox>
            </v:shape>
            <v:shape id="_x0000_s3589" type="#_x0000_t202" style="position:absolute;left:6215;top:6790;width:1703;height:330" filled="f" stroked="f">
              <v:textbox style="mso-next-textbox:#_x0000_s3589" inset=",.3mm,,.3mm">
                <w:txbxContent>
                  <w:p w:rsidR="00B1721A" w:rsidRPr="00E431F5" w:rsidRDefault="00B1721A" w:rsidP="00E431F5">
                    <w:pPr>
                      <w:jc w:val="center"/>
                      <w:rPr>
                        <w:rFonts w:ascii="Arial" w:hAnsi="Arial" w:cs="Arial"/>
                        <w:color w:val="808080"/>
                        <w:sz w:val="20"/>
                        <w:lang w:val="sv-SE"/>
                      </w:rPr>
                    </w:pPr>
                    <w:r>
                      <w:rPr>
                        <w:rFonts w:ascii="Arial" w:hAnsi="Arial" w:cs="Arial"/>
                        <w:color w:val="808080"/>
                        <w:sz w:val="20"/>
                        <w:lang w:val="sv-SE"/>
                      </w:rPr>
                      <w:t>APR</w:t>
                    </w:r>
                  </w:p>
                </w:txbxContent>
              </v:textbox>
            </v:shape>
            <v:shape id="_x0000_s3590" type="#_x0000_t202" style="position:absolute;left:7917;top:6783;width:1703;height:330" filled="f" stroked="f">
              <v:textbox style="mso-next-textbox:#_x0000_s3590" inset=",.3mm,,.3mm">
                <w:txbxContent>
                  <w:p w:rsidR="00B1721A" w:rsidRPr="00E431F5" w:rsidRDefault="00B1721A" w:rsidP="00E431F5">
                    <w:pPr>
                      <w:jc w:val="center"/>
                      <w:rPr>
                        <w:rFonts w:ascii="Arial" w:hAnsi="Arial" w:cs="Arial"/>
                        <w:color w:val="808080"/>
                        <w:sz w:val="20"/>
                        <w:lang w:val="sv-SE"/>
                      </w:rPr>
                    </w:pPr>
                    <w:r>
                      <w:rPr>
                        <w:rFonts w:ascii="Arial" w:hAnsi="Arial" w:cs="Arial"/>
                        <w:color w:val="808080"/>
                        <w:sz w:val="20"/>
                        <w:lang w:val="sv-SE"/>
                      </w:rPr>
                      <w:t>MAY …</w:t>
                    </w:r>
                  </w:p>
                </w:txbxContent>
              </v:textbox>
            </v:shape>
            <w10:wrap type="topAndBottom"/>
          </v:group>
        </w:pict>
      </w:r>
      <w:r w:rsidR="0008572D" w:rsidRPr="00612EDE">
        <w:t>CMS is divided into several working areas with different responsibilities. The areas are dependent on the time interval one works in</w:t>
      </w:r>
      <w:r w:rsidR="00CD282B">
        <w:t xml:space="preserve"> as well as the tasks one works with</w:t>
      </w:r>
      <w:r w:rsidR="0008572D" w:rsidRPr="00612EDE">
        <w:t xml:space="preserve">. </w:t>
      </w:r>
    </w:p>
    <w:p w:rsidR="00987B31" w:rsidRPr="00CD282B" w:rsidRDefault="00CD282B" w:rsidP="00903AB2">
      <w:pPr>
        <w:pStyle w:val="BodyText"/>
      </w:pPr>
      <w:r>
        <w:t xml:space="preserve">The main planning areas (Pre Planning, Planning and Tracking) are </w:t>
      </w:r>
      <w:r w:rsidR="00B42D9E">
        <w:t xml:space="preserve">time </w:t>
      </w:r>
      <w:r w:rsidR="00DB5401">
        <w:t>dependent</w:t>
      </w:r>
      <w:r w:rsidR="00B42D9E">
        <w:t xml:space="preserve">. This means that those areas usually never work with the same assignment data. The Post Planning area administrates all reports generated for external systems as well as data related to those reports. This requires that they work in the whole period from roster release up until </w:t>
      </w:r>
      <w:r w:rsidR="0088706D">
        <w:t xml:space="preserve">the final salary runs are done. </w:t>
      </w:r>
    </w:p>
    <w:p w:rsidR="00903AB2" w:rsidRDefault="00E431F5" w:rsidP="00903AB2">
      <w:pPr>
        <w:pStyle w:val="BodyText"/>
      </w:pPr>
      <w:r>
        <w:t xml:space="preserve">The system gives different access to the system dependent on </w:t>
      </w:r>
      <w:r w:rsidR="00BC4279">
        <w:t xml:space="preserve">what area one is working in. For each area there is a defined role giving access to different client applications. </w:t>
      </w:r>
      <w:r w:rsidR="005F0507">
        <w:t xml:space="preserve">There is also an administrative role giving access to all applications. </w:t>
      </w:r>
    </w:p>
    <w:p w:rsidR="0058129F" w:rsidRDefault="000A6A20" w:rsidP="00903AB2">
      <w:pPr>
        <w:pStyle w:val="BodyText"/>
      </w:pPr>
      <w:r>
        <w:t>Most roles have some special applications specially designed for the problems handled by the intended area. There are also more general applications available for most of the roles.</w:t>
      </w:r>
      <w:r w:rsidR="0058129F">
        <w:t xml:space="preserve"> </w:t>
      </w:r>
    </w:p>
    <w:p w:rsidR="000A6A20" w:rsidRDefault="0058129F" w:rsidP="00903AB2">
      <w:pPr>
        <w:pStyle w:val="BodyText"/>
      </w:pPr>
      <w:r>
        <w:t xml:space="preserve">A list of all roles available in </w:t>
      </w:r>
      <w:r w:rsidR="000E1FAB">
        <w:t>CMS</w:t>
      </w:r>
      <w:r>
        <w:t xml:space="preserve">:  </w:t>
      </w:r>
    </w:p>
    <w:tbl>
      <w:tblPr>
        <w:tblW w:w="0" w:type="auto"/>
        <w:tblInd w:w="2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57" w:type="dxa"/>
        </w:tblCellMar>
        <w:tblLook w:val="01E0"/>
      </w:tblPr>
      <w:tblGrid>
        <w:gridCol w:w="1561"/>
        <w:gridCol w:w="5345"/>
      </w:tblGrid>
      <w:tr w:rsidR="005F0507" w:rsidRPr="005F0507" w:rsidTr="00D70C72">
        <w:trPr>
          <w:cantSplit/>
          <w:tblHeader/>
        </w:trPr>
        <w:tc>
          <w:tcPr>
            <w:tcW w:w="1561" w:type="dxa"/>
            <w:tcBorders>
              <w:top w:val="single" w:sz="4" w:space="0" w:color="auto"/>
              <w:left w:val="single" w:sz="4" w:space="0" w:color="auto"/>
              <w:bottom w:val="single" w:sz="4" w:space="0" w:color="auto"/>
              <w:right w:val="single" w:sz="4" w:space="0" w:color="auto"/>
              <w:tl2br w:val="nil"/>
              <w:tr2bl w:val="nil"/>
            </w:tcBorders>
            <w:shd w:val="clear" w:color="auto" w:fill="E6E6E6"/>
          </w:tcPr>
          <w:p w:rsidR="005F0507" w:rsidRPr="005F0507" w:rsidRDefault="005F0507" w:rsidP="000A6A20">
            <w:pPr>
              <w:pStyle w:val="TableHead"/>
            </w:pPr>
            <w:r>
              <w:t>Role</w:t>
            </w:r>
          </w:p>
        </w:tc>
        <w:tc>
          <w:tcPr>
            <w:tcW w:w="5345" w:type="dxa"/>
            <w:tcBorders>
              <w:top w:val="single" w:sz="4" w:space="0" w:color="auto"/>
              <w:left w:val="single" w:sz="4" w:space="0" w:color="auto"/>
              <w:bottom w:val="single" w:sz="4" w:space="0" w:color="auto"/>
              <w:right w:val="single" w:sz="4" w:space="0" w:color="auto"/>
              <w:tl2br w:val="nil"/>
              <w:tr2bl w:val="nil"/>
            </w:tcBorders>
            <w:shd w:val="clear" w:color="auto" w:fill="E6E6E6"/>
          </w:tcPr>
          <w:p w:rsidR="005F0507" w:rsidRPr="005F0507" w:rsidRDefault="000A6A20" w:rsidP="000A6A20">
            <w:pPr>
              <w:pStyle w:val="TableHead"/>
            </w:pPr>
            <w:r>
              <w:t>Description</w:t>
            </w:r>
          </w:p>
        </w:tc>
      </w:tr>
      <w:tr w:rsidR="005F0507" w:rsidRPr="005F0507" w:rsidTr="00D70C72">
        <w:trPr>
          <w:cantSplit/>
        </w:trPr>
        <w:tc>
          <w:tcPr>
            <w:tcW w:w="1561" w:type="dxa"/>
          </w:tcPr>
          <w:p w:rsidR="005F0507" w:rsidRPr="005F0507" w:rsidRDefault="005F0507" w:rsidP="000A6A20">
            <w:pPr>
              <w:pStyle w:val="BodyTextNoMargin"/>
            </w:pPr>
            <w:proofErr w:type="spellStart"/>
            <w:r w:rsidRPr="005F0507">
              <w:t>PrePlanner</w:t>
            </w:r>
            <w:proofErr w:type="spellEnd"/>
          </w:p>
        </w:tc>
        <w:tc>
          <w:tcPr>
            <w:tcW w:w="5345" w:type="dxa"/>
          </w:tcPr>
          <w:p w:rsidR="005F0507" w:rsidRPr="005F0507" w:rsidRDefault="000A6A20" w:rsidP="000A6A20">
            <w:pPr>
              <w:pStyle w:val="BodyTextNoMargin"/>
            </w:pPr>
            <w:r>
              <w:t xml:space="preserve">The role </w:t>
            </w:r>
            <w:r w:rsidR="00351534">
              <w:t>used</w:t>
            </w:r>
            <w:r>
              <w:t xml:space="preserve"> for long term planning. The main applications included in this role are Manpower and Pre</w:t>
            </w:r>
            <w:r w:rsidR="00512CF1">
              <w:t xml:space="preserve"> Studio</w:t>
            </w:r>
            <w:r>
              <w:t xml:space="preserve">. </w:t>
            </w:r>
          </w:p>
        </w:tc>
      </w:tr>
      <w:tr w:rsidR="005F0507" w:rsidRPr="005F0507" w:rsidTr="00D70C72">
        <w:trPr>
          <w:cantSplit/>
        </w:trPr>
        <w:tc>
          <w:tcPr>
            <w:tcW w:w="1561" w:type="dxa"/>
          </w:tcPr>
          <w:p w:rsidR="005F0507" w:rsidRPr="005F0507" w:rsidRDefault="005F0507" w:rsidP="000A6A20">
            <w:pPr>
              <w:pStyle w:val="BodyTextNoMargin"/>
            </w:pPr>
            <w:r w:rsidRPr="005F0507">
              <w:t>Planner</w:t>
            </w:r>
          </w:p>
        </w:tc>
        <w:tc>
          <w:tcPr>
            <w:tcW w:w="5345" w:type="dxa"/>
          </w:tcPr>
          <w:p w:rsidR="005F0507" w:rsidRPr="005F0507" w:rsidRDefault="00512CF1" w:rsidP="000A6A20">
            <w:pPr>
              <w:pStyle w:val="BodyTextNoMargin"/>
            </w:pPr>
            <w:r>
              <w:t xml:space="preserve">The role </w:t>
            </w:r>
            <w:r w:rsidR="00351534">
              <w:t>used</w:t>
            </w:r>
            <w:r>
              <w:t xml:space="preserve"> for crew schedule planning ending in rosters released to crew. The main application in this role is Planning Studio. </w:t>
            </w:r>
          </w:p>
        </w:tc>
      </w:tr>
      <w:tr w:rsidR="005F0507" w:rsidRPr="005F0507" w:rsidTr="00D70C72">
        <w:trPr>
          <w:cantSplit/>
        </w:trPr>
        <w:tc>
          <w:tcPr>
            <w:tcW w:w="1561" w:type="dxa"/>
          </w:tcPr>
          <w:p w:rsidR="005F0507" w:rsidRPr="005F0507" w:rsidRDefault="005F0507" w:rsidP="000A6A20">
            <w:pPr>
              <w:pStyle w:val="BodyTextNoMargin"/>
            </w:pPr>
            <w:r w:rsidRPr="005F0507">
              <w:t>Tracker</w:t>
            </w:r>
          </w:p>
        </w:tc>
        <w:tc>
          <w:tcPr>
            <w:tcW w:w="5345" w:type="dxa"/>
          </w:tcPr>
          <w:p w:rsidR="005F0507" w:rsidRPr="005F0507" w:rsidRDefault="00187ABE" w:rsidP="000A6A20">
            <w:pPr>
              <w:pStyle w:val="BodyTextNoMargin"/>
            </w:pPr>
            <w:r>
              <w:t xml:space="preserve">The role </w:t>
            </w:r>
            <w:r w:rsidR="00351534">
              <w:t>used</w:t>
            </w:r>
            <w:r>
              <w:t xml:space="preserve"> for roster maintenance from rosters being release</w:t>
            </w:r>
            <w:r w:rsidR="00802654">
              <w:t>d</w:t>
            </w:r>
            <w:r>
              <w:t xml:space="preserve"> to crew to the actual day of operation. The main applications in this role are Alert Monitor and Tracking Studio. </w:t>
            </w:r>
          </w:p>
        </w:tc>
      </w:tr>
      <w:tr w:rsidR="005F0507" w:rsidRPr="005F0507" w:rsidTr="00D70C72">
        <w:trPr>
          <w:cantSplit/>
        </w:trPr>
        <w:tc>
          <w:tcPr>
            <w:tcW w:w="1561" w:type="dxa"/>
          </w:tcPr>
          <w:p w:rsidR="005F0507" w:rsidRPr="005F0507" w:rsidRDefault="005F0507" w:rsidP="000A6A20">
            <w:pPr>
              <w:pStyle w:val="BodyTextNoMargin"/>
            </w:pPr>
            <w:proofErr w:type="spellStart"/>
            <w:r w:rsidRPr="005F0507">
              <w:t>PostPlanner</w:t>
            </w:r>
            <w:proofErr w:type="spellEnd"/>
          </w:p>
        </w:tc>
        <w:tc>
          <w:tcPr>
            <w:tcW w:w="5345" w:type="dxa"/>
          </w:tcPr>
          <w:p w:rsidR="005F0507" w:rsidRPr="005F0507" w:rsidRDefault="00351534" w:rsidP="000A6A20">
            <w:pPr>
              <w:pStyle w:val="BodyTextNoMargin"/>
            </w:pPr>
            <w:r>
              <w:t xml:space="preserve">The role used for administrative work when it comes to </w:t>
            </w:r>
            <w:r w:rsidR="00987B31">
              <w:t xml:space="preserve">ordering meal, hotels, etc. Also used for post processing before salary runs and similar. The main applications are Salary, Meal Order and Tracking Studio (with some added menu options). </w:t>
            </w:r>
          </w:p>
        </w:tc>
      </w:tr>
      <w:tr w:rsidR="000A6A20" w:rsidRPr="005F0507" w:rsidTr="00D70C72">
        <w:trPr>
          <w:cantSplit/>
        </w:trPr>
        <w:tc>
          <w:tcPr>
            <w:tcW w:w="1561" w:type="dxa"/>
          </w:tcPr>
          <w:p w:rsidR="000A6A20" w:rsidRPr="005F0507" w:rsidRDefault="000A6A20" w:rsidP="005043D3">
            <w:pPr>
              <w:pStyle w:val="BodyTextNoMargin"/>
            </w:pPr>
            <w:r w:rsidRPr="005F0507">
              <w:t>Administrator</w:t>
            </w:r>
          </w:p>
        </w:tc>
        <w:tc>
          <w:tcPr>
            <w:tcW w:w="5345" w:type="dxa"/>
          </w:tcPr>
          <w:p w:rsidR="000A6A20" w:rsidRPr="005F0507" w:rsidRDefault="0058129F" w:rsidP="005043D3">
            <w:pPr>
              <w:pStyle w:val="BodyTextNoMargin"/>
            </w:pPr>
            <w:r>
              <w:t xml:space="preserve">An administrative role given access to all applications. The Studio applications will in this role have more functionality then the applications when accessed from the normal roles. </w:t>
            </w:r>
          </w:p>
        </w:tc>
      </w:tr>
      <w:tr w:rsidR="00041BA1" w:rsidRPr="005F0507" w:rsidTr="00D70C72">
        <w:trPr>
          <w:cantSplit/>
        </w:trPr>
        <w:tc>
          <w:tcPr>
            <w:tcW w:w="1561" w:type="dxa"/>
          </w:tcPr>
          <w:p w:rsidR="00041BA1" w:rsidRPr="005F0507" w:rsidRDefault="00041BA1" w:rsidP="005043D3">
            <w:pPr>
              <w:pStyle w:val="BodyTextNoMargin"/>
            </w:pPr>
            <w:proofErr w:type="spellStart"/>
            <w:r>
              <w:t>CrewBaseAdm</w:t>
            </w:r>
            <w:proofErr w:type="spellEnd"/>
          </w:p>
        </w:tc>
        <w:tc>
          <w:tcPr>
            <w:tcW w:w="5345" w:type="dxa"/>
          </w:tcPr>
          <w:p w:rsidR="00041BA1" w:rsidRDefault="00433216" w:rsidP="005043D3">
            <w:pPr>
              <w:pStyle w:val="BodyTextNoMargin"/>
            </w:pPr>
            <w:r>
              <w:t xml:space="preserve">A role giving access to some special, restricted tables in the database via the Table Editor application. </w:t>
            </w:r>
          </w:p>
        </w:tc>
      </w:tr>
      <w:tr w:rsidR="00041BA1" w:rsidRPr="005F0507" w:rsidTr="00D70C72">
        <w:trPr>
          <w:cantSplit/>
        </w:trPr>
        <w:tc>
          <w:tcPr>
            <w:tcW w:w="1561" w:type="dxa"/>
          </w:tcPr>
          <w:p w:rsidR="00041BA1" w:rsidRDefault="00041BA1" w:rsidP="005043D3">
            <w:pPr>
              <w:pStyle w:val="BodyTextNoMargin"/>
            </w:pPr>
            <w:r>
              <w:t>Viewer</w:t>
            </w:r>
          </w:p>
        </w:tc>
        <w:tc>
          <w:tcPr>
            <w:tcW w:w="5345" w:type="dxa"/>
          </w:tcPr>
          <w:p w:rsidR="00041BA1" w:rsidRDefault="00041BA1" w:rsidP="005043D3">
            <w:pPr>
              <w:pStyle w:val="BodyTextNoMargin"/>
            </w:pPr>
            <w:r>
              <w:t xml:space="preserve">A role giving view access to the Crew Info application. </w:t>
            </w:r>
          </w:p>
        </w:tc>
      </w:tr>
    </w:tbl>
    <w:p w:rsidR="006A3889" w:rsidRPr="00612EDE" w:rsidRDefault="006A3889" w:rsidP="006A3889">
      <w:pPr>
        <w:pStyle w:val="Heading3"/>
      </w:pPr>
      <w:bookmarkStart w:id="84" w:name="_Toc338419308"/>
      <w:r w:rsidRPr="00612EDE">
        <w:t>Client applications</w:t>
      </w:r>
      <w:bookmarkEnd w:id="84"/>
    </w:p>
    <w:p w:rsidR="006A3889" w:rsidRPr="00612EDE" w:rsidRDefault="00FF2CAA" w:rsidP="006A3889">
      <w:pPr>
        <w:pStyle w:val="BodyText"/>
      </w:pPr>
      <w:r w:rsidRPr="00612EDE">
        <w:t xml:space="preserve">There are several client applications available in </w:t>
      </w:r>
      <w:r w:rsidR="000E1FAB">
        <w:t>CMS</w:t>
      </w:r>
      <w:r w:rsidRPr="00612EDE">
        <w:t xml:space="preserve">. Some are standard applications and some are specially built to cover the need of SAS. </w:t>
      </w:r>
    </w:p>
    <w:p w:rsidR="00FA492B" w:rsidRDefault="00FA492B" w:rsidP="00FA492B">
      <w:pPr>
        <w:pStyle w:val="Heading4"/>
        <w:tabs>
          <w:tab w:val="center" w:pos="5387"/>
        </w:tabs>
      </w:pPr>
      <w:r>
        <w:t>Launcher</w:t>
      </w:r>
    </w:p>
    <w:p w:rsidR="00FA492B" w:rsidRDefault="00FA492B" w:rsidP="00FA492B">
      <w:pPr>
        <w:pStyle w:val="BodyText"/>
      </w:pPr>
      <w:r>
        <w:t xml:space="preserve">Launcher is the entrance into all </w:t>
      </w:r>
      <w:del w:id="85" w:author="Michael Lundell" w:date="2012-10-15T14:40:00Z">
        <w:r w:rsidDel="004B2C60">
          <w:delText xml:space="preserve">Carmen </w:delText>
        </w:r>
      </w:del>
      <w:proofErr w:type="spellStart"/>
      <w:ins w:id="86" w:author="Michael Lundell" w:date="2012-10-15T14:40:00Z">
        <w:r w:rsidR="004B2C60">
          <w:t>Jeppesen</w:t>
        </w:r>
        <w:proofErr w:type="spellEnd"/>
        <w:r w:rsidR="004B2C60">
          <w:t xml:space="preserve"> </w:t>
        </w:r>
      </w:ins>
      <w:r>
        <w:t xml:space="preserve">systems and it is the </w:t>
      </w:r>
      <w:r w:rsidR="006275C8">
        <w:t>client</w:t>
      </w:r>
      <w:r>
        <w:t xml:space="preserve"> part of the </w:t>
      </w:r>
      <w:del w:id="87" w:author="Michael Lundell" w:date="2012-10-15T14:40:00Z">
        <w:r w:rsidDel="004B2C60">
          <w:delText xml:space="preserve">Carmen </w:delText>
        </w:r>
      </w:del>
      <w:proofErr w:type="spellStart"/>
      <w:ins w:id="88" w:author="Michael Lundell" w:date="2012-10-15T14:40:00Z">
        <w:r w:rsidR="004B2C60">
          <w:t>Jeppesen</w:t>
        </w:r>
        <w:proofErr w:type="spellEnd"/>
        <w:r w:rsidR="004B2C60">
          <w:t xml:space="preserve"> </w:t>
        </w:r>
      </w:ins>
      <w:proofErr w:type="spellStart"/>
      <w:r>
        <w:t>SessionServer</w:t>
      </w:r>
      <w:proofErr w:type="spellEnd"/>
      <w:r>
        <w:t xml:space="preserve">. From the launcher the user gets access to a selection of applications, depending on the role defined in the system. </w:t>
      </w:r>
    </w:p>
    <w:p w:rsidR="005D073D" w:rsidRPr="00FA492B" w:rsidRDefault="005D073D" w:rsidP="00FA492B">
      <w:pPr>
        <w:pStyle w:val="BodyText"/>
      </w:pPr>
      <w:r>
        <w:t xml:space="preserve">The launcher is an application running on a </w:t>
      </w:r>
      <w:r w:rsidR="003D144F">
        <w:t xml:space="preserve">Microsoft Windows system. </w:t>
      </w:r>
    </w:p>
    <w:p w:rsidR="00431C57" w:rsidRPr="00612EDE" w:rsidRDefault="00431C57" w:rsidP="00FF2CAA">
      <w:pPr>
        <w:pStyle w:val="Heading4"/>
        <w:tabs>
          <w:tab w:val="center" w:pos="5387"/>
        </w:tabs>
      </w:pPr>
      <w:r w:rsidRPr="00612EDE">
        <w:t>Alert Monitor</w:t>
      </w:r>
    </w:p>
    <w:p w:rsidR="00FF2CAA" w:rsidRPr="00612EDE" w:rsidRDefault="00FF2CAA" w:rsidP="00FF2CAA">
      <w:pPr>
        <w:pStyle w:val="BodyText"/>
      </w:pPr>
      <w:r w:rsidRPr="00612EDE">
        <w:t>Al</w:t>
      </w:r>
      <w:r w:rsidR="00136497" w:rsidRPr="00612EDE">
        <w:t>ert Monitor</w:t>
      </w:r>
      <w:r w:rsidR="00825DAB" w:rsidRPr="00612EDE">
        <w:t xml:space="preserve"> gives an overview of all alerts (illegalities and warnings) over a specified period. From the Alert Monitor a Tracking Studio can be opened to handle a selection of alerts. </w:t>
      </w:r>
    </w:p>
    <w:p w:rsidR="00FF2CAA" w:rsidRPr="00612EDE" w:rsidRDefault="00FF2CAA" w:rsidP="00FF2CAA">
      <w:pPr>
        <w:pStyle w:val="BodyText"/>
      </w:pPr>
      <w:r w:rsidRPr="00612EDE">
        <w:t>This application is a standard appl</w:t>
      </w:r>
      <w:r w:rsidR="00AC6D95" w:rsidRPr="00612EDE">
        <w:t>ication provided in the core of the system</w:t>
      </w:r>
      <w:r w:rsidR="00CC658D" w:rsidRPr="00612EDE">
        <w:t xml:space="preserve"> and it is a fundamental part of the Tracking system</w:t>
      </w:r>
      <w:r w:rsidR="00AC6D95" w:rsidRPr="00612EDE">
        <w:t>.</w:t>
      </w:r>
    </w:p>
    <w:p w:rsidR="00F25827" w:rsidRPr="00612EDE" w:rsidRDefault="00F25827" w:rsidP="00F25827">
      <w:pPr>
        <w:pStyle w:val="SeeAlso"/>
      </w:pPr>
      <w:r w:rsidRPr="00612EDE">
        <w:t>More information about</w:t>
      </w:r>
      <w:r w:rsidR="00E76B53" w:rsidRPr="00612EDE">
        <w:t xml:space="preserve"> the SAS specific configuration of the</w:t>
      </w:r>
      <w:r w:rsidRPr="00612EDE">
        <w:t xml:space="preserve"> Alert Monitor is found in </w:t>
      </w:r>
      <w:r w:rsidRPr="00612EDE">
        <w:rPr>
          <w:rStyle w:val="Xref"/>
        </w:rPr>
        <w:t>Functional Reference Manual Tracking</w:t>
      </w:r>
      <w:r w:rsidRPr="00612EDE">
        <w:t>.</w:t>
      </w:r>
    </w:p>
    <w:p w:rsidR="002274BE" w:rsidRDefault="002274BE" w:rsidP="00431C57">
      <w:pPr>
        <w:pStyle w:val="Heading4"/>
      </w:pPr>
      <w:r>
        <w:t>Manpower</w:t>
      </w:r>
    </w:p>
    <w:p w:rsidR="002274BE" w:rsidRDefault="002274BE" w:rsidP="002274BE">
      <w:pPr>
        <w:pStyle w:val="BodyText"/>
      </w:pPr>
      <w:r>
        <w:t>Manpower is the main application for long term resource planning</w:t>
      </w:r>
      <w:r w:rsidR="00071276">
        <w:t xml:space="preserve">, such as vacation and transition planning, </w:t>
      </w:r>
      <w:r w:rsidR="004C3926">
        <w:t>with possibility to visualize the resources over a longer period</w:t>
      </w:r>
      <w:r>
        <w:t xml:space="preserve">. </w:t>
      </w:r>
    </w:p>
    <w:p w:rsidR="002274BE" w:rsidRDefault="00D92AF6" w:rsidP="002274BE">
      <w:pPr>
        <w:pStyle w:val="BodyText"/>
      </w:pPr>
      <w:r>
        <w:t>It is</w:t>
      </w:r>
      <w:r w:rsidR="002274BE">
        <w:t xml:space="preserve"> a standard application provided as part of the core, although it is a </w:t>
      </w:r>
      <w:r w:rsidR="000D3C3B">
        <w:t>Microsoft Windows</w:t>
      </w:r>
      <w:r w:rsidR="002274BE">
        <w:t xml:space="preserve"> application and needs to be installed </w:t>
      </w:r>
      <w:r w:rsidR="000D3C3B">
        <w:t xml:space="preserve">on </w:t>
      </w:r>
      <w:r w:rsidR="001E512F">
        <w:t>t</w:t>
      </w:r>
      <w:r w:rsidR="00124326">
        <w:t>he same system as the L</w:t>
      </w:r>
      <w:r w:rsidR="001E512F">
        <w:t>auncher is installed.</w:t>
      </w:r>
    </w:p>
    <w:p w:rsidR="005832A1" w:rsidRPr="00612EDE" w:rsidRDefault="005832A1" w:rsidP="005832A1">
      <w:pPr>
        <w:pStyle w:val="SeeAlso"/>
      </w:pPr>
      <w:r w:rsidRPr="00612EDE">
        <w:t xml:space="preserve">More information about </w:t>
      </w:r>
      <w:r>
        <w:t>Manpower</w:t>
      </w:r>
      <w:r w:rsidRPr="00612EDE">
        <w:t xml:space="preserve"> is found in </w:t>
      </w:r>
      <w:r w:rsidRPr="00612EDE">
        <w:rPr>
          <w:rStyle w:val="Xref"/>
        </w:rPr>
        <w:t xml:space="preserve">Functional Reference Manual </w:t>
      </w:r>
      <w:r>
        <w:rPr>
          <w:rStyle w:val="Xref"/>
        </w:rPr>
        <w:t>Manpower</w:t>
      </w:r>
      <w:r w:rsidRPr="00612EDE">
        <w:t>.</w:t>
      </w:r>
    </w:p>
    <w:p w:rsidR="00EB6E9B" w:rsidRPr="00612EDE" w:rsidRDefault="00EB6E9B" w:rsidP="00431C57">
      <w:pPr>
        <w:pStyle w:val="Heading4"/>
      </w:pPr>
      <w:r w:rsidRPr="00612EDE">
        <w:t>Studio based applications</w:t>
      </w:r>
    </w:p>
    <w:p w:rsidR="00EB6E9B" w:rsidRPr="00612EDE" w:rsidRDefault="00EB6E9B" w:rsidP="00EB6E9B">
      <w:pPr>
        <w:pStyle w:val="BodyText"/>
      </w:pPr>
      <w:r w:rsidRPr="00612EDE">
        <w:t xml:space="preserve">The main application for manipulating crew rosters is </w:t>
      </w:r>
      <w:del w:id="89" w:author="Michael Lundell" w:date="2012-10-15T13:58:00Z">
        <w:r w:rsidRPr="00612EDE" w:rsidDel="0017750A">
          <w:delText xml:space="preserve">Carmen </w:delText>
        </w:r>
      </w:del>
      <w:proofErr w:type="spellStart"/>
      <w:ins w:id="90" w:author="Michael Lundell" w:date="2012-10-15T13:58:00Z">
        <w:r w:rsidR="0017750A">
          <w:t>Jeppesen</w:t>
        </w:r>
        <w:proofErr w:type="spellEnd"/>
        <w:r w:rsidR="0017750A" w:rsidRPr="00612EDE">
          <w:t xml:space="preserve"> </w:t>
        </w:r>
      </w:ins>
      <w:r w:rsidRPr="00612EDE">
        <w:t>Studio</w:t>
      </w:r>
      <w:r w:rsidR="00683774" w:rsidRPr="00612EDE">
        <w:t xml:space="preserve"> and the core of that is provided as a standard </w:t>
      </w:r>
      <w:r w:rsidR="00D27D4D" w:rsidRPr="00612EDE">
        <w:t>application</w:t>
      </w:r>
      <w:r w:rsidRPr="00612EDE">
        <w:t xml:space="preserve">. The application can be configured differently when it comes to look, </w:t>
      </w:r>
      <w:r w:rsidR="0045207C" w:rsidRPr="00612EDE">
        <w:t>behaviour</w:t>
      </w:r>
      <w:r w:rsidRPr="00612EDE">
        <w:t xml:space="preserve"> and available </w:t>
      </w:r>
      <w:r w:rsidR="00476188" w:rsidRPr="00612EDE">
        <w:t xml:space="preserve">tools. In CMS for SAS Studio comes in three different versions: Planning, Pre and Tracking. </w:t>
      </w:r>
    </w:p>
    <w:p w:rsidR="00FF2CAA" w:rsidRPr="00612EDE" w:rsidRDefault="00FF2CAA" w:rsidP="00EB6E9B">
      <w:pPr>
        <w:pStyle w:val="Heading5"/>
      </w:pPr>
      <w:r w:rsidRPr="00612EDE">
        <w:t>Planning Studio</w:t>
      </w:r>
    </w:p>
    <w:p w:rsidR="00AC6D95" w:rsidRPr="00612EDE" w:rsidRDefault="00CC658D" w:rsidP="00AC6D95">
      <w:pPr>
        <w:pStyle w:val="BodyText"/>
      </w:pPr>
      <w:r w:rsidRPr="00612EDE">
        <w:t xml:space="preserve">Planning Studio is the application used for creating crew rosters before release to crew. The application provides access to crew and flight data as well as optimizers and many tools for manually manipulating the data. The same application is used for creating pairing and for creating rosters. </w:t>
      </w:r>
    </w:p>
    <w:p w:rsidR="00CC658D" w:rsidRPr="00612EDE" w:rsidRDefault="00CC658D" w:rsidP="00EB6E9B">
      <w:pPr>
        <w:pStyle w:val="BodyText"/>
      </w:pPr>
      <w:r w:rsidRPr="00612EDE">
        <w:t>This application is a fundamental part of the Planning system.</w:t>
      </w:r>
      <w:r w:rsidR="00EB6E9B" w:rsidRPr="00612EDE">
        <w:t xml:space="preserve"> </w:t>
      </w:r>
    </w:p>
    <w:p w:rsidR="00D410F4" w:rsidRPr="00612EDE" w:rsidRDefault="00D410F4" w:rsidP="00D410F4">
      <w:pPr>
        <w:pStyle w:val="SeeAlso"/>
      </w:pPr>
      <w:r w:rsidRPr="00612EDE">
        <w:t xml:space="preserve">More information about Planning Studio is found in </w:t>
      </w:r>
      <w:r w:rsidRPr="00612EDE">
        <w:rPr>
          <w:rStyle w:val="Xref"/>
        </w:rPr>
        <w:t>Functional Reference Manual Pairing</w:t>
      </w:r>
      <w:r w:rsidRPr="00612EDE">
        <w:t xml:space="preserve"> and </w:t>
      </w:r>
      <w:r w:rsidRPr="00612EDE">
        <w:rPr>
          <w:rStyle w:val="Xref"/>
        </w:rPr>
        <w:t>Functional Reference Manual Rostering</w:t>
      </w:r>
      <w:r w:rsidRPr="00612EDE">
        <w:t>.</w:t>
      </w:r>
    </w:p>
    <w:p w:rsidR="00FF2CAA" w:rsidRPr="00612EDE" w:rsidRDefault="00FF2CAA" w:rsidP="00EB6E9B">
      <w:pPr>
        <w:pStyle w:val="Heading5"/>
      </w:pPr>
      <w:r w:rsidRPr="00612EDE">
        <w:t>Pre Studio</w:t>
      </w:r>
    </w:p>
    <w:p w:rsidR="008375AF" w:rsidRPr="00612EDE" w:rsidRDefault="00C35794" w:rsidP="008375AF">
      <w:pPr>
        <w:pStyle w:val="BodyText"/>
      </w:pPr>
      <w:r w:rsidRPr="00612EDE">
        <w:t xml:space="preserve">Pre Studio is a Studio version with very limited functionality. The application is to be used for creating long term assignments on crew as well as updating activities far into the future. </w:t>
      </w:r>
      <w:r w:rsidR="008375AF" w:rsidRPr="00612EDE">
        <w:t xml:space="preserve">There is no possibility </w:t>
      </w:r>
      <w:r w:rsidR="008E5A66">
        <w:t>to work with production in Pre S</w:t>
      </w:r>
      <w:r w:rsidR="008375AF" w:rsidRPr="00612EDE">
        <w:t>tudio.</w:t>
      </w:r>
    </w:p>
    <w:p w:rsidR="00D410F4" w:rsidRPr="00612EDE" w:rsidRDefault="00D410F4" w:rsidP="00D410F4">
      <w:pPr>
        <w:pStyle w:val="SeeAlso"/>
      </w:pPr>
      <w:r w:rsidRPr="00612EDE">
        <w:t xml:space="preserve">More information about Pre Studio is found in </w:t>
      </w:r>
      <w:r w:rsidRPr="00612EDE">
        <w:rPr>
          <w:rStyle w:val="Xref"/>
        </w:rPr>
        <w:t xml:space="preserve">Functional Reference Manual </w:t>
      </w:r>
      <w:proofErr w:type="spellStart"/>
      <w:r w:rsidRPr="00612EDE">
        <w:rPr>
          <w:rStyle w:val="Xref"/>
        </w:rPr>
        <w:t>PreStudio</w:t>
      </w:r>
      <w:proofErr w:type="spellEnd"/>
      <w:r w:rsidRPr="00612EDE">
        <w:t>.</w:t>
      </w:r>
    </w:p>
    <w:p w:rsidR="00431C57" w:rsidRPr="00612EDE" w:rsidRDefault="00431C57" w:rsidP="00EB6E9B">
      <w:pPr>
        <w:pStyle w:val="Heading5"/>
      </w:pPr>
      <w:r w:rsidRPr="00612EDE">
        <w:t>Tracking Studio</w:t>
      </w:r>
    </w:p>
    <w:p w:rsidR="00AC6D95" w:rsidRPr="00612EDE" w:rsidRDefault="00FF01ED" w:rsidP="00AC6D95">
      <w:pPr>
        <w:pStyle w:val="BodyText"/>
      </w:pPr>
      <w:r w:rsidRPr="00612EDE">
        <w:t xml:space="preserve">Tracking Studio is </w:t>
      </w:r>
      <w:r w:rsidR="0005566C" w:rsidRPr="00612EDE">
        <w:t xml:space="preserve">the application </w:t>
      </w:r>
      <w:r w:rsidR="003B051A" w:rsidRPr="00612EDE">
        <w:t xml:space="preserve">used to maintain the crew rosters after they have been released to crew. The application provides tools for updating the data in a quick way </w:t>
      </w:r>
      <w:r w:rsidR="0005566C" w:rsidRPr="00612EDE">
        <w:t xml:space="preserve">where manipulations of crew assignments can be done down to single assignment objects. </w:t>
      </w:r>
    </w:p>
    <w:p w:rsidR="002B69C6" w:rsidRPr="00612EDE" w:rsidRDefault="002B69C6" w:rsidP="002B69C6">
      <w:pPr>
        <w:pStyle w:val="BodyText"/>
      </w:pPr>
      <w:r w:rsidRPr="00612EDE">
        <w:t xml:space="preserve">This application is a fundamental part of the Tracking system. </w:t>
      </w:r>
    </w:p>
    <w:p w:rsidR="00D410F4" w:rsidRPr="00612EDE" w:rsidRDefault="00D410F4" w:rsidP="00D410F4">
      <w:pPr>
        <w:pStyle w:val="SeeAlso"/>
      </w:pPr>
      <w:r w:rsidRPr="00612EDE">
        <w:t xml:space="preserve">More information about Tracking Studio is found in </w:t>
      </w:r>
      <w:r w:rsidRPr="00612EDE">
        <w:rPr>
          <w:rStyle w:val="Xref"/>
        </w:rPr>
        <w:t>Functional Reference Manual Tracking</w:t>
      </w:r>
      <w:r w:rsidRPr="00612EDE">
        <w:t>.</w:t>
      </w:r>
    </w:p>
    <w:p w:rsidR="00431C57" w:rsidRPr="00612EDE" w:rsidRDefault="00431C57" w:rsidP="00431C57">
      <w:pPr>
        <w:pStyle w:val="Heading4"/>
      </w:pPr>
      <w:r w:rsidRPr="00612EDE">
        <w:t>Table Editor</w:t>
      </w:r>
    </w:p>
    <w:p w:rsidR="00AC6D95" w:rsidRPr="00612EDE" w:rsidRDefault="00FB603C" w:rsidP="00AC6D95">
      <w:pPr>
        <w:pStyle w:val="BodyText"/>
      </w:pPr>
      <w:r w:rsidRPr="00612EDE">
        <w:t xml:space="preserve">Table Editor is an application for viewing and editing data in the database table by table. </w:t>
      </w:r>
      <w:r w:rsidR="00512DDB">
        <w:t>It can be invoked both standalone from the Launcher, as well as from within Studio.</w:t>
      </w:r>
    </w:p>
    <w:p w:rsidR="00FB603C" w:rsidRDefault="00FB603C" w:rsidP="00AC6D95">
      <w:pPr>
        <w:pStyle w:val="BodyText"/>
      </w:pPr>
      <w:r w:rsidRPr="00612EDE">
        <w:t>This application is a standard application pro</w:t>
      </w:r>
      <w:r w:rsidR="00512DDB">
        <w:t>vided in the core of the system.</w:t>
      </w:r>
    </w:p>
    <w:p w:rsidR="00512DDB" w:rsidRPr="00612EDE" w:rsidRDefault="00512DDB" w:rsidP="00512DDB">
      <w:pPr>
        <w:pStyle w:val="SeeAlso"/>
      </w:pPr>
      <w:r w:rsidRPr="00612EDE">
        <w:t xml:space="preserve">More information about </w:t>
      </w:r>
      <w:r>
        <w:t>Table Editor</w:t>
      </w:r>
      <w:r w:rsidRPr="00612EDE">
        <w:t xml:space="preserve"> is found in </w:t>
      </w:r>
      <w:r w:rsidRPr="00612EDE">
        <w:rPr>
          <w:rStyle w:val="Xref"/>
        </w:rPr>
        <w:t>Functional Reference Manual Common</w:t>
      </w:r>
      <w:r w:rsidRPr="00612EDE">
        <w:t>.</w:t>
      </w:r>
    </w:p>
    <w:p w:rsidR="00431C57" w:rsidRPr="00612EDE" w:rsidRDefault="00431C57" w:rsidP="00431C57">
      <w:pPr>
        <w:pStyle w:val="Heading4"/>
      </w:pPr>
      <w:r w:rsidRPr="00612EDE">
        <w:t>Wave based applications</w:t>
      </w:r>
    </w:p>
    <w:p w:rsidR="00AC6D95" w:rsidRPr="00612EDE" w:rsidRDefault="00AC6D95" w:rsidP="00AC6D95">
      <w:pPr>
        <w:pStyle w:val="BodyText"/>
      </w:pPr>
      <w:r w:rsidRPr="00612EDE">
        <w:t xml:space="preserve">Wave is a technology to allow for creating applications for data manipulation. All Wave applications available in </w:t>
      </w:r>
      <w:r w:rsidR="000E1FAB">
        <w:t>CMS</w:t>
      </w:r>
      <w:r w:rsidR="00BB2521" w:rsidRPr="00612EDE">
        <w:t xml:space="preserve"> are specially built to cover the special need of SAS.</w:t>
      </w:r>
    </w:p>
    <w:p w:rsidR="00CC658D" w:rsidRPr="00612EDE" w:rsidRDefault="00CC658D" w:rsidP="00AC6D95">
      <w:pPr>
        <w:pStyle w:val="BodyText"/>
      </w:pPr>
      <w:r w:rsidRPr="00612EDE">
        <w:t>Many of the Wave applications are also available from inside the different Studio applications.</w:t>
      </w:r>
    </w:p>
    <w:p w:rsidR="00751E3F" w:rsidRPr="00612EDE" w:rsidRDefault="00512DDB" w:rsidP="00431C57">
      <w:pPr>
        <w:pStyle w:val="Heading5"/>
      </w:pPr>
      <w:r>
        <w:t xml:space="preserve">Crew </w:t>
      </w:r>
      <w:r w:rsidR="00751E3F" w:rsidRPr="00612EDE">
        <w:t>Block Hours</w:t>
      </w:r>
    </w:p>
    <w:p w:rsidR="00751E3F" w:rsidRPr="00612EDE" w:rsidRDefault="00751E3F" w:rsidP="00AC6D95">
      <w:pPr>
        <w:pStyle w:val="BodyText"/>
      </w:pPr>
      <w:r w:rsidRPr="00612EDE">
        <w:t xml:space="preserve">Block Hours is an application </w:t>
      </w:r>
      <w:r w:rsidR="007A3075" w:rsidRPr="00612EDE">
        <w:t>visualizing the worked block</w:t>
      </w:r>
      <w:r w:rsidRPr="00612EDE">
        <w:t xml:space="preserve"> hours each month for the different aircraft types</w:t>
      </w:r>
      <w:r w:rsidR="007A3075" w:rsidRPr="00612EDE">
        <w:t xml:space="preserve"> for a selected crew</w:t>
      </w:r>
      <w:r w:rsidRPr="00612EDE">
        <w:t>.</w:t>
      </w:r>
    </w:p>
    <w:p w:rsidR="00D410F4" w:rsidRPr="00612EDE" w:rsidRDefault="00EE34F4" w:rsidP="00EE34F4">
      <w:pPr>
        <w:pStyle w:val="SeeAlso"/>
      </w:pPr>
      <w:r w:rsidRPr="00612EDE">
        <w:t xml:space="preserve">More information about </w:t>
      </w:r>
      <w:r w:rsidR="00512DDB">
        <w:t>Crew Block Hours</w:t>
      </w:r>
      <w:r w:rsidRPr="00612EDE">
        <w:t xml:space="preserve"> is found in </w:t>
      </w:r>
      <w:r w:rsidRPr="00612EDE">
        <w:rPr>
          <w:rStyle w:val="Xref"/>
        </w:rPr>
        <w:t>Functional Reference Manual Common</w:t>
      </w:r>
      <w:r w:rsidRPr="00612EDE">
        <w:t>.</w:t>
      </w:r>
    </w:p>
    <w:p w:rsidR="00431C57" w:rsidRPr="00612EDE" w:rsidRDefault="00431C57" w:rsidP="00431C57">
      <w:pPr>
        <w:pStyle w:val="Heading5"/>
      </w:pPr>
      <w:r w:rsidRPr="00612EDE">
        <w:t xml:space="preserve">Crew Info </w:t>
      </w:r>
    </w:p>
    <w:p w:rsidR="00FF01ED" w:rsidRPr="00612EDE" w:rsidRDefault="00D410F4" w:rsidP="00FF01ED">
      <w:pPr>
        <w:pStyle w:val="BodyText"/>
      </w:pPr>
      <w:r w:rsidRPr="00612EDE">
        <w:t xml:space="preserve">Crew Info is an application for visualizing and editing fundamental crew data, e.g. qualifications, contracts, employment, contact data. </w:t>
      </w:r>
    </w:p>
    <w:p w:rsidR="00D410F4" w:rsidRPr="00612EDE" w:rsidRDefault="00EE34F4" w:rsidP="00EE34F4">
      <w:pPr>
        <w:pStyle w:val="SeeAlso"/>
      </w:pPr>
      <w:r w:rsidRPr="00612EDE">
        <w:t xml:space="preserve">More information about </w:t>
      </w:r>
      <w:r w:rsidR="00512DDB">
        <w:t>Crew Info</w:t>
      </w:r>
      <w:r w:rsidRPr="00612EDE">
        <w:t xml:space="preserve"> is found in </w:t>
      </w:r>
      <w:r w:rsidRPr="00612EDE">
        <w:rPr>
          <w:rStyle w:val="Xref"/>
        </w:rPr>
        <w:t>Functional Reference Manual Common</w:t>
      </w:r>
      <w:r w:rsidRPr="00612EDE">
        <w:t>.</w:t>
      </w:r>
    </w:p>
    <w:p w:rsidR="00431C57" w:rsidRPr="00612EDE" w:rsidRDefault="00431C57" w:rsidP="00431C57">
      <w:pPr>
        <w:pStyle w:val="Heading5"/>
      </w:pPr>
      <w:r w:rsidRPr="00612EDE">
        <w:t>Crew Meal</w:t>
      </w:r>
    </w:p>
    <w:p w:rsidR="00BD7F3F" w:rsidRPr="00612EDE" w:rsidRDefault="00980564" w:rsidP="00BD7F3F">
      <w:pPr>
        <w:pStyle w:val="BodyText"/>
      </w:pPr>
      <w:r w:rsidRPr="00612EDE">
        <w:t>Crew Meal is an application for</w:t>
      </w:r>
      <w:r w:rsidR="00A907EE" w:rsidRPr="00612EDE">
        <w:t xml:space="preserve"> creating</w:t>
      </w:r>
      <w:r w:rsidRPr="00612EDE">
        <w:t xml:space="preserve"> </w:t>
      </w:r>
      <w:r w:rsidR="00A907EE" w:rsidRPr="00612EDE">
        <w:t>crew meal orders</w:t>
      </w:r>
      <w:r w:rsidRPr="00612EDE">
        <w:t xml:space="preserve">. The application allows for creating and managing the orders. </w:t>
      </w:r>
    </w:p>
    <w:p w:rsidR="00AC6D95" w:rsidRPr="00612EDE" w:rsidRDefault="00EE34F4" w:rsidP="00EE34F4">
      <w:pPr>
        <w:pStyle w:val="SeeAlso"/>
      </w:pPr>
      <w:r w:rsidRPr="00612EDE">
        <w:t xml:space="preserve">More information about </w:t>
      </w:r>
      <w:r w:rsidR="00512DDB">
        <w:t>Crew Meal</w:t>
      </w:r>
      <w:r w:rsidRPr="00612EDE">
        <w:t xml:space="preserve"> is found in </w:t>
      </w:r>
      <w:r w:rsidRPr="00612EDE">
        <w:rPr>
          <w:rStyle w:val="Xref"/>
        </w:rPr>
        <w:t xml:space="preserve">Functional Reference Manual </w:t>
      </w:r>
      <w:r w:rsidR="00AC1A1F" w:rsidRPr="00612EDE">
        <w:rPr>
          <w:rStyle w:val="Xref"/>
        </w:rPr>
        <w:t>Non Core</w:t>
      </w:r>
      <w:r w:rsidRPr="00612EDE">
        <w:t>.</w:t>
      </w:r>
    </w:p>
    <w:p w:rsidR="00751E3F" w:rsidRPr="00612EDE" w:rsidRDefault="00751E3F" w:rsidP="00431C57">
      <w:pPr>
        <w:pStyle w:val="Heading5"/>
      </w:pPr>
      <w:r w:rsidRPr="00612EDE">
        <w:t>Crew Training</w:t>
      </w:r>
    </w:p>
    <w:p w:rsidR="00751E3F" w:rsidRPr="00612EDE" w:rsidRDefault="00DB192A" w:rsidP="00AC6D95">
      <w:pPr>
        <w:pStyle w:val="BodyText"/>
      </w:pPr>
      <w:r w:rsidRPr="00612EDE">
        <w:t xml:space="preserve">Crew Training is an application for viewing and editing some parts of the training information for a selected crew. </w:t>
      </w:r>
    </w:p>
    <w:p w:rsidR="00BD7F3F" w:rsidRPr="00612EDE" w:rsidRDefault="00BD7F3F" w:rsidP="00BD7F3F">
      <w:pPr>
        <w:pStyle w:val="SeeAlso"/>
      </w:pPr>
      <w:r w:rsidRPr="00612EDE">
        <w:t xml:space="preserve">More information about </w:t>
      </w:r>
      <w:r w:rsidR="00512DDB">
        <w:t>Crew Training</w:t>
      </w:r>
      <w:r w:rsidRPr="00612EDE">
        <w:t xml:space="preserve"> is found in </w:t>
      </w:r>
      <w:r w:rsidRPr="00612EDE">
        <w:rPr>
          <w:rStyle w:val="Xref"/>
        </w:rPr>
        <w:t>Functional Reference Manual Common</w:t>
      </w:r>
      <w:r w:rsidRPr="00612EDE">
        <w:t>.</w:t>
      </w:r>
    </w:p>
    <w:p w:rsidR="00751E3F" w:rsidRPr="00612EDE" w:rsidRDefault="00751E3F" w:rsidP="00431C57">
      <w:pPr>
        <w:pStyle w:val="Heading5"/>
      </w:pPr>
      <w:r w:rsidRPr="00612EDE">
        <w:t>Handover</w:t>
      </w:r>
      <w:r w:rsidR="00512DDB">
        <w:t xml:space="preserve"> Report</w:t>
      </w:r>
    </w:p>
    <w:p w:rsidR="00751E3F" w:rsidRPr="00612EDE" w:rsidRDefault="00AE3077" w:rsidP="00AC6D95">
      <w:pPr>
        <w:pStyle w:val="BodyText"/>
      </w:pPr>
      <w:r w:rsidRPr="00612EDE">
        <w:t xml:space="preserve">Handover </w:t>
      </w:r>
      <w:r w:rsidR="00512DDB">
        <w:t xml:space="preserve">Report </w:t>
      </w:r>
      <w:r w:rsidRPr="00612EDE">
        <w:t xml:space="preserve">is an application for recording </w:t>
      </w:r>
      <w:r w:rsidR="00DB3881" w:rsidRPr="00612EDE">
        <w:t xml:space="preserve">and retrieving </w:t>
      </w:r>
      <w:r w:rsidRPr="00612EDE">
        <w:t xml:space="preserve">information of importance at a shift change in the tracking operation. </w:t>
      </w:r>
    </w:p>
    <w:p w:rsidR="00BD7F3F" w:rsidRPr="00612EDE" w:rsidRDefault="00BD7F3F" w:rsidP="00BD7F3F">
      <w:pPr>
        <w:pStyle w:val="SeeAlso"/>
      </w:pPr>
      <w:r w:rsidRPr="00612EDE">
        <w:t xml:space="preserve">More information about </w:t>
      </w:r>
      <w:r w:rsidR="00512DDB">
        <w:t>Handover</w:t>
      </w:r>
      <w:r w:rsidRPr="00612EDE">
        <w:t xml:space="preserve"> </w:t>
      </w:r>
      <w:r w:rsidR="00512DDB">
        <w:t xml:space="preserve">Report </w:t>
      </w:r>
      <w:r w:rsidRPr="00612EDE">
        <w:t xml:space="preserve">is found in </w:t>
      </w:r>
      <w:r w:rsidRPr="00612EDE">
        <w:rPr>
          <w:rStyle w:val="Xref"/>
        </w:rPr>
        <w:t>Functional Reference Manual Tracking</w:t>
      </w:r>
      <w:r w:rsidRPr="00612EDE">
        <w:t>.</w:t>
      </w:r>
    </w:p>
    <w:p w:rsidR="00431C57" w:rsidRPr="00612EDE" w:rsidRDefault="00431C57" w:rsidP="00431C57">
      <w:pPr>
        <w:pStyle w:val="Heading5"/>
      </w:pPr>
      <w:r w:rsidRPr="00612EDE">
        <w:t>Salary</w:t>
      </w:r>
    </w:p>
    <w:p w:rsidR="00BD7F3F" w:rsidRPr="00612EDE" w:rsidRDefault="00A907EE" w:rsidP="00A907EE">
      <w:pPr>
        <w:pStyle w:val="BodyText"/>
      </w:pPr>
      <w:r w:rsidRPr="00612EDE">
        <w:t xml:space="preserve">Salary is an application for creating and </w:t>
      </w:r>
      <w:r w:rsidR="00C115BB" w:rsidRPr="00612EDE">
        <w:t>managing salary reports, e.g. per diem and overtime</w:t>
      </w:r>
      <w:r w:rsidRPr="00612EDE">
        <w:t xml:space="preserve">. </w:t>
      </w:r>
      <w:r w:rsidR="00C115BB" w:rsidRPr="00612EDE">
        <w:t xml:space="preserve">The application also allows for doing reruns of some of the reports. </w:t>
      </w:r>
    </w:p>
    <w:p w:rsidR="00AC6D95" w:rsidRDefault="00BD7F3F" w:rsidP="00BD7F3F">
      <w:pPr>
        <w:pStyle w:val="SeeAlso"/>
      </w:pPr>
      <w:r w:rsidRPr="00612EDE">
        <w:t xml:space="preserve">More information about </w:t>
      </w:r>
      <w:r w:rsidR="00030470">
        <w:t>Salary</w:t>
      </w:r>
      <w:r w:rsidRPr="00612EDE">
        <w:t xml:space="preserve"> is found in </w:t>
      </w:r>
      <w:r w:rsidRPr="00612EDE">
        <w:rPr>
          <w:rStyle w:val="Xref"/>
        </w:rPr>
        <w:t>Functional Reference Manual Non Core</w:t>
      </w:r>
      <w:r w:rsidRPr="00612EDE">
        <w:t>.</w:t>
      </w:r>
    </w:p>
    <w:p w:rsidR="006E2CE8" w:rsidRDefault="006E2CE8" w:rsidP="007D607F">
      <w:pPr>
        <w:pStyle w:val="Heading4"/>
        <w:rPr>
          <w:ins w:id="91" w:author="per.andersson" w:date="2012-09-14T15:45:00Z"/>
        </w:rPr>
      </w:pPr>
      <w:proofErr w:type="spellStart"/>
      <w:ins w:id="92" w:author="per.andersson" w:date="2012-09-14T15:45:00Z">
        <w:r>
          <w:t>Jeppesen</w:t>
        </w:r>
        <w:proofErr w:type="spellEnd"/>
        <w:r>
          <w:t xml:space="preserve"> Crew Portal</w:t>
        </w:r>
      </w:ins>
    </w:p>
    <w:p w:rsidR="00E61CEB" w:rsidRDefault="006E2CE8">
      <w:pPr>
        <w:pStyle w:val="BodyText"/>
        <w:rPr>
          <w:ins w:id="93" w:author="per.andersson" w:date="2012-09-14T15:51:00Z"/>
        </w:rPr>
        <w:pPrChange w:id="94" w:author="per.andersson" w:date="2012-09-14T15:45:00Z">
          <w:pPr>
            <w:pStyle w:val="Heading4"/>
          </w:pPr>
        </w:pPrChange>
      </w:pPr>
      <w:proofErr w:type="spellStart"/>
      <w:ins w:id="95" w:author="per.andersson" w:date="2012-09-14T15:45:00Z">
        <w:r>
          <w:t>Jeppesen</w:t>
        </w:r>
        <w:proofErr w:type="spellEnd"/>
        <w:r>
          <w:t xml:space="preserve"> Crew Portal is the interface crew uses to register bids, preferences and requests that can affect </w:t>
        </w:r>
      </w:ins>
      <w:ins w:id="96" w:author="per.andersson" w:date="2012-09-14T15:46:00Z">
        <w:r>
          <w:t>planning.</w:t>
        </w:r>
      </w:ins>
    </w:p>
    <w:p w:rsidR="00E61CEB" w:rsidRDefault="00AE68E4">
      <w:pPr>
        <w:pStyle w:val="BodyText"/>
        <w:rPr>
          <w:ins w:id="97" w:author="per.andersson" w:date="2012-09-14T15:48:00Z"/>
        </w:rPr>
        <w:pPrChange w:id="98" w:author="per.andersson" w:date="2012-09-14T15:45:00Z">
          <w:pPr>
            <w:pStyle w:val="Heading4"/>
          </w:pPr>
        </w:pPrChange>
      </w:pPr>
      <w:proofErr w:type="spellStart"/>
      <w:ins w:id="99" w:author="per.andersson" w:date="2012-09-14T15:51:00Z">
        <w:r>
          <w:t>Jeppesen</w:t>
        </w:r>
        <w:proofErr w:type="spellEnd"/>
        <w:r>
          <w:t xml:space="preserve"> Crew Portal is designed as several </w:t>
        </w:r>
      </w:ins>
      <w:proofErr w:type="spellStart"/>
      <w:ins w:id="100" w:author="per.andersson" w:date="2012-09-14T15:53:00Z">
        <w:r>
          <w:t>JavaEE</w:t>
        </w:r>
        <w:proofErr w:type="spellEnd"/>
        <w:r>
          <w:t xml:space="preserve"> </w:t>
        </w:r>
      </w:ins>
      <w:ins w:id="101" w:author="per.andersson" w:date="2012-09-14T15:51:00Z">
        <w:r>
          <w:t xml:space="preserve">web applications </w:t>
        </w:r>
      </w:ins>
      <w:ins w:id="102" w:author="per.andersson" w:date="2012-09-14T15:53:00Z">
        <w:r>
          <w:t>meaning that it needs a web application server to run.</w:t>
        </w:r>
      </w:ins>
      <w:ins w:id="103" w:author="per.andersson" w:date="2012-09-14T15:54:00Z">
        <w:r>
          <w:t xml:space="preserve"> In the SAS deployment, the application server is </w:t>
        </w:r>
        <w:proofErr w:type="spellStart"/>
        <w:r>
          <w:t>JBoss</w:t>
        </w:r>
        <w:proofErr w:type="spellEnd"/>
        <w:r>
          <w:t>.</w:t>
        </w:r>
      </w:ins>
    </w:p>
    <w:p w:rsidR="00E61CEB" w:rsidRDefault="001C7888">
      <w:pPr>
        <w:pStyle w:val="BodyText"/>
        <w:rPr>
          <w:ins w:id="104" w:author="per.andersson" w:date="2012-09-14T15:48:00Z"/>
        </w:rPr>
        <w:pPrChange w:id="105" w:author="per.andersson" w:date="2012-09-14T15:48:00Z">
          <w:pPr>
            <w:pStyle w:val="Heading4"/>
          </w:pPr>
        </w:pPrChange>
      </w:pPr>
      <w:proofErr w:type="spellStart"/>
      <w:ins w:id="106" w:author="per.andersson" w:date="2012-09-14T15:48:00Z">
        <w:r>
          <w:t>Jeppesen</w:t>
        </w:r>
        <w:proofErr w:type="spellEnd"/>
        <w:r>
          <w:t xml:space="preserve"> Crew Portal is accessed from </w:t>
        </w:r>
      </w:ins>
      <w:ins w:id="107" w:author="per.andersson" w:date="2012-09-14T15:49:00Z">
        <w:r w:rsidR="002C4CD7">
          <w:t xml:space="preserve">a link in </w:t>
        </w:r>
      </w:ins>
      <w:ins w:id="108" w:author="per.andersson" w:date="2012-09-14T15:48:00Z">
        <w:r>
          <w:t>the SAS Crew Portal.</w:t>
        </w:r>
      </w:ins>
    </w:p>
    <w:p w:rsidR="007D607F" w:rsidRDefault="007D607F" w:rsidP="007D607F">
      <w:pPr>
        <w:pStyle w:val="Heading4"/>
      </w:pPr>
      <w:r>
        <w:t>Other client applications</w:t>
      </w:r>
    </w:p>
    <w:p w:rsidR="007D607F" w:rsidRDefault="007D607F" w:rsidP="007D607F">
      <w:pPr>
        <w:pStyle w:val="BodyText"/>
      </w:pPr>
      <w:r>
        <w:t>There are some other client applications</w:t>
      </w:r>
      <w:r w:rsidR="00E617D3">
        <w:t xml:space="preserve"> in the system</w:t>
      </w:r>
      <w:r>
        <w:t xml:space="preserve"> possible to use</w:t>
      </w:r>
      <w:r w:rsidR="00E617D3">
        <w:t xml:space="preserve"> and accessible by some roles. </w:t>
      </w:r>
    </w:p>
    <w:p w:rsidR="007D607F" w:rsidRDefault="007D607F" w:rsidP="00E617D3">
      <w:pPr>
        <w:pStyle w:val="Heading5"/>
      </w:pPr>
      <w:proofErr w:type="spellStart"/>
      <w:r>
        <w:t>Xterm</w:t>
      </w:r>
      <w:proofErr w:type="spellEnd"/>
    </w:p>
    <w:p w:rsidR="00E617D3" w:rsidRPr="00E617D3" w:rsidRDefault="00E617D3" w:rsidP="00E617D3">
      <w:pPr>
        <w:pStyle w:val="BodyText"/>
      </w:pPr>
      <w:r>
        <w:t xml:space="preserve">This is a </w:t>
      </w:r>
      <w:r w:rsidR="002E63ED">
        <w:t>Linux</w:t>
      </w:r>
      <w:r>
        <w:t xml:space="preserve"> terminal window giving access to the </w:t>
      </w:r>
      <w:r w:rsidR="002E63ED">
        <w:t>Linux</w:t>
      </w:r>
      <w:r>
        <w:t xml:space="preserve"> servers </w:t>
      </w:r>
      <w:r w:rsidR="000E1FAB">
        <w:t>CMS</w:t>
      </w:r>
      <w:r>
        <w:t xml:space="preserve"> is running on. </w:t>
      </w:r>
    </w:p>
    <w:p w:rsidR="007D607F" w:rsidRDefault="007D607F" w:rsidP="00E617D3">
      <w:pPr>
        <w:pStyle w:val="Heading5"/>
      </w:pPr>
      <w:r>
        <w:t>File reader</w:t>
      </w:r>
    </w:p>
    <w:p w:rsidR="002E63ED" w:rsidRDefault="002E63ED" w:rsidP="002E63ED">
      <w:pPr>
        <w:pStyle w:val="BodyText"/>
      </w:pPr>
      <w:r>
        <w:t>This is a way</w:t>
      </w:r>
      <w:r w:rsidR="00871431">
        <w:t xml:space="preserve"> to access files created on by the system on the server side. It is a way to start the web browser Firefox on the client side with a path to the report area on the Linux servers. </w:t>
      </w:r>
    </w:p>
    <w:p w:rsidR="00F758BA" w:rsidRPr="002E63ED" w:rsidRDefault="00F758BA" w:rsidP="00F758BA">
      <w:pPr>
        <w:pStyle w:val="SeeAlso"/>
      </w:pPr>
      <w:r w:rsidRPr="00612EDE">
        <w:t xml:space="preserve">More information about </w:t>
      </w:r>
      <w:r>
        <w:t>File reader</w:t>
      </w:r>
      <w:r w:rsidRPr="00612EDE">
        <w:t xml:space="preserve"> is found in </w:t>
      </w:r>
      <w:r w:rsidRPr="00612EDE">
        <w:rPr>
          <w:rStyle w:val="Xref"/>
        </w:rPr>
        <w:t>Functional Reference Manual Non Core</w:t>
      </w:r>
      <w:r w:rsidRPr="00612EDE">
        <w:t>.</w:t>
      </w:r>
    </w:p>
    <w:p w:rsidR="0094664C" w:rsidRPr="00612EDE" w:rsidRDefault="0094664C" w:rsidP="0094664C">
      <w:pPr>
        <w:pStyle w:val="Heading3"/>
      </w:pPr>
      <w:bookmarkStart w:id="109" w:name="_Toc338419309"/>
      <w:r w:rsidRPr="00612EDE">
        <w:t>Server applications</w:t>
      </w:r>
      <w:bookmarkEnd w:id="109"/>
    </w:p>
    <w:p w:rsidR="003416F2" w:rsidRPr="00612EDE" w:rsidRDefault="00CC08B2" w:rsidP="00431C57">
      <w:pPr>
        <w:pStyle w:val="BodyText"/>
      </w:pPr>
      <w:r w:rsidRPr="00612EDE">
        <w:t xml:space="preserve">There are several applications running at the server side, as background processes. They are for instance used for receiving data from external systems as well as providing the external systems with data. They are also used for keeping the fundamental parts of the system up and running and for updating the data internally. </w:t>
      </w:r>
    </w:p>
    <w:p w:rsidR="003416F2" w:rsidRPr="00612EDE" w:rsidRDefault="003416F2" w:rsidP="003416F2">
      <w:pPr>
        <w:pStyle w:val="Heading4"/>
      </w:pPr>
      <w:r w:rsidRPr="00612EDE">
        <w:t>Alert Generator</w:t>
      </w:r>
    </w:p>
    <w:p w:rsidR="00CC08B2" w:rsidRPr="00612EDE" w:rsidRDefault="00CC08B2" w:rsidP="00CC08B2">
      <w:pPr>
        <w:pStyle w:val="BodyText"/>
      </w:pPr>
      <w:r w:rsidRPr="00612EDE">
        <w:t xml:space="preserve">Alert Generator </w:t>
      </w:r>
      <w:r w:rsidR="003416F2" w:rsidRPr="00612EDE">
        <w:t>detect</w:t>
      </w:r>
      <w:r w:rsidRPr="00612EDE">
        <w:t>s</w:t>
      </w:r>
      <w:r w:rsidR="003416F2" w:rsidRPr="00612EDE">
        <w:t xml:space="preserve"> illegalities </w:t>
      </w:r>
      <w:r w:rsidRPr="00612EDE">
        <w:t>in the relevant period and makes them available for the Alert Monitor via the Alert Server</w:t>
      </w:r>
      <w:r w:rsidR="003416F2" w:rsidRPr="00612EDE">
        <w:t>.</w:t>
      </w:r>
    </w:p>
    <w:p w:rsidR="003416F2" w:rsidRPr="00612EDE" w:rsidRDefault="00CC08B2" w:rsidP="00CC08B2">
      <w:pPr>
        <w:pStyle w:val="BodyText"/>
      </w:pPr>
      <w:r w:rsidRPr="00612EDE">
        <w:t xml:space="preserve">The Alert Generator </w:t>
      </w:r>
      <w:r w:rsidR="00B92EF2">
        <w:t>is</w:t>
      </w:r>
      <w:r w:rsidRPr="00612EDE">
        <w:t xml:space="preserve"> a fundamental part of the Tracking system and needs to be running at all times </w:t>
      </w:r>
      <w:r w:rsidR="00030470">
        <w:t xml:space="preserve">thus </w:t>
      </w:r>
      <w:r w:rsidR="00B92EF2">
        <w:t>it is</w:t>
      </w:r>
      <w:r w:rsidRPr="00612EDE">
        <w:t xml:space="preserve"> controlled</w:t>
      </w:r>
      <w:r w:rsidR="003416F2" w:rsidRPr="00612EDE">
        <w:t xml:space="preserve"> by </w:t>
      </w:r>
      <w:proofErr w:type="spellStart"/>
      <w:r w:rsidR="00B92EF2">
        <w:t>Sysmond</w:t>
      </w:r>
      <w:proofErr w:type="spellEnd"/>
      <w:r w:rsidR="003416F2" w:rsidRPr="00612EDE">
        <w:t>.</w:t>
      </w:r>
    </w:p>
    <w:p w:rsidR="003416F2" w:rsidRPr="00612EDE" w:rsidRDefault="003416F2" w:rsidP="003416F2">
      <w:pPr>
        <w:pStyle w:val="Heading4"/>
      </w:pPr>
      <w:r w:rsidRPr="00612EDE">
        <w:t>Alert Server</w:t>
      </w:r>
    </w:p>
    <w:p w:rsidR="00CC08B2" w:rsidRPr="00612EDE" w:rsidRDefault="00CC08B2" w:rsidP="00152141">
      <w:pPr>
        <w:pStyle w:val="BodyText"/>
      </w:pPr>
      <w:r w:rsidRPr="00612EDE">
        <w:t xml:space="preserve">Alert Server is the server </w:t>
      </w:r>
      <w:r w:rsidR="00BB0D79" w:rsidRPr="00612EDE">
        <w:t>application for</w:t>
      </w:r>
      <w:r w:rsidRPr="00612EDE">
        <w:t xml:space="preserve"> the Alert Monitor and handles the communication</w:t>
      </w:r>
      <w:r w:rsidR="003416F2" w:rsidRPr="00612EDE">
        <w:t xml:space="preserve"> between the Alert Monitor client program and the </w:t>
      </w:r>
      <w:r w:rsidRPr="00612EDE">
        <w:t xml:space="preserve">Alert Generator </w:t>
      </w:r>
      <w:r w:rsidR="00BB0D79" w:rsidRPr="00612EDE">
        <w:t>but</w:t>
      </w:r>
      <w:r w:rsidRPr="00612EDE">
        <w:t xml:space="preserve"> also </w:t>
      </w:r>
      <w:r w:rsidR="00BB0D79" w:rsidRPr="00612EDE">
        <w:t>between the Alert Monitor and the database.</w:t>
      </w:r>
      <w:r w:rsidR="003416F2" w:rsidRPr="00612EDE">
        <w:t xml:space="preserve"> </w:t>
      </w:r>
    </w:p>
    <w:p w:rsidR="003416F2" w:rsidRPr="00612EDE" w:rsidRDefault="00BB0D79" w:rsidP="003416F2">
      <w:pPr>
        <w:pStyle w:val="BodyText"/>
      </w:pPr>
      <w:r w:rsidRPr="00612EDE">
        <w:t xml:space="preserve">The Alert Server is a fundamental part of the Tracking system and needs to be running at all times </w:t>
      </w:r>
      <w:r w:rsidR="007F01C7">
        <w:t>thus</w:t>
      </w:r>
      <w:r w:rsidRPr="00612EDE">
        <w:t xml:space="preserve"> it is controlled by </w:t>
      </w:r>
      <w:del w:id="110" w:author="Michael Lundell" w:date="2012-10-15T14:06:00Z">
        <w:r w:rsidRPr="00612EDE" w:rsidDel="005C63EE">
          <w:delText>Desmond</w:delText>
        </w:r>
      </w:del>
      <w:proofErr w:type="spellStart"/>
      <w:ins w:id="111" w:author="Michael Lundell" w:date="2012-10-15T14:06:00Z">
        <w:r w:rsidR="005C63EE">
          <w:t>S</w:t>
        </w:r>
      </w:ins>
      <w:ins w:id="112" w:author="Michael Lundell" w:date="2012-10-15T14:07:00Z">
        <w:r w:rsidR="005C63EE">
          <w:t>ysmond</w:t>
        </w:r>
      </w:ins>
      <w:proofErr w:type="spellEnd"/>
      <w:r w:rsidR="003416F2" w:rsidRPr="00612EDE">
        <w:t>.</w:t>
      </w:r>
    </w:p>
    <w:p w:rsidR="003416F2" w:rsidRPr="00612EDE" w:rsidRDefault="006C7500" w:rsidP="003416F2">
      <w:pPr>
        <w:pStyle w:val="Heading4"/>
      </w:pPr>
      <w:proofErr w:type="spellStart"/>
      <w:r>
        <w:t>Sysmond</w:t>
      </w:r>
      <w:proofErr w:type="spellEnd"/>
    </w:p>
    <w:p w:rsidR="003416F2" w:rsidRPr="00612EDE" w:rsidRDefault="006C7500" w:rsidP="003416F2">
      <w:pPr>
        <w:pStyle w:val="BodyText"/>
      </w:pPr>
      <w:proofErr w:type="spellStart"/>
      <w:r>
        <w:t>Sysmond</w:t>
      </w:r>
      <w:proofErr w:type="spellEnd"/>
      <w:r w:rsidR="00BB0D79" w:rsidRPr="00612EDE">
        <w:t xml:space="preserve"> is a monitoring program </w:t>
      </w:r>
      <w:r w:rsidR="003416F2" w:rsidRPr="00612EDE">
        <w:t xml:space="preserve">used to make sure all system required server applications are up and running. If any controlled application stops, </w:t>
      </w:r>
      <w:proofErr w:type="spellStart"/>
      <w:r>
        <w:t>Sysmond</w:t>
      </w:r>
      <w:proofErr w:type="spellEnd"/>
      <w:r w:rsidR="003416F2" w:rsidRPr="00612EDE">
        <w:t xml:space="preserve"> will try to restart it. </w:t>
      </w:r>
    </w:p>
    <w:p w:rsidR="003416F2" w:rsidRPr="00612EDE" w:rsidRDefault="006C7500" w:rsidP="003416F2">
      <w:pPr>
        <w:pStyle w:val="BodyText"/>
      </w:pPr>
      <w:proofErr w:type="spellStart"/>
      <w:r>
        <w:t>Sysmond</w:t>
      </w:r>
      <w:proofErr w:type="spellEnd"/>
      <w:r w:rsidR="003416F2" w:rsidRPr="00612EDE">
        <w:t xml:space="preserve"> also starts </w:t>
      </w:r>
      <w:r w:rsidR="00BB0D79" w:rsidRPr="00612EDE">
        <w:t>recurrent</w:t>
      </w:r>
      <w:r w:rsidR="003416F2" w:rsidRPr="00612EDE">
        <w:t xml:space="preserve"> update jobs for the data in the database as well as clean up jobs for the file system.</w:t>
      </w:r>
    </w:p>
    <w:p w:rsidR="003416F2" w:rsidRPr="00612EDE" w:rsidRDefault="000E20A5" w:rsidP="003416F2">
      <w:pPr>
        <w:pStyle w:val="Heading4"/>
      </w:pPr>
      <w:r w:rsidRPr="00612EDE">
        <w:t>Data Integration Gateway</w:t>
      </w:r>
    </w:p>
    <w:p w:rsidR="000E20A5" w:rsidRPr="00612EDE" w:rsidRDefault="000E20A5" w:rsidP="003416F2">
      <w:pPr>
        <w:pStyle w:val="BodyText"/>
      </w:pPr>
      <w:r w:rsidRPr="00612EDE">
        <w:t xml:space="preserve">The </w:t>
      </w:r>
      <w:r w:rsidR="003416F2" w:rsidRPr="00612EDE">
        <w:t>Data Integration Gateway</w:t>
      </w:r>
      <w:r w:rsidRPr="00612EDE">
        <w:t xml:space="preserve"> (DIG) is the framework for handling</w:t>
      </w:r>
      <w:r w:rsidR="003416F2" w:rsidRPr="00612EDE">
        <w:t xml:space="preserve"> </w:t>
      </w:r>
      <w:r w:rsidRPr="00612EDE">
        <w:t>communication</w:t>
      </w:r>
      <w:r w:rsidR="003416F2" w:rsidRPr="00612EDE">
        <w:t xml:space="preserve"> with systems outside of </w:t>
      </w:r>
      <w:r w:rsidR="000E1FAB">
        <w:t>CMS</w:t>
      </w:r>
      <w:r w:rsidR="003416F2" w:rsidRPr="00612EDE">
        <w:t xml:space="preserve">. </w:t>
      </w:r>
    </w:p>
    <w:p w:rsidR="003416F2" w:rsidRPr="00612EDE" w:rsidRDefault="000E20A5" w:rsidP="003416F2">
      <w:pPr>
        <w:pStyle w:val="BodyText"/>
      </w:pPr>
      <w:r w:rsidRPr="00612EDE">
        <w:t xml:space="preserve">DIG is a fundamental part of </w:t>
      </w:r>
      <w:r w:rsidR="000E1FAB">
        <w:t>CMS</w:t>
      </w:r>
      <w:r w:rsidRPr="00612EDE">
        <w:t xml:space="preserve"> and needs to be running at all times </w:t>
      </w:r>
      <w:r w:rsidR="007F01C7">
        <w:t xml:space="preserve">thus </w:t>
      </w:r>
      <w:r w:rsidRPr="00612EDE">
        <w:t xml:space="preserve">it is controlled by </w:t>
      </w:r>
      <w:del w:id="113" w:author="Michael Lundell" w:date="2012-10-15T14:07:00Z">
        <w:r w:rsidRPr="00612EDE" w:rsidDel="005C63EE">
          <w:delText>Desmond</w:delText>
        </w:r>
      </w:del>
      <w:proofErr w:type="spellStart"/>
      <w:ins w:id="114" w:author="Michael Lundell" w:date="2012-10-15T14:07:00Z">
        <w:r w:rsidR="005C63EE">
          <w:t>Sysmond</w:t>
        </w:r>
      </w:ins>
      <w:proofErr w:type="spellEnd"/>
      <w:r w:rsidR="00542206" w:rsidRPr="00612EDE">
        <w:t>.</w:t>
      </w:r>
    </w:p>
    <w:p w:rsidR="003416F2" w:rsidRPr="00612EDE" w:rsidRDefault="003416F2" w:rsidP="003416F2">
      <w:pPr>
        <w:pStyle w:val="Heading4"/>
      </w:pPr>
      <w:r w:rsidRPr="00612EDE">
        <w:t>Model Server</w:t>
      </w:r>
    </w:p>
    <w:p w:rsidR="003416F2" w:rsidRPr="00612EDE" w:rsidRDefault="000E20A5" w:rsidP="003416F2">
      <w:pPr>
        <w:pStyle w:val="BodyText"/>
      </w:pPr>
      <w:r w:rsidRPr="00612EDE">
        <w:t xml:space="preserve">Model Server is the server </w:t>
      </w:r>
      <w:r w:rsidR="003416F2" w:rsidRPr="00612EDE">
        <w:t xml:space="preserve">application </w:t>
      </w:r>
      <w:r w:rsidRPr="00612EDE">
        <w:t xml:space="preserve">for </w:t>
      </w:r>
      <w:r w:rsidR="003416F2" w:rsidRPr="00612EDE">
        <w:t>all Wave based client applications as well as the Manpower application</w:t>
      </w:r>
      <w:r w:rsidRPr="00612EDE">
        <w:t xml:space="preserve"> and the Table Editor. It is the application handling the actual </w:t>
      </w:r>
      <w:r w:rsidR="003416F2" w:rsidRPr="00612EDE">
        <w:t>communi</w:t>
      </w:r>
      <w:r w:rsidRPr="00612EDE">
        <w:t>cation</w:t>
      </w:r>
      <w:r w:rsidR="00875C8F">
        <w:t xml:space="preserve"> with the data</w:t>
      </w:r>
      <w:r w:rsidR="003416F2" w:rsidRPr="00612EDE">
        <w:t xml:space="preserve">base. The application </w:t>
      </w:r>
      <w:r w:rsidRPr="00612EDE">
        <w:t xml:space="preserve">is configurable and </w:t>
      </w:r>
      <w:r w:rsidR="003416F2" w:rsidRPr="00612EDE">
        <w:t>might behave somewhat differently depending on what application it is running.</w:t>
      </w:r>
    </w:p>
    <w:p w:rsidR="000E20A5" w:rsidRPr="00612EDE" w:rsidRDefault="000E20A5" w:rsidP="003416F2">
      <w:pPr>
        <w:pStyle w:val="BodyText"/>
      </w:pPr>
      <w:r w:rsidRPr="00612EDE">
        <w:t xml:space="preserve">Every client application started will </w:t>
      </w:r>
      <w:r w:rsidR="00152141" w:rsidRPr="00612EDE">
        <w:t xml:space="preserve">start a separate instance of the </w:t>
      </w:r>
      <w:r w:rsidRPr="00612EDE">
        <w:t>Model Server.</w:t>
      </w:r>
    </w:p>
    <w:p w:rsidR="003416F2" w:rsidRPr="00612EDE" w:rsidRDefault="00431C57" w:rsidP="00431C57">
      <w:pPr>
        <w:pStyle w:val="Heading4"/>
      </w:pPr>
      <w:r w:rsidRPr="00612EDE">
        <w:t>Report Server</w:t>
      </w:r>
    </w:p>
    <w:p w:rsidR="004E50F4" w:rsidRPr="00612EDE" w:rsidRDefault="004E50F4" w:rsidP="00431C57">
      <w:pPr>
        <w:pStyle w:val="BodyText"/>
      </w:pPr>
      <w:r w:rsidRPr="00612EDE">
        <w:t>Report Server is</w:t>
      </w:r>
      <w:r w:rsidR="00431C57" w:rsidRPr="00612EDE">
        <w:t xml:space="preserve"> used to produce </w:t>
      </w:r>
      <w:r w:rsidRPr="00612EDE">
        <w:t xml:space="preserve">data to external systems, although the distribution of the data is handled by DIG. A Report Server can load different states of the data as well as different time </w:t>
      </w:r>
      <w:r w:rsidR="00542206" w:rsidRPr="00612EDE">
        <w:t xml:space="preserve">periods, depending of the need, and DIG will make sure the correct server is used. </w:t>
      </w:r>
    </w:p>
    <w:p w:rsidR="00542206" w:rsidRPr="00612EDE" w:rsidRDefault="00431C57" w:rsidP="00431C57">
      <w:pPr>
        <w:pStyle w:val="BodyText"/>
      </w:pPr>
      <w:r w:rsidRPr="00612EDE">
        <w:t>In the SAS system several Report Servers are running with different data</w:t>
      </w:r>
      <w:r w:rsidR="00542206" w:rsidRPr="00612EDE">
        <w:t xml:space="preserve"> states</w:t>
      </w:r>
      <w:r w:rsidRPr="00612EDE">
        <w:t xml:space="preserve"> as well as with different time periods. </w:t>
      </w:r>
    </w:p>
    <w:p w:rsidR="00BC78E6" w:rsidRDefault="00542206" w:rsidP="00BC78E6">
      <w:pPr>
        <w:pStyle w:val="BodyText"/>
      </w:pPr>
      <w:r w:rsidRPr="00612EDE">
        <w:t xml:space="preserve">The Report Servers are a fundamental part of the CMS system and needs to be running at all times </w:t>
      </w:r>
      <w:r w:rsidR="007F01C7">
        <w:t xml:space="preserve">thus </w:t>
      </w:r>
      <w:r w:rsidRPr="00612EDE">
        <w:t xml:space="preserve">it is controlled by </w:t>
      </w:r>
      <w:del w:id="115" w:author="Michael Lundell" w:date="2012-10-15T14:07:00Z">
        <w:r w:rsidRPr="00612EDE" w:rsidDel="005C63EE">
          <w:delText>Desmond</w:delText>
        </w:r>
      </w:del>
      <w:proofErr w:type="spellStart"/>
      <w:ins w:id="116" w:author="Michael Lundell" w:date="2012-10-15T14:07:00Z">
        <w:r w:rsidR="005C63EE">
          <w:t>Sysmond</w:t>
        </w:r>
      </w:ins>
      <w:proofErr w:type="spellEnd"/>
      <w:r w:rsidR="00431C57" w:rsidRPr="00612EDE">
        <w:t>.</w:t>
      </w:r>
    </w:p>
    <w:p w:rsidR="00BC78E6" w:rsidRPr="00612EDE" w:rsidRDefault="00BC78E6" w:rsidP="00BC78E6">
      <w:pPr>
        <w:pStyle w:val="Heading4"/>
      </w:pPr>
      <w:r>
        <w:t>External Publish</w:t>
      </w:r>
      <w:r w:rsidRPr="00612EDE">
        <w:t xml:space="preserve"> Server</w:t>
      </w:r>
    </w:p>
    <w:p w:rsidR="00BC78E6" w:rsidRPr="00612EDE" w:rsidRDefault="00C11342" w:rsidP="00BC78E6">
      <w:pPr>
        <w:pStyle w:val="BodyText"/>
      </w:pPr>
      <w:r>
        <w:t>The External Publish Server is</w:t>
      </w:r>
      <w:r w:rsidR="00BC78E6">
        <w:t xml:space="preserve"> </w:t>
      </w:r>
      <w:r w:rsidR="00BC78E6" w:rsidRPr="0006710B">
        <w:t>a studio server continuously re-</w:t>
      </w:r>
      <w:r w:rsidR="00BC78E6">
        <w:t>publishing crew affected by certain events reported by external interfaces</w:t>
      </w:r>
      <w:r>
        <w:t>. The purpose is to make sure that the latest flight and meal stop information</w:t>
      </w:r>
      <w:r w:rsidR="00BC78E6" w:rsidRPr="0006710B">
        <w:t xml:space="preserve"> will be visible in the Crew</w:t>
      </w:r>
      <w:r w:rsidR="00BC78E6">
        <w:t xml:space="preserve"> </w:t>
      </w:r>
      <w:r w:rsidR="00BC78E6" w:rsidRPr="0006710B">
        <w:t>Portal</w:t>
      </w:r>
      <w:r>
        <w:t>, and to notify ad-hoc changes in check-in times</w:t>
      </w:r>
      <w:r w:rsidR="00BC78E6">
        <w:t>.</w:t>
      </w:r>
      <w:r>
        <w:t xml:space="preserve"> The re-publishing mechanism is designed as a client-server solution where clients (DIG channels) communicate with the server through a database table in which re-publication orders are issued.</w:t>
      </w:r>
    </w:p>
    <w:p w:rsidR="00431C57" w:rsidRPr="00612EDE" w:rsidRDefault="00431C57" w:rsidP="00431C57">
      <w:pPr>
        <w:pStyle w:val="Heading4"/>
      </w:pPr>
      <w:r w:rsidRPr="00612EDE">
        <w:t>Scheduler</w:t>
      </w:r>
    </w:p>
    <w:p w:rsidR="000C2BD7" w:rsidRPr="00612EDE" w:rsidRDefault="000C2BD7" w:rsidP="00431C57">
      <w:pPr>
        <w:pStyle w:val="BodyText"/>
      </w:pPr>
      <w:r w:rsidRPr="00612EDE">
        <w:t>Scheduler is the</w:t>
      </w:r>
      <w:r w:rsidR="00431C57" w:rsidRPr="00612EDE">
        <w:t xml:space="preserve"> applicatio</w:t>
      </w:r>
      <w:r w:rsidRPr="00612EDE">
        <w:t>n used to start event triggered generation of external data</w:t>
      </w:r>
      <w:r w:rsidR="00431C57" w:rsidRPr="00612EDE">
        <w:t>.</w:t>
      </w:r>
      <w:r w:rsidRPr="00612EDE">
        <w:t xml:space="preserve"> The Scheduler is configured to detect certain changes to the data in the database. When those changes occur the scheduler will order a report from a Report Server and then have DIG distribute it to the correct receiver. </w:t>
      </w:r>
    </w:p>
    <w:p w:rsidR="00431C57" w:rsidRDefault="00431C57" w:rsidP="00431C57">
      <w:pPr>
        <w:pStyle w:val="BodyText"/>
      </w:pPr>
      <w:r w:rsidRPr="00612EDE">
        <w:t xml:space="preserve"> </w:t>
      </w:r>
      <w:r w:rsidR="00D87279" w:rsidRPr="00612EDE">
        <w:t xml:space="preserve">The Scheduler is a fundamental part of the CMS system and needs to be running at all times and it is because of that controlled by </w:t>
      </w:r>
      <w:del w:id="117" w:author="Michael Lundell" w:date="2012-10-15T14:07:00Z">
        <w:r w:rsidR="00D87279" w:rsidRPr="00612EDE" w:rsidDel="005C63EE">
          <w:delText>Desmond</w:delText>
        </w:r>
      </w:del>
      <w:proofErr w:type="spellStart"/>
      <w:ins w:id="118" w:author="Michael Lundell" w:date="2012-10-15T14:07:00Z">
        <w:r w:rsidR="005C63EE">
          <w:t>Sysmond</w:t>
        </w:r>
      </w:ins>
      <w:proofErr w:type="spellEnd"/>
      <w:r w:rsidRPr="00612EDE">
        <w:t>.</w:t>
      </w:r>
    </w:p>
    <w:p w:rsidR="006275C8" w:rsidRDefault="006275C8" w:rsidP="006275C8">
      <w:pPr>
        <w:pStyle w:val="Heading4"/>
      </w:pPr>
      <w:proofErr w:type="spellStart"/>
      <w:r>
        <w:t>SessionServer</w:t>
      </w:r>
      <w:proofErr w:type="spellEnd"/>
    </w:p>
    <w:p w:rsidR="006275C8" w:rsidRDefault="006275C8" w:rsidP="00431C57">
      <w:pPr>
        <w:pStyle w:val="BodyText"/>
      </w:pPr>
      <w:proofErr w:type="spellStart"/>
      <w:r>
        <w:t>SessionServer</w:t>
      </w:r>
      <w:proofErr w:type="spellEnd"/>
      <w:r>
        <w:t xml:space="preserve"> is the application handling req</w:t>
      </w:r>
      <w:r w:rsidR="00860919">
        <w:t xml:space="preserve">uests for accessing </w:t>
      </w:r>
      <w:r w:rsidR="000E1FAB">
        <w:t>CMS</w:t>
      </w:r>
      <w:r w:rsidR="00860919">
        <w:t>. I</w:t>
      </w:r>
      <w:r w:rsidR="000022BA">
        <w:t>t can handle a multiple amount o</w:t>
      </w:r>
      <w:r w:rsidR="00860919">
        <w:t xml:space="preserve">f systems. </w:t>
      </w:r>
    </w:p>
    <w:p w:rsidR="00A51134" w:rsidRDefault="00A51134" w:rsidP="00431C57">
      <w:pPr>
        <w:pStyle w:val="BodyText"/>
      </w:pPr>
      <w:r>
        <w:t xml:space="preserve">The </w:t>
      </w:r>
      <w:proofErr w:type="spellStart"/>
      <w:r>
        <w:t>SesionServer</w:t>
      </w:r>
      <w:proofErr w:type="spellEnd"/>
      <w:r>
        <w:t xml:space="preserve"> is actually a separate system and a small customization area and is installed in a different place then the rest of the system. The customization part for the </w:t>
      </w:r>
      <w:proofErr w:type="spellStart"/>
      <w:r>
        <w:t>SessionServer</w:t>
      </w:r>
      <w:proofErr w:type="spellEnd"/>
      <w:r>
        <w:t xml:space="preserve"> system is just pointing out where the </w:t>
      </w:r>
      <w:r w:rsidR="00C334E6">
        <w:t xml:space="preserve">CARMUSR is located to enable the </w:t>
      </w:r>
      <w:proofErr w:type="spellStart"/>
      <w:r w:rsidR="00C334E6">
        <w:t>SessionServer</w:t>
      </w:r>
      <w:proofErr w:type="spellEnd"/>
      <w:r w:rsidR="00C334E6">
        <w:t xml:space="preserve"> to start the system. </w:t>
      </w:r>
    </w:p>
    <w:p w:rsidR="00DB5401" w:rsidRDefault="00DB5401" w:rsidP="00DB5401">
      <w:pPr>
        <w:pStyle w:val="SeeAlso"/>
        <w:rPr>
          <w:ins w:id="119" w:author="per.andersson" w:date="2012-09-14T15:49:00Z"/>
        </w:rPr>
      </w:pPr>
      <w:r w:rsidRPr="00612EDE">
        <w:t xml:space="preserve">More information about </w:t>
      </w:r>
      <w:proofErr w:type="spellStart"/>
      <w:r>
        <w:t>SessionServer</w:t>
      </w:r>
      <w:proofErr w:type="spellEnd"/>
      <w:r w:rsidRPr="00612EDE">
        <w:t xml:space="preserve"> is found in</w:t>
      </w:r>
      <w:r w:rsidR="000F008B">
        <w:rPr>
          <w:rStyle w:val="Xref"/>
        </w:rPr>
        <w:t xml:space="preserve"> </w:t>
      </w:r>
      <w:r w:rsidR="000F008B" w:rsidRPr="000F008B">
        <w:rPr>
          <w:rStyle w:val="Xref"/>
        </w:rPr>
        <w:t>CMS System Administration Guide</w:t>
      </w:r>
      <w:r w:rsidRPr="00612EDE">
        <w:t>.</w:t>
      </w:r>
    </w:p>
    <w:p w:rsidR="00E61CEB" w:rsidRDefault="00AE68E4">
      <w:pPr>
        <w:pStyle w:val="Heading4"/>
        <w:rPr>
          <w:ins w:id="120" w:author="per.andersson" w:date="2012-09-14T15:50:00Z"/>
        </w:rPr>
        <w:pPrChange w:id="121" w:author="per.andersson" w:date="2012-09-14T15:49:00Z">
          <w:pPr>
            <w:pStyle w:val="SeeAlso"/>
          </w:pPr>
        </w:pPrChange>
      </w:pPr>
      <w:proofErr w:type="spellStart"/>
      <w:ins w:id="122" w:author="per.andersson" w:date="2012-09-14T15:50:00Z">
        <w:r>
          <w:t>JBoss</w:t>
        </w:r>
        <w:proofErr w:type="spellEnd"/>
      </w:ins>
    </w:p>
    <w:p w:rsidR="00E61CEB" w:rsidRDefault="00AE68E4">
      <w:pPr>
        <w:pStyle w:val="BodyText"/>
        <w:pPrChange w:id="123" w:author="per.andersson" w:date="2012-09-14T15:50:00Z">
          <w:pPr>
            <w:pStyle w:val="SeeAlso"/>
          </w:pPr>
        </w:pPrChange>
      </w:pPr>
      <w:proofErr w:type="spellStart"/>
      <w:ins w:id="124" w:author="per.andersson" w:date="2012-09-14T15:50:00Z">
        <w:r>
          <w:t>JBoss</w:t>
        </w:r>
        <w:proofErr w:type="spellEnd"/>
        <w:r>
          <w:t xml:space="preserve"> is the </w:t>
        </w:r>
      </w:ins>
      <w:proofErr w:type="spellStart"/>
      <w:ins w:id="125" w:author="per.andersson" w:date="2012-09-14T15:55:00Z">
        <w:r w:rsidR="005F2100">
          <w:t>JavaEE</w:t>
        </w:r>
        <w:proofErr w:type="spellEnd"/>
        <w:r w:rsidR="005F2100">
          <w:t xml:space="preserve"> </w:t>
        </w:r>
      </w:ins>
      <w:ins w:id="126" w:author="per.andersson" w:date="2012-09-14T15:50:00Z">
        <w:r>
          <w:t xml:space="preserve">web application server where </w:t>
        </w:r>
        <w:proofErr w:type="spellStart"/>
        <w:r>
          <w:t>Jeppesen</w:t>
        </w:r>
        <w:proofErr w:type="spellEnd"/>
        <w:r>
          <w:t xml:space="preserve"> Crew Portal is deployed.</w:t>
        </w:r>
      </w:ins>
    </w:p>
    <w:p w:rsidR="005A4067" w:rsidRPr="00612EDE" w:rsidRDefault="00464ED6" w:rsidP="005A4067">
      <w:pPr>
        <w:pStyle w:val="Heading3"/>
      </w:pPr>
      <w:bookmarkStart w:id="127" w:name="_Toc338419310"/>
      <w:r w:rsidRPr="00612EDE">
        <w:t>System i</w:t>
      </w:r>
      <w:r w:rsidR="00EE1348" w:rsidRPr="00612EDE">
        <w:t>nternal d</w:t>
      </w:r>
      <w:r w:rsidR="00AC1AFC" w:rsidRPr="00612EDE">
        <w:t>ata flow</w:t>
      </w:r>
      <w:bookmarkEnd w:id="127"/>
      <w:r w:rsidR="005A4067" w:rsidRPr="00612EDE">
        <w:t xml:space="preserve"> </w:t>
      </w:r>
    </w:p>
    <w:p w:rsidR="00975FCB" w:rsidRPr="00612EDE" w:rsidRDefault="00975FCB" w:rsidP="00975FCB">
      <w:pPr>
        <w:pStyle w:val="BodyText"/>
      </w:pPr>
      <w:r w:rsidRPr="00612EDE">
        <w:t xml:space="preserve">Data can either be viewed or edited. Usually the applications in </w:t>
      </w:r>
      <w:r w:rsidR="000E1FAB">
        <w:t>CMS</w:t>
      </w:r>
      <w:r w:rsidRPr="00612EDE">
        <w:t xml:space="preserve"> are used both for viewing and updating data in the system. </w:t>
      </w:r>
    </w:p>
    <w:p w:rsidR="00975FCB" w:rsidRPr="00612EDE" w:rsidRDefault="00975FCB" w:rsidP="00975FCB">
      <w:pPr>
        <w:pStyle w:val="BodyText"/>
      </w:pPr>
      <w:r w:rsidRPr="00612EDE">
        <w:t xml:space="preserve">Viewing data can either be for making it possible to do updates or for sending data to external interfaces. But viewing data can also trigger a data change either by the request for the data or for system internal reasons. </w:t>
      </w:r>
    </w:p>
    <w:p w:rsidR="00975FCB" w:rsidRPr="00612EDE" w:rsidRDefault="002E3A43" w:rsidP="00975FCB">
      <w:pPr>
        <w:pStyle w:val="BodyText"/>
      </w:pPr>
      <w:r w:rsidRPr="00612EDE">
        <w:t xml:space="preserve">Data </w:t>
      </w:r>
      <w:r w:rsidR="00975FCB" w:rsidRPr="00612EDE">
        <w:t>updates</w:t>
      </w:r>
      <w:r w:rsidRPr="00612EDE">
        <w:t xml:space="preserve"> can be triggered either via user updates through client applications, interfaces from external systems or internally triggered background applications. Depending on the type of change, it will be handled somewhat differently. </w:t>
      </w:r>
    </w:p>
    <w:p w:rsidR="002E3A43" w:rsidRPr="00612EDE" w:rsidRDefault="002E3A43" w:rsidP="002E3A43">
      <w:pPr>
        <w:pStyle w:val="Heading4"/>
      </w:pPr>
      <w:r w:rsidRPr="00612EDE">
        <w:t xml:space="preserve">Client application </w:t>
      </w:r>
      <w:r w:rsidR="00975FCB" w:rsidRPr="00612EDE">
        <w:t>data access</w:t>
      </w:r>
    </w:p>
    <w:p w:rsidR="00975FCB" w:rsidRPr="00612EDE" w:rsidRDefault="00975FCB" w:rsidP="002E3A43">
      <w:pPr>
        <w:pStyle w:val="BodyText"/>
      </w:pPr>
      <w:r w:rsidRPr="00612EDE">
        <w:t xml:space="preserve">Almost all client applications available for the user can be used to access and update data. </w:t>
      </w:r>
      <w:r w:rsidR="009812B5" w:rsidRPr="00612EDE">
        <w:t xml:space="preserve">Usually a user application needs to view the data before any updates can be done, although the </w:t>
      </w:r>
      <w:r w:rsidR="00F71B21">
        <w:t xml:space="preserve">viewed </w:t>
      </w:r>
      <w:r w:rsidR="009812B5" w:rsidRPr="00612EDE">
        <w:t xml:space="preserve">data might not necessarily be the data </w:t>
      </w:r>
      <w:r w:rsidR="00F71B21">
        <w:t xml:space="preserve">that is </w:t>
      </w:r>
      <w:r w:rsidR="009812B5" w:rsidRPr="00612EDE">
        <w:t xml:space="preserve">updated. All client applications need to do a manual refresh to view the latest changes, if nothing else is mentioned. </w:t>
      </w:r>
    </w:p>
    <w:p w:rsidR="002E3A43" w:rsidRPr="00612EDE" w:rsidRDefault="009812B5" w:rsidP="002E3A43">
      <w:pPr>
        <w:pStyle w:val="BodyText"/>
      </w:pPr>
      <w:r w:rsidRPr="00612EDE">
        <w:t>Also almost</w:t>
      </w:r>
      <w:r w:rsidR="002E3A43" w:rsidRPr="00612EDE">
        <w:t xml:space="preserve"> all client applications available for the user can be used to do updates in the CMS database. </w:t>
      </w:r>
      <w:r w:rsidR="009F40ED" w:rsidRPr="00612EDE">
        <w:t xml:space="preserve">Changes done in a client application are applied to the database when </w:t>
      </w:r>
      <w:r w:rsidRPr="00612EDE">
        <w:t>performing a</w:t>
      </w:r>
      <w:r w:rsidR="009F40ED" w:rsidRPr="00612EDE">
        <w:t xml:space="preserve"> save</w:t>
      </w:r>
      <w:r w:rsidRPr="00612EDE">
        <w:t xml:space="preserve"> operation</w:t>
      </w:r>
      <w:r w:rsidR="009F40ED" w:rsidRPr="00612EDE">
        <w:t>. The updates will</w:t>
      </w:r>
      <w:r w:rsidR="00135583" w:rsidRPr="00612EDE">
        <w:t xml:space="preserve"> directly</w:t>
      </w:r>
      <w:r w:rsidR="009F40ED" w:rsidRPr="00612EDE">
        <w:t xml:space="preserve"> </w:t>
      </w:r>
      <w:r w:rsidR="00135583" w:rsidRPr="00612EDE">
        <w:t xml:space="preserve">be available to everyone using the system </w:t>
      </w:r>
      <w:r w:rsidR="00975FCB" w:rsidRPr="00612EDE">
        <w:t>as long as the application used</w:t>
      </w:r>
      <w:r w:rsidR="00135583" w:rsidRPr="00612EDE">
        <w:t xml:space="preserve"> to view the data is refreshed. </w:t>
      </w:r>
    </w:p>
    <w:p w:rsidR="00FB226C" w:rsidRPr="00612EDE" w:rsidRDefault="00F71B21" w:rsidP="002E3A43">
      <w:pPr>
        <w:pStyle w:val="BodyText"/>
      </w:pPr>
      <w:r>
        <w:t>T</w:t>
      </w:r>
      <w:r w:rsidR="00FB226C" w:rsidRPr="00612EDE">
        <w:t xml:space="preserve">he data is </w:t>
      </w:r>
      <w:r w:rsidR="0067494C" w:rsidRPr="00612EDE">
        <w:t>committed to the database either via a server application or directly to Dave. All Studio based applications commits changes directly to Dave whilst all other applications uses a server process to commit the changes</w:t>
      </w:r>
      <w:r w:rsidR="00633968" w:rsidRPr="00612EDE">
        <w:t>.</w:t>
      </w:r>
      <w:r w:rsidR="0067494C" w:rsidRPr="00612EDE">
        <w:t xml:space="preserve"> </w:t>
      </w:r>
    </w:p>
    <w:p w:rsidR="002E3A43" w:rsidRPr="00612EDE" w:rsidRDefault="002E3A43" w:rsidP="002E3A43">
      <w:pPr>
        <w:pStyle w:val="Heading4"/>
      </w:pPr>
      <w:r w:rsidRPr="00612EDE">
        <w:t xml:space="preserve">Interface </w:t>
      </w:r>
      <w:r w:rsidR="00975FCB" w:rsidRPr="00612EDE">
        <w:t>data access</w:t>
      </w:r>
    </w:p>
    <w:p w:rsidR="00327FEF" w:rsidRPr="00612EDE" w:rsidRDefault="00FB226C" w:rsidP="00975FCB">
      <w:pPr>
        <w:pStyle w:val="BodyText"/>
      </w:pPr>
      <w:r w:rsidRPr="00612EDE">
        <w:t xml:space="preserve">SAS has several external systems in need of data from </w:t>
      </w:r>
      <w:r w:rsidR="000E1FAB">
        <w:t>CMS</w:t>
      </w:r>
      <w:r w:rsidR="008A4F7B" w:rsidRPr="00612EDE">
        <w:t xml:space="preserve">. </w:t>
      </w:r>
      <w:r w:rsidR="009A74FB" w:rsidRPr="00612EDE">
        <w:t xml:space="preserve">The out data can either be </w:t>
      </w:r>
      <w:r w:rsidR="0086282A" w:rsidRPr="00612EDE">
        <w:t>generated</w:t>
      </w:r>
      <w:r w:rsidR="009A74FB" w:rsidRPr="00612EDE">
        <w:t xml:space="preserve"> </w:t>
      </w:r>
      <w:r w:rsidR="0086282A" w:rsidRPr="00612EDE">
        <w:t>because of</w:t>
      </w:r>
      <w:r w:rsidR="009A74FB" w:rsidRPr="00612EDE">
        <w:t xml:space="preserve"> a request from </w:t>
      </w:r>
      <w:r w:rsidR="00B434E0" w:rsidRPr="00612EDE">
        <w:t>an</w:t>
      </w:r>
      <w:r w:rsidR="009A74FB" w:rsidRPr="00612EDE">
        <w:t xml:space="preserve"> external system or by an internal trigger. </w:t>
      </w:r>
    </w:p>
    <w:p w:rsidR="00FB226C" w:rsidRPr="00612EDE" w:rsidRDefault="00327FEF" w:rsidP="00975FCB">
      <w:pPr>
        <w:pStyle w:val="BodyText"/>
      </w:pPr>
      <w:r w:rsidRPr="00612EDE">
        <w:t xml:space="preserve">If CMS obtains a request message, DIG will pass it </w:t>
      </w:r>
      <w:r w:rsidR="008D2E57" w:rsidRPr="00612EDE">
        <w:t xml:space="preserve">to </w:t>
      </w:r>
      <w:r w:rsidRPr="00612EDE">
        <w:t xml:space="preserve">an appropriate report server where </w:t>
      </w:r>
      <w:r w:rsidR="008D2E57" w:rsidRPr="00612EDE">
        <w:t xml:space="preserve">a request will be generated and passed back to DIG for distributing it to TIBCO for further processing. The report server to choose depends on what type of data to handle as well as the time interval for </w:t>
      </w:r>
      <w:r w:rsidR="008B63C4" w:rsidRPr="00612EDE">
        <w:t xml:space="preserve">the included data. </w:t>
      </w:r>
    </w:p>
    <w:p w:rsidR="008B63C4" w:rsidRPr="00612EDE" w:rsidRDefault="00284601" w:rsidP="00975FCB">
      <w:pPr>
        <w:pStyle w:val="BodyText"/>
      </w:pPr>
      <w:r w:rsidRPr="00612EDE">
        <w:t xml:space="preserve">There is a lot of data needed by different systems that is delivered based on either events in the CMS data or recurrently. This is handled by the scheduler, telling the report server to generate </w:t>
      </w:r>
      <w:r w:rsidR="00DD69E3" w:rsidRPr="00612EDE">
        <w:t xml:space="preserve">reports. </w:t>
      </w:r>
    </w:p>
    <w:p w:rsidR="00975FCB" w:rsidRPr="00612EDE" w:rsidRDefault="00975FCB" w:rsidP="00975FCB">
      <w:pPr>
        <w:pStyle w:val="BodyText"/>
      </w:pPr>
      <w:r w:rsidRPr="00612EDE">
        <w:t xml:space="preserve">All interfaces provide </w:t>
      </w:r>
      <w:r w:rsidR="000E1FAB">
        <w:t>CMS</w:t>
      </w:r>
      <w:r w:rsidRPr="00612EDE">
        <w:t xml:space="preserve"> with update</w:t>
      </w:r>
      <w:r w:rsidR="006C5122" w:rsidRPr="00612EDE">
        <w:t>d</w:t>
      </w:r>
      <w:r w:rsidRPr="00612EDE">
        <w:t xml:space="preserve"> information through </w:t>
      </w:r>
      <w:r w:rsidR="006C5122" w:rsidRPr="00612EDE">
        <w:t xml:space="preserve">DIG. </w:t>
      </w:r>
      <w:r w:rsidR="003C5628" w:rsidRPr="00612EDE">
        <w:t>DIG</w:t>
      </w:r>
      <w:r w:rsidR="006C5122" w:rsidRPr="00612EDE">
        <w:t xml:space="preserve"> get</w:t>
      </w:r>
      <w:r w:rsidR="003C5628" w:rsidRPr="00612EDE">
        <w:t>s the vast majority</w:t>
      </w:r>
      <w:r w:rsidR="006C5122" w:rsidRPr="00612EDE">
        <w:t xml:space="preserve"> </w:t>
      </w:r>
      <w:r w:rsidR="003C5628" w:rsidRPr="00612EDE">
        <w:t xml:space="preserve">of data updates </w:t>
      </w:r>
      <w:r w:rsidR="006C5122" w:rsidRPr="00612EDE">
        <w:t xml:space="preserve">from message queues (MQ) </w:t>
      </w:r>
      <w:r w:rsidR="003C5628" w:rsidRPr="00612EDE">
        <w:t xml:space="preserve">but </w:t>
      </w:r>
      <w:r w:rsidR="00FB226C" w:rsidRPr="00612EDE">
        <w:t xml:space="preserve">also files provided by external systems directly on CMS file system </w:t>
      </w:r>
      <w:r w:rsidR="00F71B21">
        <w:t xml:space="preserve">or </w:t>
      </w:r>
      <w:r w:rsidR="00FB226C" w:rsidRPr="00612EDE">
        <w:t xml:space="preserve">via ftp are used to provide updated data. </w:t>
      </w:r>
      <w:r w:rsidR="009A74FB" w:rsidRPr="00612EDE">
        <w:t xml:space="preserve">Usually updates do not require responses, but sometimes a request for data still generates a data change </w:t>
      </w:r>
      <w:r w:rsidR="00A469F7" w:rsidRPr="00612EDE">
        <w:t xml:space="preserve">to </w:t>
      </w:r>
      <w:r w:rsidR="001042E8" w:rsidRPr="00612EDE">
        <w:t>provide the possibility to</w:t>
      </w:r>
      <w:r w:rsidR="009A74FB" w:rsidRPr="00612EDE">
        <w:t xml:space="preserve"> </w:t>
      </w:r>
      <w:r w:rsidR="001042E8" w:rsidRPr="00612EDE">
        <w:t>keep</w:t>
      </w:r>
      <w:r w:rsidR="009A74FB" w:rsidRPr="00612EDE">
        <w:t xml:space="preserve"> track of what has been delivered. </w:t>
      </w:r>
    </w:p>
    <w:p w:rsidR="002E3A43" w:rsidRPr="00612EDE" w:rsidRDefault="002E3A43" w:rsidP="002E3A43">
      <w:pPr>
        <w:pStyle w:val="Heading4"/>
      </w:pPr>
      <w:r w:rsidRPr="00612EDE">
        <w:t xml:space="preserve">Internally triggered </w:t>
      </w:r>
      <w:r w:rsidR="00975FCB" w:rsidRPr="00612EDE">
        <w:t>data access</w:t>
      </w:r>
    </w:p>
    <w:p w:rsidR="00C341F2" w:rsidRPr="00612EDE" w:rsidRDefault="006C0919" w:rsidP="003D41FF">
      <w:pPr>
        <w:pStyle w:val="BodyText"/>
      </w:pPr>
      <w:r w:rsidRPr="00612EDE">
        <w:t xml:space="preserve">Part of the data contained in </w:t>
      </w:r>
      <w:r w:rsidR="000E1FAB">
        <w:t>CMS</w:t>
      </w:r>
      <w:r w:rsidRPr="00612EDE">
        <w:t xml:space="preserve"> is data to be used for internal use only. This data is updated either when changes are sa</w:t>
      </w:r>
      <w:r w:rsidR="009F1A91" w:rsidRPr="00612EDE">
        <w:t xml:space="preserve">ved in other applications, by recurrent reports generated by the scheduler or by recurrent data updates done by </w:t>
      </w:r>
      <w:proofErr w:type="spellStart"/>
      <w:r w:rsidR="00683801">
        <w:t>Sysmond</w:t>
      </w:r>
      <w:proofErr w:type="spellEnd"/>
      <w:r w:rsidR="009F1A91" w:rsidRPr="00612EDE">
        <w:t xml:space="preserve">. </w:t>
      </w:r>
    </w:p>
    <w:p w:rsidR="00080ED9" w:rsidRPr="00612EDE" w:rsidRDefault="00080ED9" w:rsidP="00EC3ACB">
      <w:pPr>
        <w:pStyle w:val="BodyText"/>
        <w:rPr>
          <w:rFonts w:eastAsia="MS Mincho"/>
        </w:rPr>
      </w:pPr>
    </w:p>
    <w:p w:rsidR="00D131CA" w:rsidRPr="00612EDE" w:rsidRDefault="00D131CA" w:rsidP="00EC3ACB">
      <w:pPr>
        <w:pStyle w:val="BodyText"/>
        <w:rPr>
          <w:rFonts w:eastAsia="MS Mincho"/>
        </w:rPr>
        <w:sectPr w:rsidR="00D131CA" w:rsidRPr="00612EDE" w:rsidSect="00B62A7D">
          <w:type w:val="oddPage"/>
          <w:pgSz w:w="11907" w:h="16842" w:code="9"/>
          <w:pgMar w:top="1701" w:right="1134" w:bottom="1701" w:left="1985" w:header="720" w:footer="720" w:gutter="0"/>
          <w:cols w:space="720"/>
          <w:titlePg/>
        </w:sectPr>
      </w:pPr>
    </w:p>
    <w:p w:rsidR="00D131CA" w:rsidRPr="00612EDE" w:rsidRDefault="00610E5A" w:rsidP="00D131CA">
      <w:pPr>
        <w:pStyle w:val="Heading1"/>
        <w:rPr>
          <w:rFonts w:eastAsia="MS Mincho"/>
        </w:rPr>
      </w:pPr>
      <w:bookmarkStart w:id="128" w:name="_Toc338419311"/>
      <w:r w:rsidRPr="00612EDE">
        <w:t>Customization layer</w:t>
      </w:r>
      <w:r w:rsidR="00FC746E">
        <w:t xml:space="preserve"> – the CARMUSR</w:t>
      </w:r>
      <w:bookmarkEnd w:id="128"/>
    </w:p>
    <w:p w:rsidR="00C341F2" w:rsidRDefault="00C341F2" w:rsidP="00C341F2">
      <w:pPr>
        <w:pStyle w:val="BodyText"/>
      </w:pPr>
      <w:r w:rsidRPr="00612EDE">
        <w:t xml:space="preserve">The </w:t>
      </w:r>
      <w:del w:id="129" w:author="Michael Lundell" w:date="2012-10-15T14:40:00Z">
        <w:r w:rsidRPr="00612EDE" w:rsidDel="004B2C60">
          <w:delText xml:space="preserve">Carmen </w:delText>
        </w:r>
      </w:del>
      <w:proofErr w:type="spellStart"/>
      <w:ins w:id="130" w:author="Michael Lundell" w:date="2012-10-15T14:40:00Z">
        <w:r w:rsidR="004B2C60">
          <w:t>Jeppesen</w:t>
        </w:r>
        <w:proofErr w:type="spellEnd"/>
        <w:r w:rsidR="004B2C60" w:rsidRPr="00612EDE">
          <w:t xml:space="preserve"> </w:t>
        </w:r>
      </w:ins>
      <w:r w:rsidRPr="00612EDE">
        <w:t>Crew Management System (CMS) consists of two main parts, the core</w:t>
      </w:r>
      <w:r w:rsidR="006E45AC">
        <w:t xml:space="preserve"> (CARMSYS)</w:t>
      </w:r>
      <w:r w:rsidRPr="00612EDE">
        <w:t xml:space="preserve"> and a customization layer</w:t>
      </w:r>
      <w:r w:rsidR="006E45AC">
        <w:t xml:space="preserve"> (CARMUSR)</w:t>
      </w:r>
      <w:r w:rsidRPr="00612EDE">
        <w:t xml:space="preserve">. The core contains an identical base in all </w:t>
      </w:r>
      <w:del w:id="131" w:author="Michael Lundell" w:date="2012-10-15T14:40:00Z">
        <w:r w:rsidRPr="00612EDE" w:rsidDel="004B2C60">
          <w:delText xml:space="preserve">Carmen </w:delText>
        </w:r>
      </w:del>
      <w:proofErr w:type="spellStart"/>
      <w:ins w:id="132" w:author="Michael Lundell" w:date="2012-10-15T14:40:00Z">
        <w:r w:rsidR="004B2C60">
          <w:t>Jeppesen</w:t>
        </w:r>
        <w:proofErr w:type="spellEnd"/>
        <w:r w:rsidR="004B2C60" w:rsidRPr="00612EDE">
          <w:t xml:space="preserve"> </w:t>
        </w:r>
      </w:ins>
      <w:r w:rsidRPr="00612EDE">
        <w:t>systems, although there are different versions of the core for tracking and for planning. The customization layer contains the customer specific configuration based on the core functionality. In this chapter t</w:t>
      </w:r>
      <w:r w:rsidR="00983200">
        <w:t xml:space="preserve">he customization layer </w:t>
      </w:r>
      <w:r w:rsidRPr="00612EDE">
        <w:t xml:space="preserve">will be described from an overview level. </w:t>
      </w:r>
    </w:p>
    <w:p w:rsidR="001E537C" w:rsidRPr="006D5725" w:rsidRDefault="001E537C" w:rsidP="001E537C">
      <w:pPr>
        <w:pStyle w:val="Heading3"/>
        <w:rPr>
          <w:rFonts w:eastAsia="MS Mincho"/>
        </w:rPr>
      </w:pPr>
      <w:bookmarkStart w:id="133" w:name="_Toc139350811"/>
      <w:bookmarkStart w:id="134" w:name="_Toc193765877"/>
      <w:bookmarkStart w:id="135" w:name="_Toc338419312"/>
      <w:r w:rsidRPr="006D5725">
        <w:rPr>
          <w:rFonts w:eastAsia="MS Mincho"/>
        </w:rPr>
        <w:t xml:space="preserve">CARMUSR </w:t>
      </w:r>
      <w:bookmarkEnd w:id="133"/>
      <w:bookmarkEnd w:id="134"/>
      <w:r w:rsidR="006D5725" w:rsidRPr="006D5725">
        <w:rPr>
          <w:rFonts w:eastAsia="MS Mincho"/>
        </w:rPr>
        <w:t>d</w:t>
      </w:r>
      <w:r w:rsidR="008E47E3">
        <w:rPr>
          <w:rFonts w:eastAsia="MS Mincho"/>
        </w:rPr>
        <w:t>irectory structure</w:t>
      </w:r>
      <w:bookmarkEnd w:id="135"/>
    </w:p>
    <w:p w:rsidR="001E537C" w:rsidRDefault="006D5725" w:rsidP="006D5725">
      <w:pPr>
        <w:pStyle w:val="BodyText"/>
      </w:pPr>
      <w:r w:rsidRPr="006D5725">
        <w:t xml:space="preserve">The CARMUSR of </w:t>
      </w:r>
      <w:r w:rsidR="000E1FAB">
        <w:t>CMS</w:t>
      </w:r>
      <w:r w:rsidRPr="006D5725">
        <w:t xml:space="preserve"> for SAS can be divided into several areas: rave code, report code, python code for functionality, configuration, </w:t>
      </w:r>
      <w:del w:id="136" w:author="Michael Lundell" w:date="2012-10-15T14:40:00Z">
        <w:r w:rsidRPr="006D5725" w:rsidDel="004B2C60">
          <w:delText xml:space="preserve">Carmen </w:delText>
        </w:r>
      </w:del>
      <w:proofErr w:type="spellStart"/>
      <w:ins w:id="137" w:author="Michael Lundell" w:date="2012-10-15T14:40:00Z">
        <w:r w:rsidR="004B2C60">
          <w:t>Jeppesen</w:t>
        </w:r>
        <w:proofErr w:type="spellEnd"/>
        <w:r w:rsidR="004B2C60" w:rsidRPr="006D5725">
          <w:t xml:space="preserve"> </w:t>
        </w:r>
      </w:ins>
      <w:r w:rsidRPr="006D5725">
        <w:t xml:space="preserve">resources, menu definitions, select filters, executable scripts, form definitions, data schema extensions definition. </w:t>
      </w:r>
    </w:p>
    <w:p w:rsidR="006D5725" w:rsidRDefault="006D5725" w:rsidP="006D5725">
      <w:pPr>
        <w:pStyle w:val="BodyText"/>
      </w:pPr>
      <w:r>
        <w:t xml:space="preserve">A listing of the most important directories and their content: </w:t>
      </w:r>
    </w:p>
    <w:tbl>
      <w:tblPr>
        <w:tblW w:w="7014" w:type="dxa"/>
        <w:tblInd w:w="2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57" w:type="dxa"/>
        </w:tblCellMar>
        <w:tblLook w:val="01E0"/>
      </w:tblPr>
      <w:tblGrid>
        <w:gridCol w:w="1979"/>
        <w:gridCol w:w="5035"/>
      </w:tblGrid>
      <w:tr w:rsidR="006D5725" w:rsidRPr="006D5725" w:rsidTr="00D70C72">
        <w:trPr>
          <w:cantSplit/>
          <w:trHeight w:val="25"/>
          <w:tblHeader/>
        </w:trPr>
        <w:tc>
          <w:tcPr>
            <w:tcW w:w="1979" w:type="dxa"/>
            <w:tcBorders>
              <w:top w:val="single" w:sz="4" w:space="0" w:color="auto"/>
              <w:left w:val="single" w:sz="4" w:space="0" w:color="auto"/>
              <w:bottom w:val="single" w:sz="4" w:space="0" w:color="auto"/>
              <w:right w:val="single" w:sz="4" w:space="0" w:color="auto"/>
              <w:tl2br w:val="nil"/>
              <w:tr2bl w:val="nil"/>
            </w:tcBorders>
            <w:shd w:val="clear" w:color="auto" w:fill="E6E6E6"/>
          </w:tcPr>
          <w:p w:rsidR="006D5725" w:rsidRPr="006D5725" w:rsidRDefault="006D5725" w:rsidP="006D5725">
            <w:pPr>
              <w:pStyle w:val="TableHead"/>
            </w:pPr>
            <w:r>
              <w:t>Directory</w:t>
            </w:r>
          </w:p>
        </w:tc>
        <w:tc>
          <w:tcPr>
            <w:tcW w:w="5035" w:type="dxa"/>
            <w:tcBorders>
              <w:top w:val="single" w:sz="4" w:space="0" w:color="auto"/>
              <w:left w:val="single" w:sz="4" w:space="0" w:color="auto"/>
              <w:bottom w:val="single" w:sz="4" w:space="0" w:color="auto"/>
              <w:right w:val="single" w:sz="4" w:space="0" w:color="auto"/>
              <w:tl2br w:val="nil"/>
              <w:tr2bl w:val="nil"/>
            </w:tcBorders>
            <w:shd w:val="clear" w:color="auto" w:fill="E6E6E6"/>
          </w:tcPr>
          <w:p w:rsidR="006D5725" w:rsidRPr="006D5725" w:rsidRDefault="006D5725" w:rsidP="006D5725">
            <w:pPr>
              <w:pStyle w:val="TableHead"/>
            </w:pPr>
            <w:r>
              <w:t>Content</w:t>
            </w:r>
          </w:p>
        </w:tc>
      </w:tr>
      <w:tr w:rsidR="006D5725" w:rsidRPr="006D5725" w:rsidTr="00D70C72">
        <w:trPr>
          <w:cantSplit/>
          <w:trHeight w:val="25"/>
        </w:trPr>
        <w:tc>
          <w:tcPr>
            <w:tcW w:w="1979" w:type="dxa"/>
          </w:tcPr>
          <w:p w:rsidR="006D5725" w:rsidRPr="00ED1A3E" w:rsidRDefault="008540FE" w:rsidP="00ED1A3E">
            <w:pPr>
              <w:rPr>
                <w:rStyle w:val="Literal"/>
              </w:rPr>
            </w:pPr>
            <w:r w:rsidRPr="00ED1A3E">
              <w:rPr>
                <w:rStyle w:val="Literal"/>
              </w:rPr>
              <w:t>bin</w:t>
            </w:r>
          </w:p>
        </w:tc>
        <w:tc>
          <w:tcPr>
            <w:tcW w:w="5035" w:type="dxa"/>
          </w:tcPr>
          <w:p w:rsidR="006D5725" w:rsidRPr="006D5725" w:rsidRDefault="00925086" w:rsidP="00925086">
            <w:pPr>
              <w:pStyle w:val="BodyTextNoMargin"/>
            </w:pPr>
            <w:r>
              <w:t>Almost a</w:t>
            </w:r>
            <w:r w:rsidR="00DD7332">
              <w:t xml:space="preserve">ll executable </w:t>
            </w:r>
            <w:r w:rsidR="00941A1D">
              <w:t>scripts in the CARMUSR</w:t>
            </w:r>
            <w:r>
              <w:t xml:space="preserve"> (see also </w:t>
            </w:r>
            <w:r w:rsidRPr="00925086">
              <w:rPr>
                <w:rStyle w:val="Literal"/>
              </w:rPr>
              <w:t>etc/scripts</w:t>
            </w:r>
            <w:r>
              <w:t>)</w:t>
            </w:r>
            <w:r w:rsidR="00941A1D">
              <w:t xml:space="preserve">. Both scripts intended for running from the command line and started by the system. </w:t>
            </w:r>
          </w:p>
        </w:tc>
      </w:tr>
      <w:tr w:rsidR="00AE51E1" w:rsidRPr="006D5725" w:rsidTr="00D70C72">
        <w:trPr>
          <w:cantSplit/>
          <w:trHeight w:val="25"/>
        </w:trPr>
        <w:tc>
          <w:tcPr>
            <w:tcW w:w="1979" w:type="dxa"/>
          </w:tcPr>
          <w:p w:rsidR="00AE51E1" w:rsidRPr="00ED1A3E" w:rsidRDefault="0048279D" w:rsidP="00ED1A3E">
            <w:pPr>
              <w:rPr>
                <w:rStyle w:val="Literal"/>
              </w:rPr>
            </w:pPr>
            <w:proofErr w:type="spellStart"/>
            <w:r>
              <w:rPr>
                <w:rStyle w:val="Literal"/>
              </w:rPr>
              <w:t>c</w:t>
            </w:r>
            <w:r w:rsidR="00AE51E1">
              <w:rPr>
                <w:rStyle w:val="Literal"/>
              </w:rPr>
              <w:t>rc</w:t>
            </w:r>
            <w:proofErr w:type="spellEnd"/>
            <w:r w:rsidR="00AE51E1">
              <w:rPr>
                <w:rStyle w:val="Literal"/>
              </w:rPr>
              <w:t>/</w:t>
            </w:r>
            <w:proofErr w:type="spellStart"/>
            <w:r w:rsidR="00AE51E1">
              <w:rPr>
                <w:rStyle w:val="Literal"/>
              </w:rPr>
              <w:t>etable</w:t>
            </w:r>
            <w:proofErr w:type="spellEnd"/>
          </w:p>
        </w:tc>
        <w:tc>
          <w:tcPr>
            <w:tcW w:w="5035" w:type="dxa"/>
          </w:tcPr>
          <w:p w:rsidR="00AE51E1" w:rsidRDefault="00622A5D" w:rsidP="00ED1A3E">
            <w:pPr>
              <w:pStyle w:val="BodyTextNoMargin"/>
            </w:pPr>
            <w:r>
              <w:t xml:space="preserve">Configuration </w:t>
            </w:r>
            <w:proofErr w:type="spellStart"/>
            <w:r>
              <w:t>etables</w:t>
            </w:r>
            <w:proofErr w:type="spellEnd"/>
            <w:r>
              <w:t xml:space="preserve"> available to the system</w:t>
            </w:r>
            <w:r w:rsidR="007C7F93">
              <w:t xml:space="preserve">. The directories </w:t>
            </w:r>
            <w:proofErr w:type="spellStart"/>
            <w:r w:rsidR="007C7F93" w:rsidRPr="007C7F93">
              <w:rPr>
                <w:rStyle w:val="Literal"/>
              </w:rPr>
              <w:t>initial_load</w:t>
            </w:r>
            <w:proofErr w:type="spellEnd"/>
            <w:r w:rsidR="007C7F93">
              <w:t xml:space="preserve">, </w:t>
            </w:r>
            <w:r w:rsidR="007C7F93" w:rsidRPr="007C7F93">
              <w:rPr>
                <w:rStyle w:val="Literal"/>
              </w:rPr>
              <w:t>manpower</w:t>
            </w:r>
            <w:r w:rsidR="007C7F93">
              <w:t xml:space="preserve"> and </w:t>
            </w:r>
            <w:proofErr w:type="spellStart"/>
            <w:r w:rsidR="007C7F93" w:rsidRPr="007C7F93">
              <w:rPr>
                <w:rStyle w:val="Literal"/>
              </w:rPr>
              <w:t>sas_dump</w:t>
            </w:r>
            <w:proofErr w:type="spellEnd"/>
            <w:r w:rsidR="007C7F93">
              <w:t xml:space="preserve"> are only used when creating an initial database schema and are never used after that</w:t>
            </w:r>
            <w:r>
              <w:t xml:space="preserve">. </w:t>
            </w:r>
            <w:r w:rsidR="007C7F93">
              <w:t xml:space="preserve">The other </w:t>
            </w:r>
            <w:proofErr w:type="spellStart"/>
            <w:r w:rsidR="007C7F93">
              <w:t>etables</w:t>
            </w:r>
            <w:proofErr w:type="spellEnd"/>
            <w:r w:rsidR="007C7F93">
              <w:t xml:space="preserve"> are either configuration tables for Studio functionality or fall back tables if a table is missing. </w:t>
            </w:r>
          </w:p>
        </w:tc>
      </w:tr>
      <w:tr w:rsidR="006D5725" w:rsidRPr="006D5725" w:rsidTr="00D70C72">
        <w:trPr>
          <w:cantSplit/>
          <w:trHeight w:val="25"/>
        </w:trPr>
        <w:tc>
          <w:tcPr>
            <w:tcW w:w="1979" w:type="dxa"/>
          </w:tcPr>
          <w:p w:rsidR="006D5725" w:rsidRPr="00ED1A3E" w:rsidRDefault="0048279D" w:rsidP="00ED1A3E">
            <w:pPr>
              <w:rPr>
                <w:rStyle w:val="Literal"/>
              </w:rPr>
            </w:pPr>
            <w:proofErr w:type="spellStart"/>
            <w:r>
              <w:rPr>
                <w:rStyle w:val="Literal"/>
              </w:rPr>
              <w:t>c</w:t>
            </w:r>
            <w:r w:rsidR="00F40C37">
              <w:rPr>
                <w:rStyle w:val="Literal"/>
              </w:rPr>
              <w:t>rc</w:t>
            </w:r>
            <w:proofErr w:type="spellEnd"/>
            <w:r w:rsidR="00F40C37">
              <w:rPr>
                <w:rStyle w:val="Literal"/>
              </w:rPr>
              <w:t>/source</w:t>
            </w:r>
            <w:r w:rsidR="00F40C37">
              <w:rPr>
                <w:rStyle w:val="Literal"/>
              </w:rPr>
              <w:br/>
            </w:r>
            <w:proofErr w:type="spellStart"/>
            <w:r w:rsidR="00AE51E1">
              <w:rPr>
                <w:rStyle w:val="Literal"/>
              </w:rPr>
              <w:t>c</w:t>
            </w:r>
            <w:r w:rsidR="008540FE" w:rsidRPr="00ED1A3E">
              <w:rPr>
                <w:rStyle w:val="Literal"/>
              </w:rPr>
              <w:t>rc</w:t>
            </w:r>
            <w:proofErr w:type="spellEnd"/>
            <w:r w:rsidR="00AE51E1">
              <w:rPr>
                <w:rStyle w:val="Literal"/>
              </w:rPr>
              <w:t>/modules</w:t>
            </w:r>
            <w:r w:rsidR="00AE51E1">
              <w:rPr>
                <w:rStyle w:val="Literal"/>
              </w:rPr>
              <w:br/>
            </w:r>
            <w:proofErr w:type="spellStart"/>
            <w:r w:rsidR="00AE51E1">
              <w:rPr>
                <w:rStyle w:val="Literal"/>
              </w:rPr>
              <w:t>crc</w:t>
            </w:r>
            <w:proofErr w:type="spellEnd"/>
            <w:r w:rsidR="00AE51E1">
              <w:rPr>
                <w:rStyle w:val="Literal"/>
              </w:rPr>
              <w:t>/report</w:t>
            </w:r>
            <w:r w:rsidR="00AE51E1">
              <w:rPr>
                <w:rStyle w:val="Literal"/>
              </w:rPr>
              <w:br/>
            </w:r>
            <w:proofErr w:type="spellStart"/>
            <w:r w:rsidR="00AE51E1">
              <w:rPr>
                <w:rStyle w:val="Literal"/>
              </w:rPr>
              <w:t>crc</w:t>
            </w:r>
            <w:proofErr w:type="spellEnd"/>
            <w:r w:rsidR="00AE51E1">
              <w:rPr>
                <w:rStyle w:val="Literal"/>
              </w:rPr>
              <w:t>/require</w:t>
            </w:r>
          </w:p>
        </w:tc>
        <w:tc>
          <w:tcPr>
            <w:tcW w:w="5035" w:type="dxa"/>
          </w:tcPr>
          <w:p w:rsidR="006D5725" w:rsidRPr="006D5725" w:rsidRDefault="00847541" w:rsidP="00ED1A3E">
            <w:pPr>
              <w:pStyle w:val="BodyTextNoMargin"/>
            </w:pPr>
            <w:r>
              <w:t>All rave code for the different part of the system. Defines all legality but also lots of visualization in Studio and much of the data in reports.</w:t>
            </w:r>
          </w:p>
        </w:tc>
      </w:tr>
      <w:tr w:rsidR="006D5725" w:rsidRPr="006D5725" w:rsidTr="00D70C72">
        <w:trPr>
          <w:cantSplit/>
          <w:trHeight w:val="25"/>
        </w:trPr>
        <w:tc>
          <w:tcPr>
            <w:tcW w:w="1979" w:type="dxa"/>
          </w:tcPr>
          <w:p w:rsidR="006D5725" w:rsidRPr="00ED1A3E" w:rsidRDefault="0048279D" w:rsidP="00ED1A3E">
            <w:pPr>
              <w:rPr>
                <w:rStyle w:val="Literal"/>
              </w:rPr>
            </w:pPr>
            <w:proofErr w:type="spellStart"/>
            <w:r>
              <w:rPr>
                <w:rStyle w:val="Literal"/>
              </w:rPr>
              <w:t>c</w:t>
            </w:r>
            <w:r w:rsidR="008540FE" w:rsidRPr="00ED1A3E">
              <w:rPr>
                <w:rStyle w:val="Literal"/>
              </w:rPr>
              <w:t>rg</w:t>
            </w:r>
            <w:proofErr w:type="spellEnd"/>
          </w:p>
        </w:tc>
        <w:tc>
          <w:tcPr>
            <w:tcW w:w="5035" w:type="dxa"/>
          </w:tcPr>
          <w:p w:rsidR="006D5725" w:rsidRPr="006D5725" w:rsidRDefault="00847AFE" w:rsidP="00ED1A3E">
            <w:pPr>
              <w:pStyle w:val="BodyTextNoMargin"/>
            </w:pPr>
            <w:r>
              <w:t xml:space="preserve">Report code for old report language. </w:t>
            </w:r>
          </w:p>
        </w:tc>
      </w:tr>
      <w:tr w:rsidR="00847541" w:rsidRPr="006D5725" w:rsidTr="00D70C72">
        <w:trPr>
          <w:cantSplit/>
          <w:trHeight w:val="25"/>
        </w:trPr>
        <w:tc>
          <w:tcPr>
            <w:tcW w:w="1979" w:type="dxa"/>
          </w:tcPr>
          <w:p w:rsidR="00847541" w:rsidRPr="00ED1A3E" w:rsidRDefault="0048279D" w:rsidP="00ED1A3E">
            <w:pPr>
              <w:rPr>
                <w:rStyle w:val="Literal"/>
              </w:rPr>
            </w:pPr>
            <w:r>
              <w:rPr>
                <w:rStyle w:val="Literal"/>
              </w:rPr>
              <w:t>l</w:t>
            </w:r>
            <w:r w:rsidR="00847541" w:rsidRPr="00ED1A3E">
              <w:rPr>
                <w:rStyle w:val="Literal"/>
              </w:rPr>
              <w:t>ib/python/</w:t>
            </w:r>
            <w:r w:rsidR="00847541" w:rsidRPr="00ED1A3E">
              <w:rPr>
                <w:rStyle w:val="Literal"/>
              </w:rPr>
              <w:br/>
            </w:r>
            <w:proofErr w:type="spellStart"/>
            <w:r w:rsidR="00847541" w:rsidRPr="00ED1A3E">
              <w:rPr>
                <w:rStyle w:val="Literal"/>
              </w:rPr>
              <w:t>report_sources</w:t>
            </w:r>
            <w:proofErr w:type="spellEnd"/>
          </w:p>
        </w:tc>
        <w:tc>
          <w:tcPr>
            <w:tcW w:w="5035" w:type="dxa"/>
          </w:tcPr>
          <w:p w:rsidR="00847541" w:rsidRPr="006D5725" w:rsidRDefault="00685DE7" w:rsidP="00ED1A3E">
            <w:pPr>
              <w:pStyle w:val="BodyTextNoMargin"/>
            </w:pPr>
            <w:r>
              <w:t>Report code for the majority of the reports.</w:t>
            </w:r>
          </w:p>
        </w:tc>
      </w:tr>
      <w:tr w:rsidR="006D5725" w:rsidRPr="006D5725" w:rsidTr="00D70C72">
        <w:trPr>
          <w:cantSplit/>
          <w:trHeight w:val="25"/>
        </w:trPr>
        <w:tc>
          <w:tcPr>
            <w:tcW w:w="1979" w:type="dxa"/>
          </w:tcPr>
          <w:p w:rsidR="006D5725" w:rsidRPr="00ED1A3E" w:rsidRDefault="0048279D" w:rsidP="00ED1A3E">
            <w:pPr>
              <w:rPr>
                <w:rStyle w:val="Literal"/>
              </w:rPr>
            </w:pPr>
            <w:r>
              <w:rPr>
                <w:rStyle w:val="Literal"/>
              </w:rPr>
              <w:t>e</w:t>
            </w:r>
            <w:r w:rsidR="008540FE" w:rsidRPr="00ED1A3E">
              <w:rPr>
                <w:rStyle w:val="Literal"/>
              </w:rPr>
              <w:t>tc</w:t>
            </w:r>
          </w:p>
        </w:tc>
        <w:tc>
          <w:tcPr>
            <w:tcW w:w="5035" w:type="dxa"/>
          </w:tcPr>
          <w:p w:rsidR="006D5725" w:rsidRPr="006D5725" w:rsidRDefault="00685DE7" w:rsidP="00ED1A3E">
            <w:pPr>
              <w:pStyle w:val="BodyTextNoMargin"/>
            </w:pPr>
            <w:r>
              <w:t xml:space="preserve">Common configuration files for the CMS system. </w:t>
            </w:r>
          </w:p>
        </w:tc>
      </w:tr>
      <w:tr w:rsidR="00D63789" w:rsidRPr="006D5725" w:rsidTr="00D70C72">
        <w:trPr>
          <w:cantSplit/>
          <w:trHeight w:val="25"/>
        </w:trPr>
        <w:tc>
          <w:tcPr>
            <w:tcW w:w="1979" w:type="dxa"/>
          </w:tcPr>
          <w:p w:rsidR="00D63789" w:rsidRDefault="00D63789" w:rsidP="00ED1A3E">
            <w:pPr>
              <w:rPr>
                <w:rStyle w:val="Literal"/>
              </w:rPr>
            </w:pPr>
            <w:r>
              <w:rPr>
                <w:rStyle w:val="Literal"/>
              </w:rPr>
              <w:t>etc/scripts</w:t>
            </w:r>
          </w:p>
        </w:tc>
        <w:tc>
          <w:tcPr>
            <w:tcW w:w="5035" w:type="dxa"/>
          </w:tcPr>
          <w:p w:rsidR="00D63789" w:rsidRDefault="00925086" w:rsidP="000B0213">
            <w:pPr>
              <w:pStyle w:val="BodyTextNoMargin"/>
            </w:pPr>
            <w:r>
              <w:t xml:space="preserve">Scripts for starting the CMS infrastructure server processes under </w:t>
            </w:r>
            <w:proofErr w:type="spellStart"/>
            <w:r w:rsidR="000B0213">
              <w:t>Sysmond</w:t>
            </w:r>
            <w:proofErr w:type="spellEnd"/>
            <w:r>
              <w:t xml:space="preserve"> control, such as </w:t>
            </w:r>
            <w:proofErr w:type="spellStart"/>
            <w:r>
              <w:t>reportserver</w:t>
            </w:r>
            <w:proofErr w:type="spellEnd"/>
            <w:r>
              <w:t xml:space="preserve">, </w:t>
            </w:r>
            <w:proofErr w:type="spellStart"/>
            <w:r>
              <w:t>alertgenerator</w:t>
            </w:r>
            <w:proofErr w:type="spellEnd"/>
            <w:r>
              <w:t xml:space="preserve"> etc. These are mostly wrappers for </w:t>
            </w:r>
            <w:r w:rsidR="00D63789">
              <w:t>CARMSYS scripts</w:t>
            </w:r>
            <w:r>
              <w:t>.</w:t>
            </w:r>
          </w:p>
        </w:tc>
      </w:tr>
      <w:tr w:rsidR="00094F8C" w:rsidRPr="006D5725" w:rsidDel="005C63EE" w:rsidTr="00D70C72">
        <w:trPr>
          <w:cantSplit/>
          <w:trHeight w:val="25"/>
          <w:ins w:id="138" w:author="per.andersson" w:date="2012-09-15T15:02:00Z"/>
          <w:del w:id="139" w:author="Michael Lundell" w:date="2012-10-15T14:09:00Z"/>
        </w:trPr>
        <w:tc>
          <w:tcPr>
            <w:tcW w:w="1979" w:type="dxa"/>
          </w:tcPr>
          <w:p w:rsidR="0017750A" w:rsidDel="005C63EE" w:rsidRDefault="00094F8C">
            <w:pPr>
              <w:rPr>
                <w:ins w:id="140" w:author="per.andersson" w:date="2012-09-15T15:02:00Z"/>
                <w:del w:id="141" w:author="Michael Lundell" w:date="2012-10-15T14:09:00Z"/>
                <w:rStyle w:val="Literal"/>
              </w:rPr>
            </w:pPr>
            <w:ins w:id="142" w:author="per.andersson" w:date="2012-09-15T15:02:00Z">
              <w:del w:id="143" w:author="Michael Lundell" w:date="2012-10-15T14:09:00Z">
                <w:r w:rsidDel="005C63EE">
                  <w:rPr>
                    <w:rStyle w:val="Literal"/>
                  </w:rPr>
                  <w:delText>etc/build</w:delText>
                </w:r>
              </w:del>
            </w:ins>
          </w:p>
        </w:tc>
        <w:tc>
          <w:tcPr>
            <w:tcW w:w="5035" w:type="dxa"/>
          </w:tcPr>
          <w:p w:rsidR="00094F8C" w:rsidDel="005C63EE" w:rsidRDefault="00094F8C" w:rsidP="00925086">
            <w:pPr>
              <w:pStyle w:val="BodyTextNoMargin"/>
              <w:rPr>
                <w:ins w:id="144" w:author="per.andersson" w:date="2012-09-15T15:02:00Z"/>
                <w:del w:id="145" w:author="Michael Lundell" w:date="2012-10-15T14:09:00Z"/>
              </w:rPr>
            </w:pPr>
            <w:ins w:id="146" w:author="per.andersson" w:date="2012-09-15T15:02:00Z">
              <w:del w:id="147" w:author="Michael Lundell" w:date="2012-10-15T14:09:00Z">
                <w:r w:rsidDel="005C63EE">
                  <w:delText>Build scripts used to compile and package source files into binary files.</w:delText>
                </w:r>
              </w:del>
            </w:ins>
          </w:p>
        </w:tc>
      </w:tr>
      <w:tr w:rsidR="006D5725" w:rsidRPr="006D5725" w:rsidTr="00D70C72">
        <w:trPr>
          <w:cantSplit/>
          <w:trHeight w:val="25"/>
        </w:trPr>
        <w:tc>
          <w:tcPr>
            <w:tcW w:w="1979" w:type="dxa"/>
          </w:tcPr>
          <w:p w:rsidR="006D5725" w:rsidRPr="00ED1A3E" w:rsidRDefault="0048279D" w:rsidP="00ED1A3E">
            <w:pPr>
              <w:rPr>
                <w:rStyle w:val="Literal"/>
              </w:rPr>
            </w:pPr>
            <w:proofErr w:type="spellStart"/>
            <w:r>
              <w:rPr>
                <w:rStyle w:val="Literal"/>
              </w:rPr>
              <w:t>m</w:t>
            </w:r>
            <w:r w:rsidR="008540FE" w:rsidRPr="00ED1A3E">
              <w:rPr>
                <w:rStyle w:val="Literal"/>
              </w:rPr>
              <w:t>enu_scripts</w:t>
            </w:r>
            <w:proofErr w:type="spellEnd"/>
          </w:p>
        </w:tc>
        <w:tc>
          <w:tcPr>
            <w:tcW w:w="5035" w:type="dxa"/>
          </w:tcPr>
          <w:p w:rsidR="006D5725" w:rsidRPr="006D5725" w:rsidRDefault="00685DE7" w:rsidP="00ED1A3E">
            <w:pPr>
              <w:pStyle w:val="BodyTextNoMargin"/>
            </w:pPr>
            <w:r>
              <w:t xml:space="preserve">Studio menu definition files. </w:t>
            </w:r>
          </w:p>
        </w:tc>
      </w:tr>
      <w:tr w:rsidR="006D5725" w:rsidRPr="006D5725" w:rsidTr="00D70C72">
        <w:trPr>
          <w:cantSplit/>
          <w:trHeight w:val="25"/>
        </w:trPr>
        <w:tc>
          <w:tcPr>
            <w:tcW w:w="1979" w:type="dxa"/>
          </w:tcPr>
          <w:p w:rsidR="006D5725" w:rsidRPr="00ED1A3E" w:rsidRDefault="000B0213" w:rsidP="00ED1A3E">
            <w:pPr>
              <w:rPr>
                <w:rStyle w:val="Literal"/>
              </w:rPr>
            </w:pPr>
            <w:r>
              <w:rPr>
                <w:rStyle w:val="Literal"/>
              </w:rPr>
              <w:t>r</w:t>
            </w:r>
            <w:r w:rsidR="008540FE" w:rsidRPr="00ED1A3E">
              <w:rPr>
                <w:rStyle w:val="Literal"/>
              </w:rPr>
              <w:t>esources</w:t>
            </w:r>
          </w:p>
        </w:tc>
        <w:tc>
          <w:tcPr>
            <w:tcW w:w="5035" w:type="dxa"/>
          </w:tcPr>
          <w:p w:rsidR="00474933" w:rsidRDefault="00685DE7">
            <w:pPr>
              <w:pStyle w:val="BodyTextNoMargin"/>
            </w:pPr>
            <w:r>
              <w:t xml:space="preserve">Configurations or the </w:t>
            </w:r>
            <w:del w:id="148" w:author="Michael Lundell" w:date="2012-10-15T14:40:00Z">
              <w:r w:rsidDel="004B2C60">
                <w:delText xml:space="preserve">Carmen </w:delText>
              </w:r>
            </w:del>
            <w:proofErr w:type="spellStart"/>
            <w:ins w:id="149" w:author="Michael Lundell" w:date="2012-10-15T14:40:00Z">
              <w:r w:rsidR="004B2C60">
                <w:t>Jeppesen</w:t>
              </w:r>
              <w:proofErr w:type="spellEnd"/>
              <w:r w:rsidR="004B2C60">
                <w:t xml:space="preserve"> </w:t>
              </w:r>
            </w:ins>
            <w:r>
              <w:t xml:space="preserve">Resource system. </w:t>
            </w:r>
          </w:p>
        </w:tc>
      </w:tr>
      <w:tr w:rsidR="006D5725" w:rsidRPr="006D5725" w:rsidTr="00D70C72">
        <w:trPr>
          <w:cantSplit/>
          <w:trHeight w:val="25"/>
        </w:trPr>
        <w:tc>
          <w:tcPr>
            <w:tcW w:w="1979" w:type="dxa"/>
          </w:tcPr>
          <w:p w:rsidR="006D5725" w:rsidRPr="00ED1A3E" w:rsidRDefault="0048279D" w:rsidP="00ED1A3E">
            <w:pPr>
              <w:rPr>
                <w:rStyle w:val="Literal"/>
              </w:rPr>
            </w:pPr>
            <w:r>
              <w:rPr>
                <w:rStyle w:val="Literal"/>
              </w:rPr>
              <w:t>l</w:t>
            </w:r>
            <w:r w:rsidR="008540FE" w:rsidRPr="00ED1A3E">
              <w:rPr>
                <w:rStyle w:val="Literal"/>
              </w:rPr>
              <w:t>ib/www/Manpower</w:t>
            </w:r>
          </w:p>
        </w:tc>
        <w:tc>
          <w:tcPr>
            <w:tcW w:w="5035" w:type="dxa"/>
          </w:tcPr>
          <w:p w:rsidR="006D5725" w:rsidRPr="006D5725" w:rsidRDefault="00D94A8A" w:rsidP="00ED1A3E">
            <w:pPr>
              <w:pStyle w:val="BodyTextNoMargin"/>
            </w:pPr>
            <w:r>
              <w:t>Definition</w:t>
            </w:r>
            <w:r w:rsidR="00685DE7">
              <w:t xml:space="preserve"> of data dialogs for Manpower. </w:t>
            </w:r>
          </w:p>
        </w:tc>
      </w:tr>
      <w:tr w:rsidR="006D5725" w:rsidRPr="006D5725" w:rsidTr="00D70C72">
        <w:trPr>
          <w:cantSplit/>
          <w:trHeight w:val="25"/>
        </w:trPr>
        <w:tc>
          <w:tcPr>
            <w:tcW w:w="1979" w:type="dxa"/>
          </w:tcPr>
          <w:p w:rsidR="006D5725" w:rsidRPr="00ED1A3E" w:rsidRDefault="0048279D" w:rsidP="00ED1A3E">
            <w:pPr>
              <w:rPr>
                <w:rStyle w:val="Literal"/>
              </w:rPr>
            </w:pPr>
            <w:r>
              <w:rPr>
                <w:rStyle w:val="Literal"/>
              </w:rPr>
              <w:t>l</w:t>
            </w:r>
            <w:r w:rsidR="008540FE" w:rsidRPr="00ED1A3E">
              <w:rPr>
                <w:rStyle w:val="Literal"/>
              </w:rPr>
              <w:t>ib/python</w:t>
            </w:r>
          </w:p>
        </w:tc>
        <w:tc>
          <w:tcPr>
            <w:tcW w:w="5035" w:type="dxa"/>
          </w:tcPr>
          <w:p w:rsidR="006D5725" w:rsidRPr="006D5725" w:rsidRDefault="00D70947" w:rsidP="00ED1A3E">
            <w:pPr>
              <w:pStyle w:val="BodyTextNoMargin"/>
            </w:pPr>
            <w:r>
              <w:t>All python code defining functionality in the system.</w:t>
            </w:r>
          </w:p>
        </w:tc>
      </w:tr>
      <w:tr w:rsidR="00094F8C" w:rsidRPr="006D5725" w:rsidTr="00D70C72">
        <w:trPr>
          <w:cantSplit/>
          <w:trHeight w:val="25"/>
          <w:ins w:id="150" w:author="per.andersson" w:date="2012-09-15T15:00:00Z"/>
        </w:trPr>
        <w:tc>
          <w:tcPr>
            <w:tcW w:w="1979" w:type="dxa"/>
          </w:tcPr>
          <w:p w:rsidR="0017750A" w:rsidRDefault="00094F8C">
            <w:pPr>
              <w:rPr>
                <w:ins w:id="151" w:author="per.andersson" w:date="2012-09-15T15:00:00Z"/>
                <w:rStyle w:val="Literal"/>
              </w:rPr>
            </w:pPr>
            <w:ins w:id="152" w:author="per.andersson" w:date="2012-09-15T15:00:00Z">
              <w:r>
                <w:rPr>
                  <w:rStyle w:val="Literal"/>
                </w:rPr>
                <w:t>lib/</w:t>
              </w:r>
              <w:proofErr w:type="spellStart"/>
              <w:r>
                <w:rPr>
                  <w:rStyle w:val="Literal"/>
                </w:rPr>
                <w:t>webapp</w:t>
              </w:r>
              <w:proofErr w:type="spellEnd"/>
            </w:ins>
          </w:p>
        </w:tc>
        <w:tc>
          <w:tcPr>
            <w:tcW w:w="5035" w:type="dxa"/>
          </w:tcPr>
          <w:p w:rsidR="0017750A" w:rsidRDefault="00094F8C">
            <w:pPr>
              <w:pStyle w:val="BodyTextNoMargin"/>
              <w:rPr>
                <w:ins w:id="153" w:author="per.andersson" w:date="2012-09-15T15:00:00Z"/>
              </w:rPr>
            </w:pPr>
            <w:ins w:id="154" w:author="per.andersson" w:date="2012-09-15T15:00:00Z">
              <w:r>
                <w:t xml:space="preserve">Files used to build the J2EE web applications used by the </w:t>
              </w:r>
            </w:ins>
            <w:ins w:id="155" w:author="per.andersson" w:date="2012-09-15T15:01:00Z">
              <w:r>
                <w:t>system</w:t>
              </w:r>
            </w:ins>
            <w:ins w:id="156" w:author="per.andersson" w:date="2012-09-15T15:00:00Z">
              <w:r>
                <w:t>.</w:t>
              </w:r>
            </w:ins>
          </w:p>
        </w:tc>
      </w:tr>
      <w:tr w:rsidR="00094F8C" w:rsidRPr="006D5725" w:rsidTr="00D70C72">
        <w:trPr>
          <w:cantSplit/>
          <w:trHeight w:val="25"/>
          <w:ins w:id="157" w:author="per.andersson" w:date="2012-09-15T15:01:00Z"/>
        </w:trPr>
        <w:tc>
          <w:tcPr>
            <w:tcW w:w="1979" w:type="dxa"/>
          </w:tcPr>
          <w:p w:rsidR="0017750A" w:rsidRDefault="00094F8C">
            <w:pPr>
              <w:rPr>
                <w:ins w:id="158" w:author="per.andersson" w:date="2012-09-15T15:01:00Z"/>
                <w:rStyle w:val="Literal"/>
              </w:rPr>
            </w:pPr>
            <w:ins w:id="159" w:author="per.andersson" w:date="2012-09-15T15:01:00Z">
              <w:r>
                <w:rPr>
                  <w:rStyle w:val="Literal"/>
                </w:rPr>
                <w:t>lib/java</w:t>
              </w:r>
            </w:ins>
          </w:p>
        </w:tc>
        <w:tc>
          <w:tcPr>
            <w:tcW w:w="5035" w:type="dxa"/>
          </w:tcPr>
          <w:p w:rsidR="00094F8C" w:rsidRDefault="00094F8C" w:rsidP="00ED1A3E">
            <w:pPr>
              <w:pStyle w:val="BodyTextNoMargin"/>
              <w:rPr>
                <w:ins w:id="160" w:author="per.andersson" w:date="2012-09-15T15:01:00Z"/>
              </w:rPr>
            </w:pPr>
            <w:ins w:id="161" w:author="per.andersson" w:date="2012-09-15T15:01:00Z">
              <w:r>
                <w:t>All java files used by the system.</w:t>
              </w:r>
            </w:ins>
          </w:p>
        </w:tc>
      </w:tr>
      <w:tr w:rsidR="006D5725" w:rsidRPr="006D5725" w:rsidTr="00D70C72">
        <w:trPr>
          <w:cantSplit/>
          <w:trHeight w:val="25"/>
        </w:trPr>
        <w:tc>
          <w:tcPr>
            <w:tcW w:w="1979" w:type="dxa"/>
          </w:tcPr>
          <w:p w:rsidR="006D5725" w:rsidRPr="00ED1A3E" w:rsidRDefault="0048279D" w:rsidP="00ED1A3E">
            <w:pPr>
              <w:rPr>
                <w:rStyle w:val="Literal"/>
              </w:rPr>
            </w:pPr>
            <w:r>
              <w:rPr>
                <w:rStyle w:val="Literal"/>
              </w:rPr>
              <w:t>d</w:t>
            </w:r>
            <w:r w:rsidR="008540FE" w:rsidRPr="00ED1A3E">
              <w:rPr>
                <w:rStyle w:val="Literal"/>
              </w:rPr>
              <w:t>ata/form</w:t>
            </w:r>
          </w:p>
        </w:tc>
        <w:tc>
          <w:tcPr>
            <w:tcW w:w="5035" w:type="dxa"/>
          </w:tcPr>
          <w:p w:rsidR="006D5725" w:rsidRPr="006D5725" w:rsidRDefault="0010760C" w:rsidP="00ED1A3E">
            <w:pPr>
              <w:pStyle w:val="BodyTextNoMargin"/>
            </w:pPr>
            <w:r>
              <w:t xml:space="preserve">Wave application layout definitions. New and redefined Studio forms (both CFH and Wave based). </w:t>
            </w:r>
          </w:p>
        </w:tc>
      </w:tr>
      <w:tr w:rsidR="006D5725" w:rsidRPr="006D5725" w:rsidTr="00D70C72">
        <w:trPr>
          <w:cantSplit/>
          <w:trHeight w:val="25"/>
        </w:trPr>
        <w:tc>
          <w:tcPr>
            <w:tcW w:w="1979" w:type="dxa"/>
          </w:tcPr>
          <w:p w:rsidR="006D5725" w:rsidRPr="00ED1A3E" w:rsidRDefault="0048279D" w:rsidP="00ED1A3E">
            <w:pPr>
              <w:rPr>
                <w:rStyle w:val="Literal"/>
              </w:rPr>
            </w:pPr>
            <w:r>
              <w:rPr>
                <w:rStyle w:val="Literal"/>
              </w:rPr>
              <w:t>d</w:t>
            </w:r>
            <w:r w:rsidR="008540FE" w:rsidRPr="00ED1A3E">
              <w:rPr>
                <w:rStyle w:val="Literal"/>
              </w:rPr>
              <w:t>ata/manpower</w:t>
            </w:r>
          </w:p>
        </w:tc>
        <w:tc>
          <w:tcPr>
            <w:tcW w:w="5035" w:type="dxa"/>
          </w:tcPr>
          <w:p w:rsidR="006D5725" w:rsidRPr="006D5725" w:rsidRDefault="00D4588C" w:rsidP="00ED1A3E">
            <w:pPr>
              <w:pStyle w:val="BodyTextNoMargin"/>
            </w:pPr>
            <w:r>
              <w:t>Customized layout definition</w:t>
            </w:r>
            <w:r w:rsidR="00610A1D">
              <w:t>s</w:t>
            </w:r>
            <w:r>
              <w:t xml:space="preserve"> for Manpower. </w:t>
            </w:r>
          </w:p>
        </w:tc>
      </w:tr>
      <w:tr w:rsidR="006D5725" w:rsidRPr="006D5725" w:rsidTr="00D70C72">
        <w:trPr>
          <w:cantSplit/>
          <w:trHeight w:val="25"/>
        </w:trPr>
        <w:tc>
          <w:tcPr>
            <w:tcW w:w="1979" w:type="dxa"/>
          </w:tcPr>
          <w:p w:rsidR="006D5725" w:rsidRPr="00ED1A3E" w:rsidRDefault="0048279D" w:rsidP="00ED1A3E">
            <w:pPr>
              <w:rPr>
                <w:rStyle w:val="Literal"/>
              </w:rPr>
            </w:pPr>
            <w:r>
              <w:rPr>
                <w:rStyle w:val="Literal"/>
              </w:rPr>
              <w:t>d</w:t>
            </w:r>
            <w:r w:rsidR="008540FE" w:rsidRPr="00ED1A3E">
              <w:rPr>
                <w:rStyle w:val="Literal"/>
              </w:rPr>
              <w:t>ata/</w:t>
            </w:r>
            <w:proofErr w:type="spellStart"/>
            <w:r w:rsidR="008540FE" w:rsidRPr="00ED1A3E">
              <w:rPr>
                <w:rStyle w:val="Literal"/>
              </w:rPr>
              <w:t>config</w:t>
            </w:r>
            <w:proofErr w:type="spellEnd"/>
          </w:p>
        </w:tc>
        <w:tc>
          <w:tcPr>
            <w:tcW w:w="5035" w:type="dxa"/>
          </w:tcPr>
          <w:p w:rsidR="006D5725" w:rsidRPr="006D5725" w:rsidRDefault="002968CF" w:rsidP="00ED1A3E">
            <w:pPr>
              <w:pStyle w:val="BodyTextNoMargin"/>
            </w:pPr>
            <w:r>
              <w:t>Different configuration files for the system.</w:t>
            </w:r>
          </w:p>
        </w:tc>
      </w:tr>
      <w:tr w:rsidR="006D5725" w:rsidRPr="006D5725" w:rsidTr="00D70C72">
        <w:trPr>
          <w:cantSplit/>
          <w:trHeight w:val="25"/>
        </w:trPr>
        <w:tc>
          <w:tcPr>
            <w:tcW w:w="1979" w:type="dxa"/>
          </w:tcPr>
          <w:p w:rsidR="006D5725" w:rsidRPr="00ED1A3E" w:rsidRDefault="0048279D" w:rsidP="00ED1A3E">
            <w:pPr>
              <w:rPr>
                <w:rStyle w:val="Literal"/>
              </w:rPr>
            </w:pPr>
            <w:r>
              <w:rPr>
                <w:rStyle w:val="Literal"/>
              </w:rPr>
              <w:t>d</w:t>
            </w:r>
            <w:r w:rsidR="008540FE" w:rsidRPr="00ED1A3E">
              <w:rPr>
                <w:rStyle w:val="Literal"/>
              </w:rPr>
              <w:t>ata/</w:t>
            </w:r>
            <w:proofErr w:type="spellStart"/>
            <w:r w:rsidR="002968CF" w:rsidRPr="00ED1A3E">
              <w:rPr>
                <w:rStyle w:val="Literal"/>
              </w:rPr>
              <w:t>config</w:t>
            </w:r>
            <w:proofErr w:type="spellEnd"/>
            <w:r w:rsidR="002968CF" w:rsidRPr="00ED1A3E">
              <w:rPr>
                <w:rStyle w:val="Literal"/>
              </w:rPr>
              <w:t>/</w:t>
            </w:r>
            <w:r w:rsidR="002968CF" w:rsidRPr="00ED1A3E">
              <w:rPr>
                <w:rStyle w:val="Literal"/>
              </w:rPr>
              <w:br/>
            </w:r>
            <w:r w:rsidR="008540FE" w:rsidRPr="00ED1A3E">
              <w:rPr>
                <w:rStyle w:val="Literal"/>
              </w:rPr>
              <w:t>models</w:t>
            </w:r>
          </w:p>
        </w:tc>
        <w:tc>
          <w:tcPr>
            <w:tcW w:w="5035" w:type="dxa"/>
          </w:tcPr>
          <w:p w:rsidR="006D5725" w:rsidRPr="006D5725" w:rsidRDefault="002968CF" w:rsidP="00ED1A3E">
            <w:pPr>
              <w:pStyle w:val="BodyTextNoMargin"/>
            </w:pPr>
            <w:r>
              <w:t>Extensions to the standard database schema definition.</w:t>
            </w:r>
          </w:p>
        </w:tc>
      </w:tr>
      <w:tr w:rsidR="006D5725" w:rsidRPr="006D5725" w:rsidTr="00D70C72">
        <w:trPr>
          <w:cantSplit/>
          <w:trHeight w:val="25"/>
        </w:trPr>
        <w:tc>
          <w:tcPr>
            <w:tcW w:w="1979" w:type="dxa"/>
          </w:tcPr>
          <w:p w:rsidR="006D5725" w:rsidRPr="00ED1A3E" w:rsidRDefault="0048279D" w:rsidP="00ED1A3E">
            <w:pPr>
              <w:rPr>
                <w:rStyle w:val="Literal"/>
              </w:rPr>
            </w:pPr>
            <w:r>
              <w:rPr>
                <w:rStyle w:val="Literal"/>
              </w:rPr>
              <w:t>d</w:t>
            </w:r>
            <w:r w:rsidR="008540FE" w:rsidRPr="00ED1A3E">
              <w:rPr>
                <w:rStyle w:val="Literal"/>
              </w:rPr>
              <w:t>ata/</w:t>
            </w:r>
            <w:proofErr w:type="spellStart"/>
            <w:r w:rsidR="002968CF" w:rsidRPr="00ED1A3E">
              <w:rPr>
                <w:rStyle w:val="Literal"/>
              </w:rPr>
              <w:t>config</w:t>
            </w:r>
            <w:proofErr w:type="spellEnd"/>
            <w:r w:rsidR="002968CF" w:rsidRPr="00ED1A3E">
              <w:rPr>
                <w:rStyle w:val="Literal"/>
              </w:rPr>
              <w:t>/</w:t>
            </w:r>
            <w:r w:rsidR="002968CF" w:rsidRPr="00ED1A3E">
              <w:rPr>
                <w:rStyle w:val="Literal"/>
              </w:rPr>
              <w:br/>
            </w:r>
            <w:r w:rsidR="008540FE" w:rsidRPr="00ED1A3E">
              <w:rPr>
                <w:rStyle w:val="Literal"/>
              </w:rPr>
              <w:t>views</w:t>
            </w:r>
          </w:p>
        </w:tc>
        <w:tc>
          <w:tcPr>
            <w:tcW w:w="5035" w:type="dxa"/>
          </w:tcPr>
          <w:p w:rsidR="006D5725" w:rsidRPr="006D5725" w:rsidRDefault="002968CF" w:rsidP="00ED1A3E">
            <w:pPr>
              <w:pStyle w:val="BodyTextNoMargin"/>
            </w:pPr>
            <w:r>
              <w:t>Redefinitions to the Table Editor user interface.</w:t>
            </w:r>
          </w:p>
        </w:tc>
      </w:tr>
      <w:tr w:rsidR="008540FE" w:rsidRPr="006D5725" w:rsidTr="00D70C72">
        <w:trPr>
          <w:cantSplit/>
          <w:trHeight w:val="25"/>
        </w:trPr>
        <w:tc>
          <w:tcPr>
            <w:tcW w:w="1979" w:type="dxa"/>
          </w:tcPr>
          <w:p w:rsidR="008540FE" w:rsidRPr="00ED1A3E" w:rsidRDefault="0048279D" w:rsidP="00ED1A3E">
            <w:pPr>
              <w:rPr>
                <w:rStyle w:val="Literal"/>
              </w:rPr>
            </w:pPr>
            <w:r>
              <w:rPr>
                <w:rStyle w:val="Literal"/>
              </w:rPr>
              <w:t>d</w:t>
            </w:r>
            <w:r w:rsidR="008540FE" w:rsidRPr="00ED1A3E">
              <w:rPr>
                <w:rStyle w:val="Literal"/>
              </w:rPr>
              <w:t>ata/</w:t>
            </w:r>
            <w:proofErr w:type="spellStart"/>
            <w:r w:rsidR="00A67DF6" w:rsidRPr="00ED1A3E">
              <w:rPr>
                <w:rStyle w:val="Literal"/>
              </w:rPr>
              <w:t>config</w:t>
            </w:r>
            <w:proofErr w:type="spellEnd"/>
            <w:r w:rsidR="00A67DF6" w:rsidRPr="00ED1A3E">
              <w:rPr>
                <w:rStyle w:val="Literal"/>
              </w:rPr>
              <w:t>/</w:t>
            </w:r>
            <w:r w:rsidR="00A67DF6" w:rsidRPr="00ED1A3E">
              <w:rPr>
                <w:rStyle w:val="Literal"/>
              </w:rPr>
              <w:br/>
            </w:r>
            <w:proofErr w:type="spellStart"/>
            <w:r w:rsidR="008540FE" w:rsidRPr="00ED1A3E">
              <w:rPr>
                <w:rStyle w:val="Literal"/>
              </w:rPr>
              <w:t>X</w:t>
            </w:r>
            <w:r w:rsidR="006F4547" w:rsidRPr="00ED1A3E">
              <w:rPr>
                <w:rStyle w:val="Literal"/>
              </w:rPr>
              <w:t>r</w:t>
            </w:r>
            <w:r w:rsidR="008540FE" w:rsidRPr="00ED1A3E">
              <w:rPr>
                <w:rStyle w:val="Literal"/>
              </w:rPr>
              <w:t>esources</w:t>
            </w:r>
            <w:proofErr w:type="spellEnd"/>
          </w:p>
        </w:tc>
        <w:tc>
          <w:tcPr>
            <w:tcW w:w="5035" w:type="dxa"/>
          </w:tcPr>
          <w:p w:rsidR="008540FE" w:rsidRPr="006D5725" w:rsidRDefault="00A67DF6" w:rsidP="00ED1A3E">
            <w:pPr>
              <w:pStyle w:val="BodyTextNoMargin"/>
            </w:pPr>
            <w:r>
              <w:t xml:space="preserve">Icons and redefined X Resources for Studio. </w:t>
            </w:r>
          </w:p>
        </w:tc>
      </w:tr>
    </w:tbl>
    <w:p w:rsidR="001E537C" w:rsidRPr="008E47E3" w:rsidRDefault="001E537C" w:rsidP="006D5725">
      <w:pPr>
        <w:pStyle w:val="SeeAlso"/>
        <w:rPr>
          <w:rFonts w:eastAsia="MS Mincho"/>
        </w:rPr>
      </w:pPr>
      <w:r w:rsidRPr="008E47E3">
        <w:rPr>
          <w:rFonts w:eastAsia="MS Mincho"/>
        </w:rPr>
        <w:t xml:space="preserve">For more information about the different directories and types of code that are not described in this document, see </w:t>
      </w:r>
      <w:del w:id="162" w:author="Michael Lundell" w:date="2012-10-15T14:41:00Z">
        <w:r w:rsidRPr="008E47E3" w:rsidDel="004B2C60">
          <w:rPr>
            <w:rStyle w:val="Xref"/>
            <w:rFonts w:eastAsia="MS Mincho"/>
          </w:rPr>
          <w:delText xml:space="preserve">Carmen </w:delText>
        </w:r>
      </w:del>
      <w:proofErr w:type="spellStart"/>
      <w:ins w:id="163" w:author="Michael Lundell" w:date="2012-10-15T14:41:00Z">
        <w:r w:rsidR="004B2C60">
          <w:rPr>
            <w:rStyle w:val="Xref"/>
            <w:rFonts w:eastAsia="MS Mincho"/>
          </w:rPr>
          <w:t>Jeppesen</w:t>
        </w:r>
        <w:proofErr w:type="spellEnd"/>
        <w:r w:rsidR="004B2C60" w:rsidRPr="008E47E3">
          <w:rPr>
            <w:rStyle w:val="Xref"/>
            <w:rFonts w:eastAsia="MS Mincho"/>
          </w:rPr>
          <w:t xml:space="preserve"> </w:t>
        </w:r>
      </w:ins>
      <w:r w:rsidRPr="008E47E3">
        <w:rPr>
          <w:rStyle w:val="Xref"/>
          <w:rFonts w:eastAsia="MS Mincho"/>
        </w:rPr>
        <w:t>System Configuration Reference Manual</w:t>
      </w:r>
      <w:r w:rsidRPr="008E47E3">
        <w:rPr>
          <w:rFonts w:eastAsia="MS Mincho"/>
        </w:rPr>
        <w:t>.</w:t>
      </w:r>
    </w:p>
    <w:p w:rsidR="0007611C" w:rsidRDefault="0007611C" w:rsidP="0007611C">
      <w:pPr>
        <w:pStyle w:val="Heading3"/>
      </w:pPr>
      <w:bookmarkStart w:id="164" w:name="_Toc338419313"/>
      <w:commentRangeStart w:id="165"/>
      <w:r>
        <w:t>Executable scripts</w:t>
      </w:r>
      <w:commentRangeEnd w:id="165"/>
      <w:r w:rsidR="00516C40">
        <w:rPr>
          <w:rStyle w:val="CommentReference"/>
          <w:rFonts w:ascii="Times New Roman" w:hAnsi="Times New Roman"/>
        </w:rPr>
        <w:commentReference w:id="165"/>
      </w:r>
      <w:bookmarkEnd w:id="164"/>
    </w:p>
    <w:p w:rsidR="0007611C" w:rsidRDefault="006E45AC" w:rsidP="0007611C">
      <w:pPr>
        <w:pStyle w:val="BodyText"/>
      </w:pPr>
      <w:r>
        <w:t xml:space="preserve">The executable scripts available in the CARMUSR are mainly wrapper scripts for functionality available in the </w:t>
      </w:r>
      <w:r w:rsidR="00714E04">
        <w:t xml:space="preserve">CARMSYS, many of which are run either by an administrator or recurrently by </w:t>
      </w:r>
      <w:proofErr w:type="spellStart"/>
      <w:r w:rsidR="000B0213">
        <w:t>Sysmond</w:t>
      </w:r>
      <w:proofErr w:type="spellEnd"/>
      <w:r w:rsidR="00714E04">
        <w:t xml:space="preserve">. </w:t>
      </w:r>
    </w:p>
    <w:p w:rsidR="00015F7E" w:rsidRDefault="00015F7E" w:rsidP="0046152D">
      <w:pPr>
        <w:pStyle w:val="BodyText"/>
      </w:pPr>
      <w:r>
        <w:t xml:space="preserve">The administrative scripts are for maintaining the database schema, for updating the user configuration for the system, building rave rule sets from command line and for handling </w:t>
      </w:r>
      <w:proofErr w:type="spellStart"/>
      <w:r w:rsidR="000B0213">
        <w:t>Sysmond</w:t>
      </w:r>
      <w:proofErr w:type="spellEnd"/>
      <w:r>
        <w:t xml:space="preserve">, among other things. </w:t>
      </w:r>
      <w:r w:rsidR="0046152D">
        <w:t xml:space="preserve">The recurrent task scripts are for nightly updates of the data, for cleanup of old data and for making data accessible. </w:t>
      </w:r>
    </w:p>
    <w:p w:rsidR="0046152D" w:rsidRDefault="0046152D" w:rsidP="0007611C">
      <w:pPr>
        <w:pStyle w:val="BodyText"/>
      </w:pPr>
      <w:r>
        <w:t xml:space="preserve">Besides these scripts there are also some scripts used for starting applications like Model Server and Studio as well as the launcher and trip servers for </w:t>
      </w:r>
      <w:proofErr w:type="spellStart"/>
      <w:r>
        <w:t>InterBids</w:t>
      </w:r>
      <w:proofErr w:type="spellEnd"/>
      <w:r>
        <w:t xml:space="preserve">. </w:t>
      </w:r>
    </w:p>
    <w:p w:rsidR="00B76CBE" w:rsidRPr="0007611C" w:rsidRDefault="00B76CBE" w:rsidP="00B76CBE">
      <w:pPr>
        <w:pStyle w:val="SeeAlso"/>
      </w:pPr>
      <w:r>
        <w:t xml:space="preserve">More information about the administration scripts are found in the </w:t>
      </w:r>
      <w:r w:rsidRPr="00B76CBE">
        <w:rPr>
          <w:rStyle w:val="Xref"/>
        </w:rPr>
        <w:t>System Administrator Manual</w:t>
      </w:r>
      <w:r>
        <w:t xml:space="preserve">. </w:t>
      </w:r>
    </w:p>
    <w:p w:rsidR="0007611C" w:rsidRDefault="0007611C" w:rsidP="007C0C3F">
      <w:pPr>
        <w:pStyle w:val="Heading3"/>
        <w:tabs>
          <w:tab w:val="center" w:pos="4848"/>
        </w:tabs>
      </w:pPr>
      <w:bookmarkStart w:id="166" w:name="_Toc338419314"/>
      <w:r>
        <w:t>Rave code</w:t>
      </w:r>
      <w:bookmarkEnd w:id="166"/>
    </w:p>
    <w:p w:rsidR="0007611C" w:rsidRPr="00612EDE" w:rsidRDefault="0007611C" w:rsidP="0007611C">
      <w:pPr>
        <w:pStyle w:val="BodyText"/>
        <w:rPr>
          <w:rFonts w:eastAsia="MS Mincho"/>
        </w:rPr>
      </w:pPr>
      <w:r w:rsidRPr="00612EDE">
        <w:rPr>
          <w:rFonts w:eastAsia="MS Mincho"/>
        </w:rPr>
        <w:t xml:space="preserve">The user has </w:t>
      </w:r>
      <w:r w:rsidR="00C53F1D">
        <w:rPr>
          <w:rFonts w:eastAsia="MS Mincho"/>
        </w:rPr>
        <w:t>nine</w:t>
      </w:r>
      <w:r w:rsidRPr="00612EDE">
        <w:rPr>
          <w:rFonts w:eastAsia="MS Mincho"/>
        </w:rPr>
        <w:t xml:space="preserve"> different rule sets</w:t>
      </w:r>
      <w:r w:rsidR="00C53F1D">
        <w:rPr>
          <w:rFonts w:eastAsia="MS Mincho"/>
        </w:rPr>
        <w:t xml:space="preserve"> and one super rule set</w:t>
      </w:r>
      <w:r w:rsidRPr="00612EDE">
        <w:rPr>
          <w:rFonts w:eastAsia="MS Mincho"/>
        </w:rPr>
        <w:t>:</w:t>
      </w:r>
    </w:p>
    <w:p w:rsidR="00C53F1D" w:rsidRDefault="00C53F1D" w:rsidP="00787694">
      <w:pPr>
        <w:pStyle w:val="ListBullet"/>
      </w:pPr>
      <w:proofErr w:type="spellStart"/>
      <w:r>
        <w:rPr>
          <w:rStyle w:val="Filename"/>
        </w:rPr>
        <w:t>BuildAcRotations</w:t>
      </w:r>
      <w:proofErr w:type="spellEnd"/>
      <w:r w:rsidR="0007611C" w:rsidRPr="00612EDE">
        <w:t xml:space="preserve"> for </w:t>
      </w:r>
      <w:r w:rsidRPr="00612EDE">
        <w:t xml:space="preserve">creating aircraft rotations </w:t>
      </w:r>
    </w:p>
    <w:p w:rsidR="0007611C" w:rsidRDefault="00C53F1D" w:rsidP="00787694">
      <w:pPr>
        <w:pStyle w:val="ListBullet"/>
      </w:pPr>
      <w:proofErr w:type="spellStart"/>
      <w:r>
        <w:rPr>
          <w:rStyle w:val="Filename"/>
        </w:rPr>
        <w:t>Pairing_FC</w:t>
      </w:r>
      <w:proofErr w:type="spellEnd"/>
      <w:r w:rsidRPr="00612EDE">
        <w:t xml:space="preserve"> </w:t>
      </w:r>
      <w:r>
        <w:t>for pairing, flight deck</w:t>
      </w:r>
    </w:p>
    <w:p w:rsidR="00C53F1D" w:rsidRDefault="00C53F1D" w:rsidP="00787694">
      <w:pPr>
        <w:pStyle w:val="ListBullet"/>
      </w:pPr>
      <w:proofErr w:type="spellStart"/>
      <w:r>
        <w:rPr>
          <w:rStyle w:val="Filename"/>
        </w:rPr>
        <w:t>Pairing_CC</w:t>
      </w:r>
      <w:proofErr w:type="spellEnd"/>
      <w:r w:rsidRPr="00612EDE">
        <w:t xml:space="preserve"> </w:t>
      </w:r>
      <w:r>
        <w:t>for pairing, cabin crew</w:t>
      </w:r>
    </w:p>
    <w:p w:rsidR="00C53F1D" w:rsidRDefault="00C53F1D" w:rsidP="00787694">
      <w:pPr>
        <w:pStyle w:val="ListBullet"/>
      </w:pPr>
      <w:proofErr w:type="spellStart"/>
      <w:r>
        <w:rPr>
          <w:rStyle w:val="Filename"/>
        </w:rPr>
        <w:t>Rostering_FC</w:t>
      </w:r>
      <w:proofErr w:type="spellEnd"/>
      <w:r w:rsidRPr="00612EDE">
        <w:t xml:space="preserve"> </w:t>
      </w:r>
      <w:r>
        <w:t>for rostering, flight deck</w:t>
      </w:r>
    </w:p>
    <w:p w:rsidR="00C53F1D" w:rsidRDefault="00C53F1D" w:rsidP="00787694">
      <w:pPr>
        <w:pStyle w:val="ListBullet"/>
      </w:pPr>
      <w:proofErr w:type="spellStart"/>
      <w:r>
        <w:rPr>
          <w:rStyle w:val="Filename"/>
        </w:rPr>
        <w:t>Rostering_CC</w:t>
      </w:r>
      <w:proofErr w:type="spellEnd"/>
      <w:r w:rsidRPr="00612EDE">
        <w:t xml:space="preserve"> </w:t>
      </w:r>
      <w:r>
        <w:t>for rostering, cabin crew</w:t>
      </w:r>
    </w:p>
    <w:p w:rsidR="00C53F1D" w:rsidRDefault="00C53F1D" w:rsidP="00787694">
      <w:pPr>
        <w:pStyle w:val="ListBullet"/>
      </w:pPr>
      <w:proofErr w:type="spellStart"/>
      <w:r>
        <w:rPr>
          <w:rStyle w:val="Filename"/>
        </w:rPr>
        <w:t>Tracking_FC</w:t>
      </w:r>
      <w:proofErr w:type="spellEnd"/>
      <w:r w:rsidRPr="00612EDE">
        <w:t xml:space="preserve"> </w:t>
      </w:r>
      <w:r>
        <w:t>for tracking and Report Servers, flight deck</w:t>
      </w:r>
    </w:p>
    <w:p w:rsidR="00C53F1D" w:rsidRDefault="00C53F1D" w:rsidP="00787694">
      <w:pPr>
        <w:pStyle w:val="ListBullet"/>
      </w:pPr>
      <w:proofErr w:type="spellStart"/>
      <w:r>
        <w:rPr>
          <w:rStyle w:val="Filename"/>
        </w:rPr>
        <w:t>Tracking_CC</w:t>
      </w:r>
      <w:proofErr w:type="spellEnd"/>
      <w:r w:rsidRPr="00612EDE">
        <w:t xml:space="preserve"> </w:t>
      </w:r>
      <w:r>
        <w:t>for tracking and Report Servers, cabin crew</w:t>
      </w:r>
    </w:p>
    <w:p w:rsidR="00C53F1D" w:rsidRDefault="00C53F1D" w:rsidP="00787694">
      <w:pPr>
        <w:pStyle w:val="ListBullet"/>
      </w:pPr>
      <w:r>
        <w:rPr>
          <w:rStyle w:val="Filename"/>
        </w:rPr>
        <w:t>Manpower</w:t>
      </w:r>
      <w:r w:rsidRPr="00612EDE">
        <w:t xml:space="preserve"> </w:t>
      </w:r>
      <w:r>
        <w:t>for manpower planning, both flight deck and cabin crew</w:t>
      </w:r>
    </w:p>
    <w:p w:rsidR="00C53F1D" w:rsidRDefault="00C53F1D" w:rsidP="00C53F1D">
      <w:pPr>
        <w:pStyle w:val="BodyText"/>
        <w:rPr>
          <w:rFonts w:eastAsia="MS Mincho"/>
        </w:rPr>
      </w:pPr>
      <w:r>
        <w:rPr>
          <w:rFonts w:eastAsia="MS Mincho"/>
        </w:rPr>
        <w:t xml:space="preserve">The </w:t>
      </w:r>
      <w:proofErr w:type="spellStart"/>
      <w:r>
        <w:rPr>
          <w:rStyle w:val="Filename"/>
        </w:rPr>
        <w:t>Tracking_FC</w:t>
      </w:r>
      <w:proofErr w:type="spellEnd"/>
      <w:r w:rsidRPr="00612EDE">
        <w:t xml:space="preserve"> </w:t>
      </w:r>
      <w:r>
        <w:rPr>
          <w:rFonts w:eastAsia="MS Mincho"/>
        </w:rPr>
        <w:t xml:space="preserve">and </w:t>
      </w:r>
      <w:proofErr w:type="spellStart"/>
      <w:r>
        <w:rPr>
          <w:rStyle w:val="Filename"/>
        </w:rPr>
        <w:t>Tracking_CC</w:t>
      </w:r>
      <w:proofErr w:type="spellEnd"/>
      <w:r>
        <w:rPr>
          <w:rStyle w:val="Filename"/>
        </w:rPr>
        <w:t xml:space="preserve"> </w:t>
      </w:r>
      <w:r>
        <w:rPr>
          <w:rFonts w:eastAsia="MS Mincho"/>
        </w:rPr>
        <w:t xml:space="preserve">are combined into a super rule set called </w:t>
      </w:r>
      <w:r>
        <w:rPr>
          <w:rStyle w:val="Filename"/>
        </w:rPr>
        <w:t>Tracking</w:t>
      </w:r>
      <w:r w:rsidR="00867C7C" w:rsidRPr="00867C7C">
        <w:t xml:space="preserve">. That rule set is </w:t>
      </w:r>
      <w:r w:rsidR="00867C7C">
        <w:rPr>
          <w:rFonts w:eastAsia="MS Mincho"/>
        </w:rPr>
        <w:t xml:space="preserve">the one used for Tracking Studio as well as most of the background processes requiring rule sets (e.g. Alert Generator, </w:t>
      </w:r>
      <w:r>
        <w:rPr>
          <w:rFonts w:eastAsia="MS Mincho"/>
        </w:rPr>
        <w:t>Report Servers</w:t>
      </w:r>
      <w:r w:rsidR="00867C7C">
        <w:rPr>
          <w:rFonts w:eastAsia="MS Mincho"/>
        </w:rPr>
        <w:t xml:space="preserve"> and most of the </w:t>
      </w:r>
      <w:r w:rsidR="007204A5">
        <w:rPr>
          <w:rFonts w:eastAsia="MS Mincho"/>
        </w:rPr>
        <w:t>recurrent</w:t>
      </w:r>
      <w:r w:rsidR="00867C7C">
        <w:rPr>
          <w:rFonts w:eastAsia="MS Mincho"/>
        </w:rPr>
        <w:t xml:space="preserve"> updates)</w:t>
      </w:r>
      <w:r>
        <w:rPr>
          <w:rFonts w:eastAsia="MS Mincho"/>
        </w:rPr>
        <w:t xml:space="preserve">. </w:t>
      </w:r>
    </w:p>
    <w:p w:rsidR="0007611C" w:rsidRDefault="0007611C" w:rsidP="00C53F1D">
      <w:pPr>
        <w:pStyle w:val="BodyText"/>
        <w:rPr>
          <w:rFonts w:eastAsia="MS Mincho"/>
        </w:rPr>
      </w:pPr>
      <w:r w:rsidRPr="00612EDE">
        <w:rPr>
          <w:rFonts w:eastAsia="MS Mincho"/>
        </w:rPr>
        <w:t xml:space="preserve">Each rule set consists of a number of files, where each file contains a sequence of definitions. The files in a rule set must be complete in the sense that every identifier and variable mentioned is also defined in the code. You can use the Rave IDE to see all </w:t>
      </w:r>
      <w:r w:rsidR="00C53F1D">
        <w:rPr>
          <w:rFonts w:eastAsia="MS Mincho"/>
        </w:rPr>
        <w:t>files included in the rule set.</w:t>
      </w:r>
    </w:p>
    <w:p w:rsidR="005D46B7" w:rsidRPr="00C53F1D" w:rsidRDefault="005D46B7" w:rsidP="00C53F1D">
      <w:pPr>
        <w:pStyle w:val="BodyText"/>
        <w:rPr>
          <w:rFonts w:eastAsia="MS Mincho"/>
        </w:rPr>
      </w:pPr>
      <w:r>
        <w:rPr>
          <w:rFonts w:eastAsia="MS Mincho"/>
        </w:rPr>
        <w:t xml:space="preserve">All rule sets share some code, but the </w:t>
      </w:r>
      <w:r>
        <w:rPr>
          <w:rStyle w:val="Filename"/>
        </w:rPr>
        <w:t xml:space="preserve">Manpower </w:t>
      </w:r>
      <w:r>
        <w:rPr>
          <w:rFonts w:eastAsia="MS Mincho"/>
        </w:rPr>
        <w:t xml:space="preserve">rule set has mainly separate code since the rave dialect differs between the Studio applications and the Manpower application. </w:t>
      </w:r>
    </w:p>
    <w:p w:rsidR="0007611C" w:rsidRDefault="0007611C" w:rsidP="0007611C">
      <w:pPr>
        <w:pStyle w:val="Heading3"/>
      </w:pPr>
      <w:bookmarkStart w:id="167" w:name="_Toc338419315"/>
      <w:r>
        <w:t>Report code</w:t>
      </w:r>
      <w:bookmarkEnd w:id="167"/>
    </w:p>
    <w:p w:rsidR="009149FB" w:rsidRDefault="009149FB" w:rsidP="009149FB">
      <w:pPr>
        <w:pStyle w:val="BodyText"/>
      </w:pPr>
      <w:r>
        <w:t xml:space="preserve">There </w:t>
      </w:r>
      <w:r w:rsidR="00E2170C">
        <w:t>are</w:t>
      </w:r>
      <w:r>
        <w:t xml:space="preserve"> two different report l</w:t>
      </w:r>
      <w:r w:rsidR="00E2170C">
        <w:t xml:space="preserve">anguages in the </w:t>
      </w:r>
      <w:del w:id="168" w:author="Michael Lundell" w:date="2012-10-15T14:41:00Z">
        <w:r w:rsidR="00E2170C" w:rsidDel="004B2C60">
          <w:delText xml:space="preserve">Carmen </w:delText>
        </w:r>
      </w:del>
      <w:proofErr w:type="spellStart"/>
      <w:ins w:id="169" w:author="Michael Lundell" w:date="2012-10-15T14:41:00Z">
        <w:r w:rsidR="004B2C60">
          <w:t>Jeppesen</w:t>
        </w:r>
        <w:proofErr w:type="spellEnd"/>
        <w:r w:rsidR="004B2C60">
          <w:t xml:space="preserve"> </w:t>
        </w:r>
      </w:ins>
      <w:r w:rsidR="00E2170C">
        <w:t xml:space="preserve">systems, the </w:t>
      </w:r>
      <w:bookmarkStart w:id="170" w:name="8764"/>
      <w:r w:rsidR="00E2170C">
        <w:t>Page Description Language</w:t>
      </w:r>
      <w:bookmarkEnd w:id="170"/>
      <w:r w:rsidR="00E2170C">
        <w:t xml:space="preserve"> (PDL) and the </w:t>
      </w:r>
      <w:bookmarkStart w:id="171" w:name="8880"/>
      <w:r w:rsidR="00E2170C">
        <w:t>Python Report Toolkit</w:t>
      </w:r>
      <w:bookmarkEnd w:id="171"/>
      <w:r w:rsidR="00E2170C">
        <w:t xml:space="preserve"> (PRT). </w:t>
      </w:r>
    </w:p>
    <w:p w:rsidR="008C21DB" w:rsidRPr="008C21DB" w:rsidRDefault="008C21DB" w:rsidP="008C21DB">
      <w:pPr>
        <w:pStyle w:val="BodyText"/>
        <w:rPr>
          <w:rFonts w:eastAsia="MS Mincho"/>
        </w:rPr>
      </w:pPr>
      <w:r>
        <w:rPr>
          <w:rFonts w:eastAsia="MS Mincho"/>
        </w:rPr>
        <w:t xml:space="preserve">PDL is the old report language used by the </w:t>
      </w:r>
      <w:del w:id="172" w:author="Michael Lundell" w:date="2012-10-15T14:41:00Z">
        <w:r w:rsidDel="004B2C60">
          <w:rPr>
            <w:rFonts w:eastAsia="MS Mincho"/>
          </w:rPr>
          <w:delText xml:space="preserve">Carmen </w:delText>
        </w:r>
      </w:del>
      <w:proofErr w:type="spellStart"/>
      <w:ins w:id="173" w:author="Michael Lundell" w:date="2012-10-15T14:41:00Z">
        <w:r w:rsidR="004B2C60">
          <w:rPr>
            <w:rFonts w:eastAsia="MS Mincho"/>
          </w:rPr>
          <w:t>Jeppesen</w:t>
        </w:r>
        <w:proofErr w:type="spellEnd"/>
        <w:r w:rsidR="004B2C60">
          <w:rPr>
            <w:rFonts w:eastAsia="MS Mincho"/>
          </w:rPr>
          <w:t xml:space="preserve"> </w:t>
        </w:r>
      </w:ins>
      <w:r>
        <w:rPr>
          <w:rFonts w:eastAsia="MS Mincho"/>
        </w:rPr>
        <w:t xml:space="preserve">system and is being phased out. In </w:t>
      </w:r>
      <w:r w:rsidR="000E1FAB">
        <w:rPr>
          <w:rFonts w:eastAsia="MS Mincho"/>
        </w:rPr>
        <w:t>CMS</w:t>
      </w:r>
      <w:r>
        <w:rPr>
          <w:rFonts w:eastAsia="MS Mincho"/>
        </w:rPr>
        <w:t xml:space="preserve"> for SAS, there are a limited number of PDL reports and the vast majority of reports are done using PRT. </w:t>
      </w:r>
    </w:p>
    <w:p w:rsidR="0007611C" w:rsidRPr="00612EDE" w:rsidRDefault="008C21DB" w:rsidP="009149FB">
      <w:pPr>
        <w:pStyle w:val="Heading4"/>
        <w:tabs>
          <w:tab w:val="center" w:pos="5387"/>
        </w:tabs>
        <w:rPr>
          <w:rFonts w:eastAsia="MS Mincho"/>
        </w:rPr>
      </w:pPr>
      <w:r>
        <w:t>Page Description Language (PDL)</w:t>
      </w:r>
    </w:p>
    <w:p w:rsidR="0007611C" w:rsidRPr="00612EDE" w:rsidRDefault="0007611C" w:rsidP="0007611C">
      <w:pPr>
        <w:pStyle w:val="BodyText"/>
        <w:rPr>
          <w:rFonts w:eastAsia="MS Mincho"/>
        </w:rPr>
      </w:pPr>
      <w:r w:rsidRPr="00612EDE">
        <w:rPr>
          <w:rFonts w:eastAsia="MS Mincho"/>
        </w:rPr>
        <w:t xml:space="preserve">The report source code files </w:t>
      </w:r>
      <w:r w:rsidR="008C21DB">
        <w:rPr>
          <w:rFonts w:eastAsia="MS Mincho"/>
        </w:rPr>
        <w:t xml:space="preserve">for PDL </w:t>
      </w:r>
      <w:r w:rsidRPr="00612EDE">
        <w:rPr>
          <w:rFonts w:eastAsia="MS Mincho"/>
        </w:rPr>
        <w:t>are located in</w:t>
      </w:r>
      <w:r w:rsidR="008C21DB">
        <w:rPr>
          <w:rFonts w:eastAsia="MS Mincho"/>
        </w:rPr>
        <w:t xml:space="preserve"> the</w:t>
      </w:r>
      <w:r w:rsidRPr="00612EDE">
        <w:rPr>
          <w:rFonts w:eastAsia="MS Mincho"/>
        </w:rPr>
        <w:t xml:space="preserve"> </w:t>
      </w:r>
      <w:proofErr w:type="spellStart"/>
      <w:r w:rsidRPr="00612EDE">
        <w:rPr>
          <w:rStyle w:val="Literal"/>
        </w:rPr>
        <w:t>crg</w:t>
      </w:r>
      <w:proofErr w:type="spellEnd"/>
      <w:r w:rsidRPr="00612EDE">
        <w:rPr>
          <w:rFonts w:eastAsia="MS Mincho"/>
        </w:rPr>
        <w:t xml:space="preserve"> </w:t>
      </w:r>
      <w:r w:rsidR="008C21DB">
        <w:rPr>
          <w:rFonts w:eastAsia="MS Mincho"/>
        </w:rPr>
        <w:t xml:space="preserve">directory in the CARMUSR, </w:t>
      </w:r>
      <w:r w:rsidRPr="00612EDE">
        <w:rPr>
          <w:rFonts w:eastAsia="MS Mincho"/>
        </w:rPr>
        <w:t>with the</w:t>
      </w:r>
      <w:r w:rsidR="008C21DB">
        <w:rPr>
          <w:rFonts w:eastAsia="MS Mincho"/>
        </w:rPr>
        <w:t xml:space="preserve"> following</w:t>
      </w:r>
      <w:r w:rsidRPr="00612EDE">
        <w:rPr>
          <w:rFonts w:eastAsia="MS Mincho"/>
        </w:rPr>
        <w:t xml:space="preserve"> sub directories:</w:t>
      </w:r>
    </w:p>
    <w:tbl>
      <w:tblPr>
        <w:tblW w:w="0" w:type="auto"/>
        <w:tblInd w:w="2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57" w:type="dxa"/>
        </w:tblCellMar>
        <w:tblLook w:val="01E0"/>
      </w:tblPr>
      <w:tblGrid>
        <w:gridCol w:w="2268"/>
        <w:gridCol w:w="4638"/>
      </w:tblGrid>
      <w:tr w:rsidR="0007611C" w:rsidRPr="00D70C72" w:rsidTr="00D70C72">
        <w:trPr>
          <w:cantSplit/>
          <w:tblHeader/>
        </w:trPr>
        <w:tc>
          <w:tcPr>
            <w:tcW w:w="2268" w:type="dxa"/>
            <w:tcBorders>
              <w:top w:val="single" w:sz="4" w:space="0" w:color="auto"/>
              <w:left w:val="single" w:sz="4" w:space="0" w:color="auto"/>
              <w:bottom w:val="single" w:sz="4" w:space="0" w:color="auto"/>
              <w:right w:val="single" w:sz="4" w:space="0" w:color="auto"/>
              <w:tl2br w:val="nil"/>
              <w:tr2bl w:val="nil"/>
            </w:tcBorders>
            <w:shd w:val="clear" w:color="auto" w:fill="E6E6E6"/>
          </w:tcPr>
          <w:p w:rsidR="0007611C" w:rsidRPr="00D70C72" w:rsidRDefault="0007611C" w:rsidP="00E27636">
            <w:pPr>
              <w:pStyle w:val="TableHead"/>
              <w:rPr>
                <w:rFonts w:eastAsia="MS Mincho"/>
              </w:rPr>
            </w:pPr>
            <w:r w:rsidRPr="00D70C72">
              <w:rPr>
                <w:rFonts w:eastAsia="MS Mincho"/>
              </w:rPr>
              <w:t>Sub-directory</w:t>
            </w:r>
          </w:p>
        </w:tc>
        <w:tc>
          <w:tcPr>
            <w:tcW w:w="4638" w:type="dxa"/>
            <w:tcBorders>
              <w:top w:val="single" w:sz="4" w:space="0" w:color="auto"/>
              <w:left w:val="single" w:sz="4" w:space="0" w:color="auto"/>
              <w:bottom w:val="single" w:sz="4" w:space="0" w:color="auto"/>
              <w:right w:val="single" w:sz="4" w:space="0" w:color="auto"/>
              <w:tl2br w:val="nil"/>
              <w:tr2bl w:val="nil"/>
            </w:tcBorders>
            <w:shd w:val="clear" w:color="auto" w:fill="E6E6E6"/>
          </w:tcPr>
          <w:p w:rsidR="0007611C" w:rsidRPr="00D70C72" w:rsidRDefault="0007611C" w:rsidP="00E27636">
            <w:pPr>
              <w:pStyle w:val="TableHead"/>
              <w:rPr>
                <w:rFonts w:eastAsia="MS Mincho"/>
              </w:rPr>
            </w:pPr>
            <w:r w:rsidRPr="00D70C72">
              <w:rPr>
                <w:rFonts w:eastAsia="MS Mincho"/>
              </w:rPr>
              <w:t>Content</w:t>
            </w:r>
          </w:p>
        </w:tc>
      </w:tr>
      <w:tr w:rsidR="0007611C" w:rsidRPr="00D70C72" w:rsidTr="00D70C72">
        <w:trPr>
          <w:cantSplit/>
        </w:trPr>
        <w:tc>
          <w:tcPr>
            <w:tcW w:w="2268" w:type="dxa"/>
          </w:tcPr>
          <w:p w:rsidR="0007611C" w:rsidRPr="00D70C72" w:rsidRDefault="0007611C" w:rsidP="00E27636">
            <w:pPr>
              <w:pStyle w:val="BodyTextNoMargin"/>
              <w:rPr>
                <w:rStyle w:val="Literal"/>
                <w:rFonts w:eastAsia="MS Mincho"/>
              </w:rPr>
            </w:pPr>
            <w:proofErr w:type="spellStart"/>
            <w:r w:rsidRPr="00D70C72">
              <w:rPr>
                <w:rStyle w:val="Literal"/>
                <w:rFonts w:eastAsia="MS Mincho"/>
              </w:rPr>
              <w:t>crew_window_general</w:t>
            </w:r>
            <w:proofErr w:type="spellEnd"/>
          </w:p>
        </w:tc>
        <w:tc>
          <w:tcPr>
            <w:tcW w:w="4638" w:type="dxa"/>
          </w:tcPr>
          <w:p w:rsidR="0007611C" w:rsidRPr="00D70C72" w:rsidRDefault="00546689" w:rsidP="00E27636">
            <w:pPr>
              <w:pStyle w:val="BodyTextNoMargin"/>
              <w:rPr>
                <w:rFonts w:eastAsia="MS Mincho"/>
              </w:rPr>
            </w:pPr>
            <w:r w:rsidRPr="00D70C72">
              <w:rPr>
                <w:rFonts w:eastAsia="MS Mincho"/>
              </w:rPr>
              <w:t xml:space="preserve">Crew reports for all crew. Contains only bid and fairness reports and the planning report for rule exceptions. </w:t>
            </w:r>
          </w:p>
        </w:tc>
      </w:tr>
      <w:tr w:rsidR="0007611C" w:rsidRPr="00D70C72" w:rsidTr="00D70C72">
        <w:trPr>
          <w:cantSplit/>
        </w:trPr>
        <w:tc>
          <w:tcPr>
            <w:tcW w:w="2268" w:type="dxa"/>
          </w:tcPr>
          <w:p w:rsidR="0007611C" w:rsidRPr="00D70C72" w:rsidRDefault="005569EA" w:rsidP="00E27636">
            <w:pPr>
              <w:pStyle w:val="BodyTextNoMargin"/>
              <w:rPr>
                <w:rStyle w:val="Literal"/>
                <w:rFonts w:eastAsia="MS Mincho"/>
              </w:rPr>
            </w:pPr>
            <w:proofErr w:type="spellStart"/>
            <w:r w:rsidRPr="00D70C72">
              <w:rPr>
                <w:rStyle w:val="Literal"/>
                <w:rFonts w:eastAsia="MS Mincho"/>
              </w:rPr>
              <w:t>c</w:t>
            </w:r>
            <w:r w:rsidR="0007611C" w:rsidRPr="00D70C72">
              <w:rPr>
                <w:rStyle w:val="Literal"/>
                <w:rFonts w:eastAsia="MS Mincho"/>
              </w:rPr>
              <w:t>rew_window_object</w:t>
            </w:r>
            <w:proofErr w:type="spellEnd"/>
          </w:p>
        </w:tc>
        <w:tc>
          <w:tcPr>
            <w:tcW w:w="4638" w:type="dxa"/>
          </w:tcPr>
          <w:p w:rsidR="0007611C" w:rsidRPr="00D70C72" w:rsidRDefault="0007611C" w:rsidP="00E27636">
            <w:pPr>
              <w:pStyle w:val="BodyTextNoMargin"/>
              <w:rPr>
                <w:rFonts w:eastAsia="MS Mincho"/>
              </w:rPr>
            </w:pPr>
            <w:r w:rsidRPr="00D70C72">
              <w:rPr>
                <w:rFonts w:eastAsia="MS Mincho"/>
              </w:rPr>
              <w:t>Crew reports for a single crew</w:t>
            </w:r>
            <w:r w:rsidR="00546689" w:rsidRPr="00D70C72">
              <w:rPr>
                <w:rFonts w:eastAsia="MS Mincho"/>
              </w:rPr>
              <w:t>. Contains only the planning report for rule exceptions.</w:t>
            </w:r>
          </w:p>
        </w:tc>
      </w:tr>
      <w:tr w:rsidR="0007611C" w:rsidRPr="00D70C72" w:rsidTr="00D70C72">
        <w:trPr>
          <w:cantSplit/>
        </w:trPr>
        <w:tc>
          <w:tcPr>
            <w:tcW w:w="2268" w:type="dxa"/>
          </w:tcPr>
          <w:p w:rsidR="0007611C" w:rsidRPr="00D70C72" w:rsidRDefault="005569EA" w:rsidP="00E27636">
            <w:pPr>
              <w:pStyle w:val="BodyTextNoMargin"/>
              <w:rPr>
                <w:rStyle w:val="Literal"/>
                <w:rFonts w:eastAsia="MS Mincho"/>
              </w:rPr>
            </w:pPr>
            <w:proofErr w:type="spellStart"/>
            <w:r w:rsidRPr="00D70C72">
              <w:rPr>
                <w:rStyle w:val="Literal"/>
                <w:rFonts w:eastAsia="MS Mincho"/>
              </w:rPr>
              <w:t>c</w:t>
            </w:r>
            <w:r w:rsidR="0007611C" w:rsidRPr="00D70C72">
              <w:rPr>
                <w:rStyle w:val="Literal"/>
                <w:rFonts w:eastAsia="MS Mincho"/>
              </w:rPr>
              <w:t>rr_window_general</w:t>
            </w:r>
            <w:proofErr w:type="spellEnd"/>
          </w:p>
        </w:tc>
        <w:tc>
          <w:tcPr>
            <w:tcW w:w="4638" w:type="dxa"/>
          </w:tcPr>
          <w:p w:rsidR="0007611C" w:rsidRPr="00D70C72" w:rsidRDefault="0007611C" w:rsidP="00E27636">
            <w:pPr>
              <w:pStyle w:val="BodyTextNoMargin"/>
              <w:rPr>
                <w:rFonts w:eastAsia="MS Mincho"/>
              </w:rPr>
            </w:pPr>
            <w:r w:rsidRPr="00D70C72">
              <w:rPr>
                <w:rFonts w:eastAsia="MS Mincho"/>
              </w:rPr>
              <w:t>Trip reports for all trips</w:t>
            </w:r>
            <w:r w:rsidR="00FD6043" w:rsidRPr="00D70C72">
              <w:rPr>
                <w:rFonts w:eastAsia="MS Mincho"/>
              </w:rPr>
              <w:t xml:space="preserve">. Contains reports for statistics on trips and an analysis report for the TOR imitation package. </w:t>
            </w:r>
          </w:p>
        </w:tc>
      </w:tr>
      <w:tr w:rsidR="0007611C" w:rsidRPr="00D70C72" w:rsidTr="00D70C72">
        <w:trPr>
          <w:cantSplit/>
        </w:trPr>
        <w:tc>
          <w:tcPr>
            <w:tcW w:w="2268" w:type="dxa"/>
          </w:tcPr>
          <w:p w:rsidR="0007611C" w:rsidRPr="00D70C72" w:rsidRDefault="005569EA" w:rsidP="00E27636">
            <w:pPr>
              <w:pStyle w:val="BodyTextNoMargin"/>
              <w:rPr>
                <w:rStyle w:val="Literal"/>
                <w:rFonts w:eastAsia="MS Mincho"/>
              </w:rPr>
            </w:pPr>
            <w:proofErr w:type="spellStart"/>
            <w:r w:rsidRPr="00D70C72">
              <w:rPr>
                <w:rStyle w:val="Literal"/>
                <w:rFonts w:eastAsia="MS Mincho"/>
              </w:rPr>
              <w:t>c</w:t>
            </w:r>
            <w:r w:rsidR="0007611C" w:rsidRPr="00D70C72">
              <w:rPr>
                <w:rStyle w:val="Literal"/>
                <w:rFonts w:eastAsia="MS Mincho"/>
              </w:rPr>
              <w:t>rr_window_object</w:t>
            </w:r>
            <w:proofErr w:type="spellEnd"/>
          </w:p>
        </w:tc>
        <w:tc>
          <w:tcPr>
            <w:tcW w:w="4638" w:type="dxa"/>
          </w:tcPr>
          <w:p w:rsidR="0007611C" w:rsidRPr="00D70C72" w:rsidRDefault="0007611C" w:rsidP="00E27636">
            <w:pPr>
              <w:pStyle w:val="BodyTextNoMargin"/>
              <w:rPr>
                <w:rFonts w:eastAsia="MS Mincho"/>
              </w:rPr>
            </w:pPr>
            <w:r w:rsidRPr="00D70C72">
              <w:rPr>
                <w:rFonts w:eastAsia="MS Mincho"/>
              </w:rPr>
              <w:t>Trip reports for a single trip</w:t>
            </w:r>
            <w:r w:rsidR="00814E8A" w:rsidRPr="00D70C72">
              <w:rPr>
                <w:rFonts w:eastAsia="MS Mincho"/>
              </w:rPr>
              <w:t xml:space="preserve">. Contains reports for soft lock details and trip statistics. </w:t>
            </w:r>
          </w:p>
        </w:tc>
      </w:tr>
      <w:tr w:rsidR="0007611C" w:rsidRPr="00D70C72" w:rsidTr="00D70C72">
        <w:trPr>
          <w:cantSplit/>
        </w:trPr>
        <w:tc>
          <w:tcPr>
            <w:tcW w:w="2268" w:type="dxa"/>
          </w:tcPr>
          <w:p w:rsidR="0007611C" w:rsidRPr="00D70C72" w:rsidRDefault="005569EA" w:rsidP="00E27636">
            <w:pPr>
              <w:pStyle w:val="BodyTextNoMargin"/>
              <w:rPr>
                <w:rStyle w:val="Literal"/>
                <w:rFonts w:eastAsia="MS Mincho"/>
              </w:rPr>
            </w:pPr>
            <w:r w:rsidRPr="00D70C72">
              <w:rPr>
                <w:rStyle w:val="Literal"/>
                <w:rFonts w:eastAsia="MS Mincho"/>
              </w:rPr>
              <w:t>h</w:t>
            </w:r>
            <w:r w:rsidR="0007611C" w:rsidRPr="00D70C72">
              <w:rPr>
                <w:rStyle w:val="Literal"/>
                <w:rFonts w:eastAsia="MS Mincho"/>
              </w:rPr>
              <w:t>idden</w:t>
            </w:r>
          </w:p>
        </w:tc>
        <w:tc>
          <w:tcPr>
            <w:tcW w:w="4638" w:type="dxa"/>
          </w:tcPr>
          <w:p w:rsidR="0007611C" w:rsidRPr="00D70C72" w:rsidRDefault="00AB1DC0" w:rsidP="00E27636">
            <w:pPr>
              <w:pStyle w:val="BodyTextNoMargin"/>
              <w:rPr>
                <w:rFonts w:eastAsia="MS Mincho"/>
              </w:rPr>
            </w:pPr>
            <w:r w:rsidRPr="00D70C72">
              <w:rPr>
                <w:rFonts w:eastAsia="MS Mincho"/>
              </w:rPr>
              <w:t>R</w:t>
            </w:r>
            <w:r w:rsidR="0007611C" w:rsidRPr="00D70C72">
              <w:rPr>
                <w:rFonts w:eastAsia="MS Mincho"/>
              </w:rPr>
              <w:t xml:space="preserve">eports called from </w:t>
            </w:r>
            <w:r w:rsidR="00674F14" w:rsidRPr="00D70C72">
              <w:rPr>
                <w:rFonts w:eastAsia="MS Mincho"/>
              </w:rPr>
              <w:t xml:space="preserve">scripts. </w:t>
            </w:r>
            <w:r w:rsidR="00847AFE" w:rsidRPr="00D70C72">
              <w:rPr>
                <w:rFonts w:eastAsia="MS Mincho"/>
              </w:rPr>
              <w:t xml:space="preserve">Also includes reports </w:t>
            </w:r>
            <w:r w:rsidR="00721609" w:rsidRPr="00D70C72">
              <w:rPr>
                <w:rFonts w:eastAsia="MS Mincho"/>
              </w:rPr>
              <w:t>visualizing</w:t>
            </w:r>
            <w:r w:rsidR="00847AFE" w:rsidRPr="00D70C72">
              <w:rPr>
                <w:rFonts w:eastAsia="MS Mincho"/>
              </w:rPr>
              <w:t xml:space="preserve"> information in different windows in Studio. </w:t>
            </w:r>
          </w:p>
        </w:tc>
      </w:tr>
      <w:tr w:rsidR="0007611C" w:rsidRPr="00D70C72" w:rsidTr="00D70C72">
        <w:trPr>
          <w:cantSplit/>
        </w:trPr>
        <w:tc>
          <w:tcPr>
            <w:tcW w:w="2268" w:type="dxa"/>
          </w:tcPr>
          <w:p w:rsidR="0007611C" w:rsidRPr="00D70C72" w:rsidRDefault="005569EA" w:rsidP="00E27636">
            <w:pPr>
              <w:pStyle w:val="BodyTextNoMargin"/>
              <w:rPr>
                <w:rStyle w:val="Literal"/>
                <w:rFonts w:eastAsia="MS Mincho"/>
              </w:rPr>
            </w:pPr>
            <w:r w:rsidRPr="00D70C72">
              <w:rPr>
                <w:rStyle w:val="Literal"/>
                <w:rFonts w:eastAsia="MS Mincho"/>
              </w:rPr>
              <w:t>i</w:t>
            </w:r>
            <w:r w:rsidR="0007611C" w:rsidRPr="00D70C72">
              <w:rPr>
                <w:rStyle w:val="Literal"/>
                <w:rFonts w:eastAsia="MS Mincho"/>
              </w:rPr>
              <w:t>nclude</w:t>
            </w:r>
          </w:p>
        </w:tc>
        <w:tc>
          <w:tcPr>
            <w:tcW w:w="4638" w:type="dxa"/>
          </w:tcPr>
          <w:p w:rsidR="0007611C" w:rsidRPr="00D70C72" w:rsidRDefault="0007611C" w:rsidP="00E27636">
            <w:pPr>
              <w:pStyle w:val="BodyTextNoMargin"/>
              <w:rPr>
                <w:rFonts w:eastAsia="MS Mincho"/>
              </w:rPr>
            </w:pPr>
            <w:r w:rsidRPr="00D70C72">
              <w:rPr>
                <w:rFonts w:eastAsia="MS Mincho"/>
              </w:rPr>
              <w:t>Common parts shared between different reports</w:t>
            </w:r>
            <w:r w:rsidR="00674F14" w:rsidRPr="00D70C72">
              <w:rPr>
                <w:rFonts w:eastAsia="MS Mincho"/>
              </w:rPr>
              <w:t xml:space="preserve">. Usually this is where the main part of the report code is located. </w:t>
            </w:r>
          </w:p>
        </w:tc>
      </w:tr>
    </w:tbl>
    <w:p w:rsidR="0007611C" w:rsidRPr="00612EDE" w:rsidRDefault="00481391" w:rsidP="0007611C">
      <w:pPr>
        <w:pStyle w:val="Heading4"/>
        <w:rPr>
          <w:rFonts w:eastAsia="MS Mincho"/>
        </w:rPr>
      </w:pPr>
      <w:bookmarkStart w:id="174" w:name="_Ref219511495"/>
      <w:r>
        <w:t>Python Report Toolkit (PRT)</w:t>
      </w:r>
      <w:bookmarkEnd w:id="174"/>
    </w:p>
    <w:p w:rsidR="0007611C" w:rsidRPr="00612EDE" w:rsidRDefault="0007611C" w:rsidP="0007611C">
      <w:pPr>
        <w:pStyle w:val="BodyText"/>
        <w:rPr>
          <w:rFonts w:eastAsia="MS Mincho"/>
        </w:rPr>
      </w:pPr>
      <w:r w:rsidRPr="00612EDE">
        <w:rPr>
          <w:rFonts w:eastAsia="MS Mincho"/>
        </w:rPr>
        <w:t xml:space="preserve">The Python report source code files are located in </w:t>
      </w:r>
      <w:r w:rsidR="00481391">
        <w:rPr>
          <w:rFonts w:eastAsia="MS Mincho"/>
        </w:rPr>
        <w:t xml:space="preserve">the directory </w:t>
      </w:r>
      <w:r w:rsidRPr="00612EDE">
        <w:rPr>
          <w:rStyle w:val="Literal"/>
        </w:rPr>
        <w:t>lib/python/</w:t>
      </w:r>
      <w:proofErr w:type="spellStart"/>
      <w:r w:rsidRPr="00612EDE">
        <w:rPr>
          <w:rStyle w:val="Literal"/>
        </w:rPr>
        <w:t>report_sources</w:t>
      </w:r>
      <w:proofErr w:type="spellEnd"/>
      <w:r w:rsidRPr="00612EDE">
        <w:rPr>
          <w:rFonts w:eastAsia="MS Mincho"/>
        </w:rPr>
        <w:t xml:space="preserve"> </w:t>
      </w:r>
      <w:r w:rsidR="00481391">
        <w:rPr>
          <w:rFonts w:eastAsia="MS Mincho"/>
        </w:rPr>
        <w:t xml:space="preserve">in the CARMUSR, </w:t>
      </w:r>
      <w:r w:rsidRPr="00612EDE">
        <w:rPr>
          <w:rFonts w:eastAsia="MS Mincho"/>
        </w:rPr>
        <w:t>with the sub directories:</w:t>
      </w:r>
    </w:p>
    <w:tbl>
      <w:tblPr>
        <w:tblW w:w="0" w:type="auto"/>
        <w:tblInd w:w="2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57" w:type="dxa"/>
        </w:tblCellMar>
        <w:tblLook w:val="01E0"/>
      </w:tblPr>
      <w:tblGrid>
        <w:gridCol w:w="2915"/>
        <w:gridCol w:w="3991"/>
      </w:tblGrid>
      <w:tr w:rsidR="0007611C" w:rsidRPr="00D70C72" w:rsidTr="00D70C72">
        <w:trPr>
          <w:cantSplit/>
          <w:tblHeader/>
        </w:trPr>
        <w:tc>
          <w:tcPr>
            <w:tcW w:w="2915" w:type="dxa"/>
            <w:tcBorders>
              <w:top w:val="single" w:sz="4" w:space="0" w:color="auto"/>
              <w:left w:val="single" w:sz="4" w:space="0" w:color="auto"/>
              <w:bottom w:val="single" w:sz="4" w:space="0" w:color="auto"/>
              <w:right w:val="single" w:sz="4" w:space="0" w:color="auto"/>
              <w:tl2br w:val="nil"/>
              <w:tr2bl w:val="nil"/>
            </w:tcBorders>
            <w:shd w:val="clear" w:color="auto" w:fill="E6E6E6"/>
          </w:tcPr>
          <w:p w:rsidR="0007611C" w:rsidRPr="00D70C72" w:rsidRDefault="0007611C" w:rsidP="00E27636">
            <w:pPr>
              <w:pStyle w:val="TableHead"/>
              <w:rPr>
                <w:rFonts w:eastAsia="MS Mincho"/>
              </w:rPr>
            </w:pPr>
            <w:r w:rsidRPr="00D70C72">
              <w:rPr>
                <w:rFonts w:eastAsia="MS Mincho"/>
              </w:rPr>
              <w:t>Sub-directory</w:t>
            </w:r>
          </w:p>
        </w:tc>
        <w:tc>
          <w:tcPr>
            <w:tcW w:w="3991" w:type="dxa"/>
            <w:tcBorders>
              <w:top w:val="single" w:sz="4" w:space="0" w:color="auto"/>
              <w:left w:val="single" w:sz="4" w:space="0" w:color="auto"/>
              <w:bottom w:val="single" w:sz="4" w:space="0" w:color="auto"/>
              <w:right w:val="single" w:sz="4" w:space="0" w:color="auto"/>
              <w:tl2br w:val="nil"/>
              <w:tr2bl w:val="nil"/>
            </w:tcBorders>
            <w:shd w:val="clear" w:color="auto" w:fill="E6E6E6"/>
          </w:tcPr>
          <w:p w:rsidR="0007611C" w:rsidRPr="00D70C72" w:rsidRDefault="0007611C" w:rsidP="00E27636">
            <w:pPr>
              <w:pStyle w:val="TableHead"/>
              <w:rPr>
                <w:rFonts w:eastAsia="MS Mincho"/>
              </w:rPr>
            </w:pPr>
            <w:r w:rsidRPr="00D70C72">
              <w:rPr>
                <w:rFonts w:eastAsia="MS Mincho"/>
              </w:rPr>
              <w:t>Content</w:t>
            </w:r>
          </w:p>
        </w:tc>
      </w:tr>
      <w:tr w:rsidR="00B75369" w:rsidRPr="00D70C72" w:rsidTr="00D70C72">
        <w:trPr>
          <w:cantSplit/>
        </w:trPr>
        <w:tc>
          <w:tcPr>
            <w:tcW w:w="2915" w:type="dxa"/>
          </w:tcPr>
          <w:p w:rsidR="00B75369" w:rsidRPr="00D70C72" w:rsidRDefault="00B75369" w:rsidP="00E27636">
            <w:pPr>
              <w:pStyle w:val="BodyTextNoMargin"/>
              <w:rPr>
                <w:rStyle w:val="Literal"/>
                <w:rFonts w:eastAsia="MS Mincho"/>
              </w:rPr>
            </w:pPr>
            <w:proofErr w:type="spellStart"/>
            <w:r w:rsidRPr="00D70C72">
              <w:rPr>
                <w:rStyle w:val="Literal"/>
                <w:rFonts w:eastAsia="MS Mincho"/>
              </w:rPr>
              <w:t>assignment_window_object</w:t>
            </w:r>
            <w:proofErr w:type="spellEnd"/>
          </w:p>
        </w:tc>
        <w:tc>
          <w:tcPr>
            <w:tcW w:w="3991" w:type="dxa"/>
          </w:tcPr>
          <w:p w:rsidR="00B75369" w:rsidRPr="00D70C72" w:rsidRDefault="00B75369" w:rsidP="00E27636">
            <w:pPr>
              <w:pStyle w:val="BodyTextNoMargin"/>
              <w:rPr>
                <w:rFonts w:eastAsia="MS Mincho"/>
              </w:rPr>
            </w:pPr>
            <w:r w:rsidRPr="00D70C72">
              <w:rPr>
                <w:rFonts w:eastAsia="MS Mincho"/>
              </w:rPr>
              <w:t xml:space="preserve">Activity reports for </w:t>
            </w:r>
            <w:proofErr w:type="gramStart"/>
            <w:r w:rsidRPr="00D70C72">
              <w:rPr>
                <w:rFonts w:eastAsia="MS Mincho"/>
              </w:rPr>
              <w:t>a</w:t>
            </w:r>
            <w:proofErr w:type="gramEnd"/>
            <w:r w:rsidRPr="00D70C72">
              <w:rPr>
                <w:rFonts w:eastAsia="MS Mincho"/>
              </w:rPr>
              <w:t xml:space="preserve"> assignment on crew.</w:t>
            </w:r>
          </w:p>
        </w:tc>
      </w:tr>
      <w:tr w:rsidR="0007611C" w:rsidRPr="00D70C72" w:rsidTr="00D70C72">
        <w:trPr>
          <w:cantSplit/>
        </w:trPr>
        <w:tc>
          <w:tcPr>
            <w:tcW w:w="2915" w:type="dxa"/>
          </w:tcPr>
          <w:p w:rsidR="0007611C" w:rsidRPr="00D70C72" w:rsidRDefault="005569EA" w:rsidP="00E27636">
            <w:pPr>
              <w:pStyle w:val="BodyTextNoMargin"/>
              <w:rPr>
                <w:rStyle w:val="Literal"/>
                <w:rFonts w:eastAsia="MS Mincho"/>
              </w:rPr>
            </w:pPr>
            <w:proofErr w:type="spellStart"/>
            <w:r w:rsidRPr="00D70C72">
              <w:rPr>
                <w:rStyle w:val="Literal"/>
                <w:rFonts w:eastAsia="MS Mincho"/>
              </w:rPr>
              <w:t>c</w:t>
            </w:r>
            <w:r w:rsidR="0007611C" w:rsidRPr="00D70C72">
              <w:rPr>
                <w:rStyle w:val="Literal"/>
                <w:rFonts w:eastAsia="MS Mincho"/>
              </w:rPr>
              <w:t>rew_window_general</w:t>
            </w:r>
            <w:proofErr w:type="spellEnd"/>
          </w:p>
        </w:tc>
        <w:tc>
          <w:tcPr>
            <w:tcW w:w="3991" w:type="dxa"/>
          </w:tcPr>
          <w:p w:rsidR="0007611C" w:rsidRPr="00D70C72" w:rsidRDefault="00AB1DC0" w:rsidP="00E27636">
            <w:pPr>
              <w:pStyle w:val="BodyTextNoMargin"/>
              <w:rPr>
                <w:rFonts w:eastAsia="MS Mincho"/>
              </w:rPr>
            </w:pPr>
            <w:r w:rsidRPr="00D70C72">
              <w:rPr>
                <w:rFonts w:eastAsia="MS Mincho"/>
              </w:rPr>
              <w:t>Crew reports for all crew.</w:t>
            </w:r>
          </w:p>
        </w:tc>
      </w:tr>
      <w:tr w:rsidR="0007611C" w:rsidRPr="00D70C72" w:rsidTr="00D70C72">
        <w:trPr>
          <w:cantSplit/>
        </w:trPr>
        <w:tc>
          <w:tcPr>
            <w:tcW w:w="2915" w:type="dxa"/>
          </w:tcPr>
          <w:p w:rsidR="0007611C" w:rsidRPr="00D70C72" w:rsidRDefault="005569EA" w:rsidP="00E27636">
            <w:pPr>
              <w:pStyle w:val="BodyTextNoMargin"/>
              <w:rPr>
                <w:rStyle w:val="Literal"/>
                <w:rFonts w:eastAsia="MS Mincho"/>
              </w:rPr>
            </w:pPr>
            <w:proofErr w:type="spellStart"/>
            <w:r w:rsidRPr="00D70C72">
              <w:rPr>
                <w:rStyle w:val="Literal"/>
                <w:rFonts w:eastAsia="MS Mincho"/>
              </w:rPr>
              <w:t>c</w:t>
            </w:r>
            <w:r w:rsidR="0007611C" w:rsidRPr="00D70C72">
              <w:rPr>
                <w:rStyle w:val="Literal"/>
                <w:rFonts w:eastAsia="MS Mincho"/>
              </w:rPr>
              <w:t>rew_window_object</w:t>
            </w:r>
            <w:proofErr w:type="spellEnd"/>
          </w:p>
        </w:tc>
        <w:tc>
          <w:tcPr>
            <w:tcW w:w="3991" w:type="dxa"/>
          </w:tcPr>
          <w:p w:rsidR="0007611C" w:rsidRPr="00D70C72" w:rsidRDefault="0007611C" w:rsidP="00E27636">
            <w:pPr>
              <w:pStyle w:val="BodyTextNoMargin"/>
              <w:rPr>
                <w:rFonts w:eastAsia="MS Mincho"/>
              </w:rPr>
            </w:pPr>
            <w:r w:rsidRPr="00D70C72">
              <w:rPr>
                <w:rFonts w:eastAsia="MS Mincho"/>
              </w:rPr>
              <w:t>Crew reports for a single crew</w:t>
            </w:r>
            <w:r w:rsidR="00AB1DC0" w:rsidRPr="00D70C72">
              <w:rPr>
                <w:rFonts w:eastAsia="MS Mincho"/>
              </w:rPr>
              <w:t>.</w:t>
            </w:r>
          </w:p>
        </w:tc>
      </w:tr>
      <w:tr w:rsidR="0007611C" w:rsidRPr="00D70C72" w:rsidTr="00D70C72">
        <w:trPr>
          <w:cantSplit/>
        </w:trPr>
        <w:tc>
          <w:tcPr>
            <w:tcW w:w="2915" w:type="dxa"/>
          </w:tcPr>
          <w:p w:rsidR="0007611C" w:rsidRPr="00D70C72" w:rsidRDefault="005569EA" w:rsidP="00E27636">
            <w:pPr>
              <w:pStyle w:val="BodyTextNoMargin"/>
              <w:rPr>
                <w:rStyle w:val="Literal"/>
                <w:rFonts w:eastAsia="MS Mincho"/>
              </w:rPr>
            </w:pPr>
            <w:proofErr w:type="spellStart"/>
            <w:r w:rsidRPr="00D70C72">
              <w:rPr>
                <w:rStyle w:val="Literal"/>
                <w:rFonts w:eastAsia="MS Mincho"/>
              </w:rPr>
              <w:t>c</w:t>
            </w:r>
            <w:r w:rsidR="0007611C" w:rsidRPr="00D70C72">
              <w:rPr>
                <w:rStyle w:val="Literal"/>
                <w:rFonts w:eastAsia="MS Mincho"/>
              </w:rPr>
              <w:t>rr_window_general</w:t>
            </w:r>
            <w:proofErr w:type="spellEnd"/>
          </w:p>
        </w:tc>
        <w:tc>
          <w:tcPr>
            <w:tcW w:w="3991" w:type="dxa"/>
          </w:tcPr>
          <w:p w:rsidR="0007611C" w:rsidRPr="00D70C72" w:rsidRDefault="0007611C" w:rsidP="00E27636">
            <w:pPr>
              <w:pStyle w:val="BodyTextNoMargin"/>
              <w:rPr>
                <w:rFonts w:eastAsia="MS Mincho"/>
              </w:rPr>
            </w:pPr>
            <w:r w:rsidRPr="00D70C72">
              <w:rPr>
                <w:rFonts w:eastAsia="MS Mincho"/>
              </w:rPr>
              <w:t>Trip reports for all trips</w:t>
            </w:r>
            <w:r w:rsidR="00AB1DC0" w:rsidRPr="00D70C72">
              <w:rPr>
                <w:rFonts w:eastAsia="MS Mincho"/>
              </w:rPr>
              <w:t>.</w:t>
            </w:r>
          </w:p>
        </w:tc>
      </w:tr>
      <w:tr w:rsidR="0007611C" w:rsidRPr="00D70C72" w:rsidTr="00D70C72">
        <w:trPr>
          <w:cantSplit/>
        </w:trPr>
        <w:tc>
          <w:tcPr>
            <w:tcW w:w="2915" w:type="dxa"/>
          </w:tcPr>
          <w:p w:rsidR="0007611C" w:rsidRPr="00D70C72" w:rsidRDefault="005569EA" w:rsidP="00E27636">
            <w:pPr>
              <w:pStyle w:val="BodyTextNoMargin"/>
              <w:rPr>
                <w:rStyle w:val="Literal"/>
                <w:rFonts w:eastAsia="MS Mincho"/>
              </w:rPr>
            </w:pPr>
            <w:proofErr w:type="spellStart"/>
            <w:r w:rsidRPr="00D70C72">
              <w:rPr>
                <w:rStyle w:val="Literal"/>
                <w:rFonts w:eastAsia="MS Mincho"/>
              </w:rPr>
              <w:t>c</w:t>
            </w:r>
            <w:r w:rsidR="0007611C" w:rsidRPr="00D70C72">
              <w:rPr>
                <w:rStyle w:val="Literal"/>
                <w:rFonts w:eastAsia="MS Mincho"/>
              </w:rPr>
              <w:t>rr_window_object</w:t>
            </w:r>
            <w:proofErr w:type="spellEnd"/>
          </w:p>
        </w:tc>
        <w:tc>
          <w:tcPr>
            <w:tcW w:w="3991" w:type="dxa"/>
          </w:tcPr>
          <w:p w:rsidR="0007611C" w:rsidRPr="00D70C72" w:rsidRDefault="0007611C" w:rsidP="00E27636">
            <w:pPr>
              <w:pStyle w:val="BodyTextNoMargin"/>
              <w:rPr>
                <w:rFonts w:eastAsia="MS Mincho"/>
              </w:rPr>
            </w:pPr>
            <w:r w:rsidRPr="00D70C72">
              <w:rPr>
                <w:rFonts w:eastAsia="MS Mincho"/>
              </w:rPr>
              <w:t>Trip reports for a single trip</w:t>
            </w:r>
            <w:r w:rsidR="00AB1DC0" w:rsidRPr="00D70C72">
              <w:rPr>
                <w:rFonts w:eastAsia="MS Mincho"/>
              </w:rPr>
              <w:t>.</w:t>
            </w:r>
          </w:p>
        </w:tc>
      </w:tr>
      <w:tr w:rsidR="006F4547" w:rsidRPr="00D70C72" w:rsidTr="00D70C72">
        <w:trPr>
          <w:cantSplit/>
        </w:trPr>
        <w:tc>
          <w:tcPr>
            <w:tcW w:w="2915" w:type="dxa"/>
          </w:tcPr>
          <w:p w:rsidR="006F4547" w:rsidRPr="00D70C72" w:rsidRDefault="006F4547" w:rsidP="00E27636">
            <w:pPr>
              <w:pStyle w:val="BodyTextNoMargin"/>
              <w:rPr>
                <w:rStyle w:val="Literal"/>
                <w:rFonts w:eastAsia="MS Mincho"/>
              </w:rPr>
            </w:pPr>
            <w:proofErr w:type="spellStart"/>
            <w:r w:rsidRPr="00D70C72">
              <w:rPr>
                <w:rStyle w:val="Literal"/>
                <w:rFonts w:eastAsia="MS Mincho"/>
              </w:rPr>
              <w:t>report_server</w:t>
            </w:r>
            <w:proofErr w:type="spellEnd"/>
          </w:p>
        </w:tc>
        <w:tc>
          <w:tcPr>
            <w:tcW w:w="3991" w:type="dxa"/>
          </w:tcPr>
          <w:p w:rsidR="006F4547" w:rsidRPr="00D70C72" w:rsidRDefault="006F4547" w:rsidP="00E27636">
            <w:pPr>
              <w:pStyle w:val="BodyTextNoMargin"/>
              <w:rPr>
                <w:rFonts w:eastAsia="MS Mincho"/>
              </w:rPr>
            </w:pPr>
            <w:r w:rsidRPr="00D70C72">
              <w:rPr>
                <w:rFonts w:eastAsia="MS Mincho"/>
              </w:rPr>
              <w:t>Reports called from the report server.</w:t>
            </w:r>
          </w:p>
        </w:tc>
      </w:tr>
      <w:tr w:rsidR="0007611C" w:rsidRPr="00D70C72" w:rsidTr="00D70C72">
        <w:trPr>
          <w:cantSplit/>
        </w:trPr>
        <w:tc>
          <w:tcPr>
            <w:tcW w:w="2915" w:type="dxa"/>
          </w:tcPr>
          <w:p w:rsidR="0007611C" w:rsidRPr="00D70C72" w:rsidRDefault="004D7C6C" w:rsidP="00E27636">
            <w:pPr>
              <w:pStyle w:val="BodyTextNoMargin"/>
              <w:rPr>
                <w:rStyle w:val="Literal"/>
                <w:rFonts w:eastAsia="MS Mincho"/>
              </w:rPr>
            </w:pPr>
            <w:r w:rsidRPr="00D70C72">
              <w:rPr>
                <w:rStyle w:val="Literal"/>
                <w:rFonts w:eastAsia="MS Mincho"/>
              </w:rPr>
              <w:t>h</w:t>
            </w:r>
            <w:r w:rsidR="0007611C" w:rsidRPr="00D70C72">
              <w:rPr>
                <w:rStyle w:val="Literal"/>
                <w:rFonts w:eastAsia="MS Mincho"/>
              </w:rPr>
              <w:t>idden</w:t>
            </w:r>
          </w:p>
        </w:tc>
        <w:tc>
          <w:tcPr>
            <w:tcW w:w="3991" w:type="dxa"/>
          </w:tcPr>
          <w:p w:rsidR="0001500C" w:rsidRPr="00D70C72" w:rsidRDefault="00AB1DC0" w:rsidP="00E27636">
            <w:pPr>
              <w:pStyle w:val="BodyTextNoMargin"/>
              <w:rPr>
                <w:rFonts w:eastAsia="MS Mincho"/>
              </w:rPr>
            </w:pPr>
            <w:r w:rsidRPr="00D70C72">
              <w:rPr>
                <w:rFonts w:eastAsia="MS Mincho"/>
              </w:rPr>
              <w:t>R</w:t>
            </w:r>
            <w:r w:rsidR="0007611C" w:rsidRPr="00D70C72">
              <w:rPr>
                <w:rFonts w:eastAsia="MS Mincho"/>
              </w:rPr>
              <w:t xml:space="preserve">eports called from </w:t>
            </w:r>
            <w:r w:rsidRPr="00D70C72">
              <w:rPr>
                <w:rFonts w:eastAsia="MS Mincho"/>
              </w:rPr>
              <w:t>scripts</w:t>
            </w:r>
            <w:r w:rsidR="0001500C" w:rsidRPr="00D70C72">
              <w:rPr>
                <w:rFonts w:eastAsia="MS Mincho"/>
              </w:rPr>
              <w:t xml:space="preserve"> and from tracking Studio. </w:t>
            </w:r>
          </w:p>
        </w:tc>
      </w:tr>
      <w:tr w:rsidR="0007611C" w:rsidRPr="00D70C72" w:rsidTr="00D70C72">
        <w:trPr>
          <w:cantSplit/>
        </w:trPr>
        <w:tc>
          <w:tcPr>
            <w:tcW w:w="2915" w:type="dxa"/>
          </w:tcPr>
          <w:p w:rsidR="0007611C" w:rsidRPr="00D70C72" w:rsidRDefault="004D7C6C" w:rsidP="00E27636">
            <w:pPr>
              <w:pStyle w:val="BodyTextNoMargin"/>
              <w:rPr>
                <w:rStyle w:val="Literal"/>
                <w:rFonts w:eastAsia="MS Mincho"/>
              </w:rPr>
            </w:pPr>
            <w:r w:rsidRPr="00D70C72">
              <w:rPr>
                <w:rStyle w:val="Literal"/>
                <w:rFonts w:eastAsia="MS Mincho"/>
              </w:rPr>
              <w:t>i</w:t>
            </w:r>
            <w:r w:rsidR="0007611C" w:rsidRPr="00D70C72">
              <w:rPr>
                <w:rStyle w:val="Literal"/>
                <w:rFonts w:eastAsia="MS Mincho"/>
              </w:rPr>
              <w:t>nclude</w:t>
            </w:r>
          </w:p>
        </w:tc>
        <w:tc>
          <w:tcPr>
            <w:tcW w:w="3991" w:type="dxa"/>
          </w:tcPr>
          <w:p w:rsidR="0007611C" w:rsidRPr="00D70C72" w:rsidRDefault="0007611C" w:rsidP="00E27636">
            <w:pPr>
              <w:pStyle w:val="BodyTextNoMargin"/>
              <w:rPr>
                <w:rFonts w:eastAsia="MS Mincho"/>
              </w:rPr>
            </w:pPr>
            <w:r w:rsidRPr="00D70C72">
              <w:rPr>
                <w:rFonts w:eastAsia="MS Mincho"/>
              </w:rPr>
              <w:t>Common parts shared between different reports</w:t>
            </w:r>
            <w:r w:rsidR="009A6837" w:rsidRPr="00D70C72">
              <w:rPr>
                <w:rFonts w:eastAsia="MS Mincho"/>
              </w:rPr>
              <w:t>.</w:t>
            </w:r>
          </w:p>
        </w:tc>
      </w:tr>
      <w:tr w:rsidR="0007611C" w:rsidRPr="00D70C72" w:rsidTr="00D70C72">
        <w:trPr>
          <w:cantSplit/>
        </w:trPr>
        <w:tc>
          <w:tcPr>
            <w:tcW w:w="2915" w:type="dxa"/>
          </w:tcPr>
          <w:p w:rsidR="0007611C" w:rsidRPr="00D70C72" w:rsidRDefault="0007611C" w:rsidP="00E27636">
            <w:pPr>
              <w:pStyle w:val="BodyTextNoMargin"/>
              <w:rPr>
                <w:rStyle w:val="Literal"/>
                <w:rFonts w:eastAsia="MS Mincho"/>
              </w:rPr>
            </w:pPr>
            <w:proofErr w:type="spellStart"/>
            <w:r w:rsidRPr="00D70C72">
              <w:rPr>
                <w:rStyle w:val="Literal"/>
                <w:rFonts w:eastAsia="MS Mincho"/>
              </w:rPr>
              <w:t>leg_window_general</w:t>
            </w:r>
            <w:proofErr w:type="spellEnd"/>
          </w:p>
        </w:tc>
        <w:tc>
          <w:tcPr>
            <w:tcW w:w="3991" w:type="dxa"/>
          </w:tcPr>
          <w:p w:rsidR="0007611C" w:rsidRPr="00D70C72" w:rsidRDefault="0007611C" w:rsidP="00E27636">
            <w:pPr>
              <w:pStyle w:val="BodyTextNoMargin"/>
              <w:rPr>
                <w:rFonts w:eastAsia="MS Mincho"/>
              </w:rPr>
            </w:pPr>
            <w:r w:rsidRPr="00D70C72">
              <w:rPr>
                <w:rFonts w:eastAsia="MS Mincho"/>
              </w:rPr>
              <w:t>Leg reports for all legs</w:t>
            </w:r>
            <w:r w:rsidR="009A6837" w:rsidRPr="00D70C72">
              <w:rPr>
                <w:rFonts w:eastAsia="MS Mincho"/>
              </w:rPr>
              <w:t>.</w:t>
            </w:r>
          </w:p>
        </w:tc>
      </w:tr>
      <w:tr w:rsidR="0007611C" w:rsidRPr="00D70C72" w:rsidTr="00D70C72">
        <w:trPr>
          <w:cantSplit/>
        </w:trPr>
        <w:tc>
          <w:tcPr>
            <w:tcW w:w="2915" w:type="dxa"/>
          </w:tcPr>
          <w:p w:rsidR="0007611C" w:rsidRPr="00D70C72" w:rsidRDefault="00B75369" w:rsidP="00E27636">
            <w:pPr>
              <w:pStyle w:val="BodyTextNoMargin"/>
              <w:rPr>
                <w:rStyle w:val="Literal"/>
                <w:rFonts w:eastAsia="MS Mincho"/>
              </w:rPr>
            </w:pPr>
            <w:r w:rsidRPr="00D70C72">
              <w:rPr>
                <w:rStyle w:val="Literal"/>
                <w:rFonts w:eastAsia="MS Mincho"/>
              </w:rPr>
              <w:t>manpower</w:t>
            </w:r>
          </w:p>
        </w:tc>
        <w:tc>
          <w:tcPr>
            <w:tcW w:w="3991" w:type="dxa"/>
          </w:tcPr>
          <w:p w:rsidR="0007611C" w:rsidRPr="00D70C72" w:rsidRDefault="009A6837" w:rsidP="00E27636">
            <w:pPr>
              <w:rPr>
                <w:rFonts w:eastAsia="MS Mincho"/>
              </w:rPr>
            </w:pPr>
            <w:r w:rsidRPr="00D70C72">
              <w:rPr>
                <w:rFonts w:eastAsia="MS Mincho"/>
              </w:rPr>
              <w:t xml:space="preserve">Reports used by the Manpower application. </w:t>
            </w:r>
          </w:p>
        </w:tc>
      </w:tr>
    </w:tbl>
    <w:p w:rsidR="0007611C" w:rsidRPr="0017750A" w:rsidRDefault="00B020E0" w:rsidP="0007611C">
      <w:pPr>
        <w:pStyle w:val="Heading3"/>
        <w:rPr>
          <w:lang w:val="en-US"/>
          <w:rPrChange w:id="175" w:author="Michael Lundell" w:date="2012-10-15T13:51:00Z">
            <w:rPr>
              <w:lang w:val="sv-SE"/>
            </w:rPr>
          </w:rPrChange>
        </w:rPr>
      </w:pPr>
      <w:bookmarkStart w:id="176" w:name="_Toc338419316"/>
      <w:r w:rsidRPr="00B020E0">
        <w:rPr>
          <w:lang w:val="en-US"/>
          <w:rPrChange w:id="177" w:author="Michael Lundell" w:date="2012-10-15T13:51:00Z">
            <w:rPr>
              <w:color w:val="0000FF"/>
              <w:u w:val="single"/>
              <w:lang w:val="sv-SE"/>
            </w:rPr>
          </w:rPrChange>
        </w:rPr>
        <w:t>General python code</w:t>
      </w:r>
      <w:bookmarkEnd w:id="176"/>
    </w:p>
    <w:p w:rsidR="003A74B4" w:rsidRDefault="00446AA9" w:rsidP="0007611C">
      <w:pPr>
        <w:pStyle w:val="BodyText"/>
        <w:rPr>
          <w:lang w:val="en-US"/>
        </w:rPr>
      </w:pPr>
      <w:r w:rsidRPr="00446AA9">
        <w:rPr>
          <w:lang w:val="en-US"/>
        </w:rPr>
        <w:t>The py</w:t>
      </w:r>
      <w:r w:rsidR="00580260">
        <w:rPr>
          <w:lang w:val="en-US"/>
        </w:rPr>
        <w:t>thon files available in the CARM</w:t>
      </w:r>
      <w:r w:rsidRPr="00446AA9">
        <w:rPr>
          <w:lang w:val="en-US"/>
        </w:rPr>
        <w:t xml:space="preserve">USR are </w:t>
      </w:r>
      <w:r w:rsidR="000036CF">
        <w:rPr>
          <w:lang w:val="en-US"/>
        </w:rPr>
        <w:t xml:space="preserve">used for any type of </w:t>
      </w:r>
      <w:r w:rsidR="002B6C12">
        <w:t>automation,</w:t>
      </w:r>
      <w:r w:rsidR="000036CF">
        <w:rPr>
          <w:lang w:val="en-US"/>
        </w:rPr>
        <w:t xml:space="preserve"> both within </w:t>
      </w:r>
      <w:r w:rsidR="003540E4">
        <w:rPr>
          <w:lang w:val="en-US"/>
        </w:rPr>
        <w:t xml:space="preserve">existing </w:t>
      </w:r>
      <w:r w:rsidR="000036CF">
        <w:rPr>
          <w:lang w:val="en-US"/>
        </w:rPr>
        <w:t xml:space="preserve">applications as well as </w:t>
      </w:r>
      <w:r w:rsidR="003540E4">
        <w:rPr>
          <w:lang w:val="en-US"/>
        </w:rPr>
        <w:t>separate</w:t>
      </w:r>
      <w:r w:rsidR="000036CF">
        <w:rPr>
          <w:lang w:val="en-US"/>
        </w:rPr>
        <w:t xml:space="preserve"> processes. </w:t>
      </w:r>
      <w:r w:rsidR="00B304E8">
        <w:rPr>
          <w:lang w:val="en-US"/>
        </w:rPr>
        <w:t xml:space="preserve">But python is also used for reports, as described </w:t>
      </w:r>
      <w:r w:rsidR="00B020E0">
        <w:rPr>
          <w:lang w:val="en-US"/>
        </w:rPr>
        <w:fldChar w:fldCharType="begin"/>
      </w:r>
      <w:r w:rsidR="00B304E8">
        <w:rPr>
          <w:lang w:val="en-US"/>
        </w:rPr>
        <w:instrText xml:space="preserve"> REF _Ref219511495 \p \h </w:instrText>
      </w:r>
      <w:r w:rsidR="00B020E0">
        <w:rPr>
          <w:lang w:val="en-US"/>
        </w:rPr>
      </w:r>
      <w:r w:rsidR="00B020E0">
        <w:rPr>
          <w:lang w:val="en-US"/>
        </w:rPr>
        <w:fldChar w:fldCharType="separate"/>
      </w:r>
      <w:r w:rsidR="00366F56">
        <w:rPr>
          <w:lang w:val="en-US"/>
        </w:rPr>
        <w:t>above</w:t>
      </w:r>
      <w:r w:rsidR="00B020E0">
        <w:rPr>
          <w:lang w:val="en-US"/>
        </w:rPr>
        <w:fldChar w:fldCharType="end"/>
      </w:r>
      <w:r w:rsidR="00B304E8">
        <w:rPr>
          <w:lang w:val="en-US"/>
        </w:rPr>
        <w:t xml:space="preserve">, and for editing some core functionality. </w:t>
      </w:r>
    </w:p>
    <w:p w:rsidR="00B304E8" w:rsidRDefault="00F518F6" w:rsidP="00B304E8">
      <w:pPr>
        <w:pStyle w:val="BodyText"/>
        <w:rPr>
          <w:lang w:val="en-US"/>
        </w:rPr>
      </w:pPr>
      <w:r>
        <w:rPr>
          <w:lang w:val="en-US"/>
        </w:rPr>
        <w:t xml:space="preserve">All of the python files </w:t>
      </w:r>
      <w:r w:rsidR="00292359">
        <w:rPr>
          <w:lang w:val="en-US"/>
        </w:rPr>
        <w:t xml:space="preserve">in the CARMUSR </w:t>
      </w:r>
      <w:r>
        <w:rPr>
          <w:lang w:val="en-US"/>
        </w:rPr>
        <w:t xml:space="preserve">are located in the </w:t>
      </w:r>
      <w:r w:rsidR="00292359" w:rsidRPr="00292359">
        <w:rPr>
          <w:rStyle w:val="Literal"/>
        </w:rPr>
        <w:t>lib/python</w:t>
      </w:r>
      <w:r w:rsidR="00B304E8">
        <w:rPr>
          <w:lang w:val="en-US"/>
        </w:rPr>
        <w:t xml:space="preserve"> directory. </w:t>
      </w:r>
      <w:r w:rsidR="00E0654F">
        <w:rPr>
          <w:lang w:val="en-US"/>
        </w:rPr>
        <w:t xml:space="preserve">The majority of python code is located in different directories. Some files are located directly in the lib/python directory either for historical reasons or because of requirements from the CARMSYS. </w:t>
      </w:r>
    </w:p>
    <w:p w:rsidR="00E0654F" w:rsidRDefault="00E0654F" w:rsidP="00B304E8">
      <w:pPr>
        <w:pStyle w:val="BodyText"/>
        <w:rPr>
          <w:lang w:val="en-US"/>
        </w:rPr>
      </w:pPr>
      <w:r>
        <w:rPr>
          <w:lang w:val="en-US"/>
        </w:rPr>
        <w:t xml:space="preserve">The content of the lib/python directory is as follows: </w:t>
      </w:r>
    </w:p>
    <w:tbl>
      <w:tblPr>
        <w:tblW w:w="0" w:type="auto"/>
        <w:tblInd w:w="2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57" w:type="dxa"/>
        </w:tblCellMar>
        <w:tblLook w:val="01E0"/>
      </w:tblPr>
      <w:tblGrid>
        <w:gridCol w:w="2915"/>
        <w:gridCol w:w="3991"/>
      </w:tblGrid>
      <w:tr w:rsidR="00E0654F" w:rsidRPr="00D70C72" w:rsidTr="00D70C72">
        <w:trPr>
          <w:cantSplit/>
          <w:tblHeader/>
        </w:trPr>
        <w:tc>
          <w:tcPr>
            <w:tcW w:w="2915" w:type="dxa"/>
            <w:tcBorders>
              <w:top w:val="single" w:sz="4" w:space="0" w:color="auto"/>
              <w:left w:val="single" w:sz="4" w:space="0" w:color="auto"/>
              <w:bottom w:val="single" w:sz="4" w:space="0" w:color="auto"/>
              <w:right w:val="single" w:sz="4" w:space="0" w:color="auto"/>
              <w:tl2br w:val="nil"/>
              <w:tr2bl w:val="nil"/>
            </w:tcBorders>
            <w:shd w:val="clear" w:color="auto" w:fill="E6E6E6"/>
          </w:tcPr>
          <w:p w:rsidR="00E0654F" w:rsidRPr="00D70C72" w:rsidRDefault="00E0654F" w:rsidP="00BC6EF7">
            <w:pPr>
              <w:pStyle w:val="TableHead"/>
              <w:rPr>
                <w:rFonts w:eastAsia="MS Mincho"/>
              </w:rPr>
            </w:pPr>
            <w:r w:rsidRPr="00D70C72">
              <w:rPr>
                <w:rFonts w:eastAsia="MS Mincho"/>
              </w:rPr>
              <w:t>Directory/file</w:t>
            </w:r>
          </w:p>
        </w:tc>
        <w:tc>
          <w:tcPr>
            <w:tcW w:w="3991" w:type="dxa"/>
            <w:tcBorders>
              <w:top w:val="single" w:sz="4" w:space="0" w:color="auto"/>
              <w:left w:val="single" w:sz="4" w:space="0" w:color="auto"/>
              <w:bottom w:val="single" w:sz="4" w:space="0" w:color="auto"/>
              <w:right w:val="single" w:sz="4" w:space="0" w:color="auto"/>
              <w:tl2br w:val="nil"/>
              <w:tr2bl w:val="nil"/>
            </w:tcBorders>
            <w:shd w:val="clear" w:color="auto" w:fill="E6E6E6"/>
          </w:tcPr>
          <w:p w:rsidR="00E0654F" w:rsidRPr="00D70C72" w:rsidRDefault="00E0654F" w:rsidP="00BC6EF7">
            <w:pPr>
              <w:pStyle w:val="TableHead"/>
              <w:rPr>
                <w:rFonts w:eastAsia="MS Mincho"/>
              </w:rPr>
            </w:pPr>
            <w:proofErr w:type="spellStart"/>
            <w:r w:rsidRPr="00D70C72">
              <w:rPr>
                <w:rFonts w:eastAsia="MS Mincho"/>
              </w:rPr>
              <w:t>Decription</w:t>
            </w:r>
            <w:proofErr w:type="spellEnd"/>
          </w:p>
        </w:tc>
      </w:tr>
      <w:tr w:rsidR="00E0654F" w:rsidRPr="00D70C72" w:rsidTr="00D70C72">
        <w:trPr>
          <w:cantSplit/>
        </w:trPr>
        <w:tc>
          <w:tcPr>
            <w:tcW w:w="2915" w:type="dxa"/>
          </w:tcPr>
          <w:p w:rsidR="00E0654F" w:rsidRPr="00D70C72" w:rsidRDefault="007E6624" w:rsidP="00BC6EF7">
            <w:pPr>
              <w:pStyle w:val="BodyTextNoMargin"/>
              <w:rPr>
                <w:rStyle w:val="Literal"/>
                <w:rFonts w:eastAsia="MS Mincho"/>
              </w:rPr>
            </w:pPr>
            <w:proofErr w:type="spellStart"/>
            <w:r w:rsidRPr="00D70C72">
              <w:rPr>
                <w:rStyle w:val="Literal"/>
                <w:rFonts w:eastAsia="MS Mincho"/>
              </w:rPr>
              <w:t>adhoc</w:t>
            </w:r>
            <w:proofErr w:type="spellEnd"/>
          </w:p>
        </w:tc>
        <w:tc>
          <w:tcPr>
            <w:tcW w:w="3991" w:type="dxa"/>
          </w:tcPr>
          <w:p w:rsidR="00E0654F" w:rsidRPr="00D70C72" w:rsidRDefault="00503A30" w:rsidP="00503A30">
            <w:pPr>
              <w:pStyle w:val="BodyTextNoMargin"/>
              <w:rPr>
                <w:rFonts w:eastAsia="MS Mincho"/>
              </w:rPr>
            </w:pPr>
            <w:r>
              <w:rPr>
                <w:rFonts w:eastAsia="MS Mincho"/>
              </w:rPr>
              <w:t>Script/programs for handling various problems, mostly data related.</w:t>
            </w:r>
          </w:p>
        </w:tc>
      </w:tr>
      <w:tr w:rsidR="007E6624" w:rsidRPr="00D70C72" w:rsidTr="00D70C72">
        <w:trPr>
          <w:cantSplit/>
        </w:trPr>
        <w:tc>
          <w:tcPr>
            <w:tcW w:w="2915" w:type="dxa"/>
          </w:tcPr>
          <w:p w:rsidR="007E6624" w:rsidRPr="00D70C72" w:rsidRDefault="007E6624" w:rsidP="00BC6EF7">
            <w:pPr>
              <w:pStyle w:val="BodyTextNoMargin"/>
              <w:rPr>
                <w:rStyle w:val="Literal"/>
                <w:rFonts w:eastAsia="MS Mincho"/>
              </w:rPr>
            </w:pPr>
            <w:proofErr w:type="spellStart"/>
            <w:r w:rsidRPr="00D70C72">
              <w:rPr>
                <w:rStyle w:val="Literal"/>
                <w:rFonts w:eastAsia="MS Mincho"/>
              </w:rPr>
              <w:t>interbids</w:t>
            </w:r>
            <w:proofErr w:type="spellEnd"/>
          </w:p>
        </w:tc>
        <w:tc>
          <w:tcPr>
            <w:tcW w:w="3991" w:type="dxa"/>
          </w:tcPr>
          <w:p w:rsidR="00E61CEB" w:rsidRDefault="004856C2">
            <w:pPr>
              <w:pStyle w:val="BodyTextNoMargin"/>
              <w:rPr>
                <w:rFonts w:eastAsia="MS Mincho"/>
              </w:rPr>
              <w:pPrChange w:id="178" w:author="per.andersson" w:date="2012-09-15T15:03:00Z">
                <w:pPr>
                  <w:pStyle w:val="BodyTextNoMargin"/>
                  <w:numPr>
                    <w:numId w:val="1"/>
                  </w:numPr>
                  <w:tabs>
                    <w:tab w:val="num" w:pos="360"/>
                    <w:tab w:val="left" w:pos="2268"/>
                  </w:tabs>
                  <w:ind w:left="360" w:hanging="284"/>
                </w:pPr>
              </w:pPrChange>
            </w:pPr>
            <w:r>
              <w:rPr>
                <w:rFonts w:eastAsia="MS Mincho"/>
              </w:rPr>
              <w:t>Files for the</w:t>
            </w:r>
            <w:ins w:id="179" w:author="per.andersson" w:date="2012-09-15T15:03:00Z">
              <w:r w:rsidR="003D5B46">
                <w:rPr>
                  <w:rFonts w:eastAsia="MS Mincho"/>
                </w:rPr>
                <w:t xml:space="preserve"> </w:t>
              </w:r>
              <w:proofErr w:type="spellStart"/>
              <w:r w:rsidR="003D5B46">
                <w:rPr>
                  <w:rFonts w:eastAsia="MS Mincho"/>
                </w:rPr>
                <w:t>Jeppesen</w:t>
              </w:r>
              <w:proofErr w:type="spellEnd"/>
              <w:r w:rsidR="003D5B46">
                <w:rPr>
                  <w:rFonts w:eastAsia="MS Mincho"/>
                </w:rPr>
                <w:t xml:space="preserve"> Crew Portal</w:t>
              </w:r>
            </w:ins>
            <w:del w:id="180" w:author="per.andersson" w:date="2012-09-15T15:03:00Z">
              <w:r w:rsidDel="003D5B46">
                <w:rPr>
                  <w:rFonts w:eastAsia="MS Mincho"/>
                </w:rPr>
                <w:delText xml:space="preserve"> tripserver </w:delText>
              </w:r>
            </w:del>
            <w:ins w:id="181" w:author="per.andersson" w:date="2012-09-15T15:03:00Z">
              <w:r w:rsidR="003D5B46">
                <w:rPr>
                  <w:rFonts w:eastAsia="MS Mincho"/>
                </w:rPr>
                <w:t xml:space="preserve"> </w:t>
              </w:r>
            </w:ins>
            <w:r>
              <w:rPr>
                <w:rFonts w:eastAsia="MS Mincho"/>
              </w:rPr>
              <w:t xml:space="preserve">functionality. </w:t>
            </w:r>
            <w:r w:rsidR="007E6624" w:rsidRPr="00D70C72">
              <w:rPr>
                <w:rFonts w:eastAsia="MS Mincho"/>
              </w:rPr>
              <w:t xml:space="preserve"> </w:t>
            </w:r>
          </w:p>
        </w:tc>
      </w:tr>
      <w:tr w:rsidR="007E6624" w:rsidRPr="00D70C72" w:rsidTr="00D70C72">
        <w:trPr>
          <w:cantSplit/>
        </w:trPr>
        <w:tc>
          <w:tcPr>
            <w:tcW w:w="2915" w:type="dxa"/>
          </w:tcPr>
          <w:p w:rsidR="007E6624" w:rsidRPr="00D70C72" w:rsidRDefault="007E6624" w:rsidP="00BC6EF7">
            <w:pPr>
              <w:pStyle w:val="BodyTextNoMargin"/>
              <w:rPr>
                <w:rStyle w:val="Literal"/>
                <w:rFonts w:eastAsia="MS Mincho"/>
              </w:rPr>
            </w:pPr>
            <w:proofErr w:type="spellStart"/>
            <w:r w:rsidRPr="00D70C72">
              <w:rPr>
                <w:rStyle w:val="Literal"/>
                <w:rFonts w:eastAsia="MS Mincho"/>
              </w:rPr>
              <w:t>carmdata</w:t>
            </w:r>
            <w:proofErr w:type="spellEnd"/>
          </w:p>
        </w:tc>
        <w:tc>
          <w:tcPr>
            <w:tcW w:w="3991" w:type="dxa"/>
          </w:tcPr>
          <w:p w:rsidR="007E6624" w:rsidRPr="00D70C72" w:rsidRDefault="00033B99" w:rsidP="00BC6EF7">
            <w:pPr>
              <w:pStyle w:val="BodyTextNoMargin"/>
              <w:rPr>
                <w:rFonts w:eastAsia="MS Mincho"/>
              </w:rPr>
            </w:pPr>
            <w:r w:rsidRPr="00D70C72">
              <w:rPr>
                <w:rFonts w:eastAsia="MS Mincho"/>
              </w:rPr>
              <w:t>F</w:t>
            </w:r>
            <w:r w:rsidR="00D00972" w:rsidRPr="00D70C72">
              <w:rPr>
                <w:rFonts w:eastAsia="MS Mincho"/>
              </w:rPr>
              <w:t xml:space="preserve">unctions for import CTF files and for filtering data in the </w:t>
            </w:r>
            <w:proofErr w:type="spellStart"/>
            <w:r w:rsidR="00D00972" w:rsidRPr="00D70C72">
              <w:rPr>
                <w:rFonts w:eastAsia="MS Mincho"/>
              </w:rPr>
              <w:t>TableEditor</w:t>
            </w:r>
            <w:proofErr w:type="spellEnd"/>
            <w:r w:rsidR="00D00972" w:rsidRPr="00D70C72">
              <w:rPr>
                <w:rFonts w:eastAsia="MS Mincho"/>
              </w:rPr>
              <w:t xml:space="preserve">. </w:t>
            </w:r>
          </w:p>
        </w:tc>
      </w:tr>
      <w:tr w:rsidR="007E6624" w:rsidRPr="00D70C72" w:rsidTr="00D70C72">
        <w:trPr>
          <w:cantSplit/>
        </w:trPr>
        <w:tc>
          <w:tcPr>
            <w:tcW w:w="2915" w:type="dxa"/>
          </w:tcPr>
          <w:p w:rsidR="007E6624" w:rsidRPr="00D70C72" w:rsidRDefault="007E6624" w:rsidP="00BC6EF7">
            <w:pPr>
              <w:pStyle w:val="BodyTextNoMargin"/>
              <w:rPr>
                <w:rStyle w:val="Literal"/>
                <w:rFonts w:eastAsia="MS Mincho"/>
              </w:rPr>
            </w:pPr>
            <w:proofErr w:type="spellStart"/>
            <w:r w:rsidRPr="00D70C72">
              <w:rPr>
                <w:rStyle w:val="Literal"/>
                <w:rFonts w:eastAsia="MS Mincho"/>
              </w:rPr>
              <w:t>carmsdt</w:t>
            </w:r>
            <w:proofErr w:type="spellEnd"/>
          </w:p>
        </w:tc>
        <w:tc>
          <w:tcPr>
            <w:tcW w:w="3991" w:type="dxa"/>
          </w:tcPr>
          <w:p w:rsidR="00474933" w:rsidRDefault="00033B99">
            <w:pPr>
              <w:pStyle w:val="BodyTextNoMargin"/>
              <w:rPr>
                <w:rFonts w:eastAsia="MS Mincho"/>
              </w:rPr>
            </w:pPr>
            <w:r w:rsidRPr="00D70C72">
              <w:rPr>
                <w:rFonts w:eastAsia="MS Mincho"/>
              </w:rPr>
              <w:t>D</w:t>
            </w:r>
            <w:r w:rsidR="00C74DE4" w:rsidRPr="00D70C72">
              <w:rPr>
                <w:rFonts w:eastAsia="MS Mincho"/>
              </w:rPr>
              <w:t xml:space="preserve">ifferent standard files included in all </w:t>
            </w:r>
            <w:del w:id="182" w:author="Michael Lundell" w:date="2012-10-15T14:41:00Z">
              <w:r w:rsidR="00C74DE4" w:rsidRPr="00D70C72" w:rsidDel="004B2C60">
                <w:rPr>
                  <w:rFonts w:eastAsia="MS Mincho"/>
                </w:rPr>
                <w:delText xml:space="preserve">Carmen </w:delText>
              </w:r>
            </w:del>
            <w:proofErr w:type="spellStart"/>
            <w:ins w:id="183" w:author="Michael Lundell" w:date="2012-10-15T14:41:00Z">
              <w:r w:rsidR="004B2C60">
                <w:rPr>
                  <w:rFonts w:eastAsia="MS Mincho"/>
                </w:rPr>
                <w:t>Jeppesen</w:t>
              </w:r>
              <w:proofErr w:type="spellEnd"/>
              <w:r w:rsidR="004B2C60" w:rsidRPr="00D70C72">
                <w:rPr>
                  <w:rFonts w:eastAsia="MS Mincho"/>
                </w:rPr>
                <w:t xml:space="preserve"> </w:t>
              </w:r>
            </w:ins>
            <w:r w:rsidR="00C74DE4" w:rsidRPr="00D70C72">
              <w:rPr>
                <w:rFonts w:eastAsia="MS Mincho"/>
              </w:rPr>
              <w:t xml:space="preserve">CARMUSR:s. </w:t>
            </w:r>
          </w:p>
        </w:tc>
      </w:tr>
      <w:tr w:rsidR="007E6624" w:rsidRPr="00D70C72" w:rsidTr="00D70C72">
        <w:trPr>
          <w:cantSplit/>
        </w:trPr>
        <w:tc>
          <w:tcPr>
            <w:tcW w:w="2915" w:type="dxa"/>
          </w:tcPr>
          <w:p w:rsidR="007E6624" w:rsidRPr="00D70C72" w:rsidRDefault="007E6624" w:rsidP="00BC6EF7">
            <w:pPr>
              <w:pStyle w:val="BodyTextNoMargin"/>
              <w:rPr>
                <w:rStyle w:val="Literal"/>
                <w:rFonts w:eastAsia="MS Mincho"/>
              </w:rPr>
            </w:pPr>
            <w:proofErr w:type="spellStart"/>
            <w:r w:rsidRPr="00D70C72">
              <w:rPr>
                <w:rStyle w:val="Literal"/>
                <w:rFonts w:eastAsia="MS Mincho"/>
              </w:rPr>
              <w:t>carmtest</w:t>
            </w:r>
            <w:proofErr w:type="spellEnd"/>
          </w:p>
        </w:tc>
        <w:tc>
          <w:tcPr>
            <w:tcW w:w="3991" w:type="dxa"/>
          </w:tcPr>
          <w:p w:rsidR="007E6624" w:rsidRPr="00D70C72" w:rsidRDefault="00033B99" w:rsidP="00BC6EF7">
            <w:pPr>
              <w:pStyle w:val="BodyTextNoMargin"/>
              <w:rPr>
                <w:rFonts w:eastAsia="MS Mincho"/>
              </w:rPr>
            </w:pPr>
            <w:r w:rsidRPr="00D70C72">
              <w:rPr>
                <w:rFonts w:eastAsia="MS Mincho"/>
              </w:rPr>
              <w:t>D</w:t>
            </w:r>
            <w:r w:rsidR="0047342A" w:rsidRPr="00D70C72">
              <w:rPr>
                <w:rFonts w:eastAsia="MS Mincho"/>
              </w:rPr>
              <w:t xml:space="preserve">ifferent tests for the CARMUSR functionality. </w:t>
            </w:r>
          </w:p>
        </w:tc>
      </w:tr>
      <w:tr w:rsidR="007E6624" w:rsidRPr="00D70C72" w:rsidTr="00D70C72">
        <w:trPr>
          <w:cantSplit/>
        </w:trPr>
        <w:tc>
          <w:tcPr>
            <w:tcW w:w="2915" w:type="dxa"/>
          </w:tcPr>
          <w:p w:rsidR="007E6624" w:rsidRPr="00D70C72" w:rsidRDefault="007E6624" w:rsidP="00BC6EF7">
            <w:pPr>
              <w:pStyle w:val="BodyTextNoMargin"/>
              <w:rPr>
                <w:rStyle w:val="Literal"/>
                <w:rFonts w:eastAsia="MS Mincho"/>
              </w:rPr>
            </w:pPr>
            <w:proofErr w:type="spellStart"/>
            <w:r w:rsidRPr="00D70C72">
              <w:rPr>
                <w:rStyle w:val="Literal"/>
                <w:rFonts w:eastAsia="MS Mincho"/>
              </w:rPr>
              <w:t>carmusr</w:t>
            </w:r>
            <w:proofErr w:type="spellEnd"/>
          </w:p>
        </w:tc>
        <w:tc>
          <w:tcPr>
            <w:tcW w:w="3991" w:type="dxa"/>
          </w:tcPr>
          <w:p w:rsidR="007E6624" w:rsidRPr="00D70C72" w:rsidRDefault="00033B99" w:rsidP="00BC6EF7">
            <w:pPr>
              <w:pStyle w:val="BodyTextNoMargin"/>
              <w:rPr>
                <w:rFonts w:eastAsia="MS Mincho"/>
              </w:rPr>
            </w:pPr>
            <w:r w:rsidRPr="00D70C72">
              <w:rPr>
                <w:rFonts w:eastAsia="MS Mincho"/>
              </w:rPr>
              <w:t>T</w:t>
            </w:r>
            <w:r w:rsidR="00910ADB" w:rsidRPr="00D70C72">
              <w:rPr>
                <w:rFonts w:eastAsia="MS Mincho"/>
              </w:rPr>
              <w:t xml:space="preserve">he majority of the </w:t>
            </w:r>
            <w:r w:rsidRPr="00D70C72">
              <w:rPr>
                <w:rFonts w:eastAsia="MS Mincho"/>
              </w:rPr>
              <w:t xml:space="preserve">customized </w:t>
            </w:r>
            <w:r w:rsidR="00910ADB" w:rsidRPr="00D70C72">
              <w:rPr>
                <w:rFonts w:eastAsia="MS Mincho"/>
              </w:rPr>
              <w:t xml:space="preserve">Studio functionality. </w:t>
            </w:r>
          </w:p>
        </w:tc>
      </w:tr>
      <w:tr w:rsidR="007E6624" w:rsidRPr="00D70C72" w:rsidTr="00D70C72">
        <w:trPr>
          <w:cantSplit/>
        </w:trPr>
        <w:tc>
          <w:tcPr>
            <w:tcW w:w="2915" w:type="dxa"/>
          </w:tcPr>
          <w:p w:rsidR="007E6624" w:rsidRPr="00D70C72" w:rsidRDefault="007E6624" w:rsidP="00BC6EF7">
            <w:pPr>
              <w:pStyle w:val="BodyTextNoMargin"/>
              <w:rPr>
                <w:rStyle w:val="Literal"/>
                <w:rFonts w:eastAsia="MS Mincho"/>
              </w:rPr>
            </w:pPr>
            <w:proofErr w:type="spellStart"/>
            <w:r w:rsidRPr="00D70C72">
              <w:rPr>
                <w:rStyle w:val="Literal"/>
                <w:rFonts w:eastAsia="MS Mincho"/>
              </w:rPr>
              <w:t>cio</w:t>
            </w:r>
            <w:proofErr w:type="spellEnd"/>
          </w:p>
        </w:tc>
        <w:tc>
          <w:tcPr>
            <w:tcW w:w="3991" w:type="dxa"/>
          </w:tcPr>
          <w:p w:rsidR="007E6624" w:rsidRPr="00D70C72" w:rsidRDefault="00033B99" w:rsidP="00BC6EF7">
            <w:pPr>
              <w:pStyle w:val="BodyTextNoMargin"/>
              <w:rPr>
                <w:rFonts w:eastAsia="MS Mincho"/>
              </w:rPr>
            </w:pPr>
            <w:r w:rsidRPr="00D70C72">
              <w:rPr>
                <w:rFonts w:eastAsia="MS Mincho"/>
              </w:rPr>
              <w:t>F</w:t>
            </w:r>
            <w:r w:rsidR="001B4366" w:rsidRPr="00D70C72">
              <w:rPr>
                <w:rFonts w:eastAsia="MS Mincho"/>
              </w:rPr>
              <w:t xml:space="preserve">iles related to check in, check out and editing of briefing times. </w:t>
            </w:r>
          </w:p>
        </w:tc>
      </w:tr>
      <w:tr w:rsidR="007E6624" w:rsidRPr="00D70C72" w:rsidTr="00D70C72">
        <w:trPr>
          <w:cantSplit/>
        </w:trPr>
        <w:tc>
          <w:tcPr>
            <w:tcW w:w="2915" w:type="dxa"/>
          </w:tcPr>
          <w:p w:rsidR="007E6624" w:rsidRPr="00D70C72" w:rsidRDefault="007E6624" w:rsidP="00BC6EF7">
            <w:pPr>
              <w:pStyle w:val="BodyTextNoMargin"/>
              <w:rPr>
                <w:rStyle w:val="Literal"/>
                <w:rFonts w:eastAsia="MS Mincho"/>
              </w:rPr>
            </w:pPr>
            <w:proofErr w:type="spellStart"/>
            <w:r w:rsidRPr="00D70C72">
              <w:rPr>
                <w:rStyle w:val="Literal"/>
                <w:rFonts w:eastAsia="MS Mincho"/>
              </w:rPr>
              <w:t>cmsadm</w:t>
            </w:r>
            <w:proofErr w:type="spellEnd"/>
          </w:p>
        </w:tc>
        <w:tc>
          <w:tcPr>
            <w:tcW w:w="3991" w:type="dxa"/>
          </w:tcPr>
          <w:p w:rsidR="007E6624" w:rsidRPr="00D70C72" w:rsidRDefault="00033B99" w:rsidP="00BC6EF7">
            <w:pPr>
              <w:pStyle w:val="BodyTextNoMargin"/>
              <w:rPr>
                <w:rFonts w:eastAsia="MS Mincho"/>
              </w:rPr>
            </w:pPr>
            <w:r w:rsidRPr="00D70C72">
              <w:rPr>
                <w:rFonts w:eastAsia="MS Mincho"/>
              </w:rPr>
              <w:t xml:space="preserve">Files for manipulating systems user list. </w:t>
            </w:r>
          </w:p>
        </w:tc>
      </w:tr>
      <w:tr w:rsidR="007E6624" w:rsidRPr="00D70C72" w:rsidTr="00D70C72">
        <w:trPr>
          <w:cantSplit/>
        </w:trPr>
        <w:tc>
          <w:tcPr>
            <w:tcW w:w="2915" w:type="dxa"/>
          </w:tcPr>
          <w:p w:rsidR="007E6624" w:rsidRPr="00D70C72" w:rsidRDefault="007E6624" w:rsidP="00BC6EF7">
            <w:pPr>
              <w:pStyle w:val="BodyTextNoMargin"/>
              <w:rPr>
                <w:rStyle w:val="Literal"/>
                <w:rFonts w:eastAsia="MS Mincho"/>
              </w:rPr>
            </w:pPr>
            <w:proofErr w:type="spellStart"/>
            <w:r w:rsidRPr="00D70C72">
              <w:rPr>
                <w:rStyle w:val="Literal"/>
                <w:rFonts w:eastAsia="MS Mincho"/>
              </w:rPr>
              <w:t>crewlists</w:t>
            </w:r>
            <w:proofErr w:type="spellEnd"/>
          </w:p>
        </w:tc>
        <w:tc>
          <w:tcPr>
            <w:tcW w:w="3991" w:type="dxa"/>
          </w:tcPr>
          <w:p w:rsidR="007E6624" w:rsidRPr="00D70C72" w:rsidRDefault="00AA2A34" w:rsidP="00BC6EF7">
            <w:pPr>
              <w:pStyle w:val="BodyTextNoMargin"/>
              <w:rPr>
                <w:rFonts w:eastAsia="MS Mincho"/>
              </w:rPr>
            </w:pPr>
            <w:r w:rsidRPr="00D70C72">
              <w:rPr>
                <w:rFonts w:eastAsia="MS Mincho"/>
              </w:rPr>
              <w:t xml:space="preserve">Files for generating </w:t>
            </w:r>
            <w:proofErr w:type="spellStart"/>
            <w:r w:rsidRPr="00D70C72">
              <w:rPr>
                <w:rFonts w:eastAsia="MS Mincho"/>
              </w:rPr>
              <w:t>crewlists</w:t>
            </w:r>
            <w:proofErr w:type="spellEnd"/>
            <w:r w:rsidRPr="00D70C72">
              <w:rPr>
                <w:rFonts w:eastAsia="MS Mincho"/>
              </w:rPr>
              <w:t xml:space="preserve">. </w:t>
            </w:r>
          </w:p>
        </w:tc>
      </w:tr>
      <w:tr w:rsidR="007E6624" w:rsidRPr="00D70C72" w:rsidTr="00D70C72">
        <w:trPr>
          <w:cantSplit/>
        </w:trPr>
        <w:tc>
          <w:tcPr>
            <w:tcW w:w="2915" w:type="dxa"/>
          </w:tcPr>
          <w:p w:rsidR="007E6624" w:rsidRPr="00D70C72" w:rsidRDefault="007E6624" w:rsidP="00BC6EF7">
            <w:pPr>
              <w:pStyle w:val="BodyTextNoMargin"/>
              <w:rPr>
                <w:rStyle w:val="Literal"/>
                <w:rFonts w:eastAsia="MS Mincho"/>
              </w:rPr>
            </w:pPr>
            <w:r w:rsidRPr="00D70C72">
              <w:rPr>
                <w:rStyle w:val="Literal"/>
                <w:rFonts w:eastAsia="MS Mincho"/>
              </w:rPr>
              <w:t>CustomMenuStates.py</w:t>
            </w:r>
          </w:p>
        </w:tc>
        <w:tc>
          <w:tcPr>
            <w:tcW w:w="3991" w:type="dxa"/>
          </w:tcPr>
          <w:p w:rsidR="007E6624" w:rsidRPr="00D70C72" w:rsidRDefault="002934B0" w:rsidP="00BC6EF7">
            <w:pPr>
              <w:pStyle w:val="BodyTextNoMargin"/>
              <w:rPr>
                <w:rFonts w:eastAsia="MS Mincho"/>
              </w:rPr>
            </w:pPr>
            <w:r w:rsidRPr="00D70C72">
              <w:rPr>
                <w:rFonts w:eastAsia="MS Mincho"/>
              </w:rPr>
              <w:t xml:space="preserve">A file extending CARMSYS functionality for menu states. </w:t>
            </w:r>
          </w:p>
        </w:tc>
      </w:tr>
      <w:tr w:rsidR="007E6624" w:rsidRPr="00D70C72" w:rsidTr="00D70C72">
        <w:trPr>
          <w:cantSplit/>
        </w:trPr>
        <w:tc>
          <w:tcPr>
            <w:tcW w:w="2915" w:type="dxa"/>
          </w:tcPr>
          <w:p w:rsidR="007E6624" w:rsidRPr="00D70C72" w:rsidRDefault="007E6624" w:rsidP="00BC6EF7">
            <w:pPr>
              <w:pStyle w:val="BodyTextNoMargin"/>
              <w:rPr>
                <w:rStyle w:val="Literal"/>
                <w:rFonts w:eastAsia="MS Mincho"/>
              </w:rPr>
            </w:pPr>
            <w:r w:rsidRPr="00D70C72">
              <w:rPr>
                <w:rStyle w:val="Literal"/>
                <w:rFonts w:eastAsia="MS Mincho"/>
              </w:rPr>
              <w:t>dig</w:t>
            </w:r>
          </w:p>
        </w:tc>
        <w:tc>
          <w:tcPr>
            <w:tcW w:w="3991" w:type="dxa"/>
          </w:tcPr>
          <w:p w:rsidR="007E6624" w:rsidRPr="00D70C72" w:rsidRDefault="002934B0" w:rsidP="00BC6EF7">
            <w:pPr>
              <w:pStyle w:val="BodyTextNoMargin"/>
              <w:rPr>
                <w:rFonts w:eastAsia="MS Mincho"/>
              </w:rPr>
            </w:pPr>
            <w:r w:rsidRPr="00D70C72">
              <w:rPr>
                <w:rFonts w:eastAsia="MS Mincho"/>
              </w:rPr>
              <w:t>Files for customization of the DIG handlers.</w:t>
            </w:r>
          </w:p>
        </w:tc>
      </w:tr>
      <w:tr w:rsidR="007E6624" w:rsidRPr="00D70C72" w:rsidTr="00D70C72">
        <w:trPr>
          <w:cantSplit/>
        </w:trPr>
        <w:tc>
          <w:tcPr>
            <w:tcW w:w="2915" w:type="dxa"/>
          </w:tcPr>
          <w:p w:rsidR="007E6624" w:rsidRPr="00D70C72" w:rsidRDefault="007E6624" w:rsidP="00BC6EF7">
            <w:pPr>
              <w:pStyle w:val="BodyTextNoMargin"/>
              <w:rPr>
                <w:rStyle w:val="Literal"/>
                <w:rFonts w:eastAsia="MS Mincho"/>
              </w:rPr>
            </w:pPr>
            <w:proofErr w:type="spellStart"/>
            <w:r w:rsidRPr="00D70C72">
              <w:rPr>
                <w:rStyle w:val="Literal"/>
                <w:rFonts w:eastAsia="MS Mincho"/>
              </w:rPr>
              <w:t>hotel_transport</w:t>
            </w:r>
            <w:proofErr w:type="spellEnd"/>
          </w:p>
        </w:tc>
        <w:tc>
          <w:tcPr>
            <w:tcW w:w="3991" w:type="dxa"/>
          </w:tcPr>
          <w:p w:rsidR="007E6624" w:rsidRPr="00D70C72" w:rsidRDefault="002934B0" w:rsidP="00BC6EF7">
            <w:pPr>
              <w:pStyle w:val="BodyTextNoMargin"/>
              <w:rPr>
                <w:rFonts w:eastAsia="MS Mincho"/>
              </w:rPr>
            </w:pPr>
            <w:r w:rsidRPr="00D70C72">
              <w:rPr>
                <w:rFonts w:eastAsia="MS Mincho"/>
              </w:rPr>
              <w:t xml:space="preserve">Files for generating hotel and transport </w:t>
            </w:r>
            <w:r w:rsidR="00BC6EF7" w:rsidRPr="00D70C72">
              <w:rPr>
                <w:rFonts w:eastAsia="MS Mincho"/>
              </w:rPr>
              <w:t>report calculation and maintenance</w:t>
            </w:r>
            <w:r w:rsidRPr="00D70C72">
              <w:rPr>
                <w:rFonts w:eastAsia="MS Mincho"/>
              </w:rPr>
              <w:t xml:space="preserve">. </w:t>
            </w:r>
          </w:p>
        </w:tc>
      </w:tr>
      <w:tr w:rsidR="00D00972" w:rsidRPr="00D70C72" w:rsidTr="00D70C72">
        <w:trPr>
          <w:cantSplit/>
        </w:trPr>
        <w:tc>
          <w:tcPr>
            <w:tcW w:w="2915" w:type="dxa"/>
          </w:tcPr>
          <w:p w:rsidR="00D00972" w:rsidRPr="00D70C72" w:rsidRDefault="00D00972" w:rsidP="00BC6EF7">
            <w:pPr>
              <w:pStyle w:val="BodyTextNoMargin"/>
              <w:rPr>
                <w:rStyle w:val="Literal"/>
                <w:rFonts w:eastAsia="MS Mincho"/>
              </w:rPr>
            </w:pPr>
            <w:r w:rsidRPr="00D70C72">
              <w:rPr>
                <w:rStyle w:val="Literal"/>
                <w:rFonts w:eastAsia="MS Mincho"/>
              </w:rPr>
              <w:t>ImportCommandsExt.py</w:t>
            </w:r>
          </w:p>
        </w:tc>
        <w:tc>
          <w:tcPr>
            <w:tcW w:w="3991" w:type="dxa"/>
          </w:tcPr>
          <w:p w:rsidR="00D00972" w:rsidRPr="00D70C72" w:rsidRDefault="002A3918" w:rsidP="00BC6EF7">
            <w:pPr>
              <w:pStyle w:val="BodyTextNoMargin"/>
              <w:rPr>
                <w:rFonts w:eastAsia="MS Mincho"/>
              </w:rPr>
            </w:pPr>
            <w:r w:rsidRPr="00D70C72">
              <w:rPr>
                <w:rFonts w:eastAsia="MS Mincho"/>
              </w:rPr>
              <w:t>Data file i</w:t>
            </w:r>
            <w:r w:rsidR="005B7529" w:rsidRPr="00D70C72">
              <w:rPr>
                <w:rFonts w:eastAsia="MS Mincho"/>
              </w:rPr>
              <w:t xml:space="preserve">mport options in planning. </w:t>
            </w:r>
          </w:p>
        </w:tc>
      </w:tr>
      <w:tr w:rsidR="007E6624" w:rsidRPr="00D70C72" w:rsidTr="00D70C72">
        <w:trPr>
          <w:cantSplit/>
        </w:trPr>
        <w:tc>
          <w:tcPr>
            <w:tcW w:w="2915" w:type="dxa"/>
          </w:tcPr>
          <w:p w:rsidR="007E6624" w:rsidRPr="00D70C72" w:rsidRDefault="007E6624" w:rsidP="00BC6EF7">
            <w:pPr>
              <w:pStyle w:val="BodyTextNoMargin"/>
              <w:rPr>
                <w:rStyle w:val="Literal"/>
                <w:rFonts w:eastAsia="MS Mincho"/>
              </w:rPr>
            </w:pPr>
            <w:r w:rsidRPr="00D70C72">
              <w:rPr>
                <w:rStyle w:val="Literal"/>
                <w:rFonts w:eastAsia="MS Mincho"/>
              </w:rPr>
              <w:t>meal</w:t>
            </w:r>
          </w:p>
        </w:tc>
        <w:tc>
          <w:tcPr>
            <w:tcW w:w="3991" w:type="dxa"/>
          </w:tcPr>
          <w:p w:rsidR="007E6624" w:rsidRPr="00D70C72" w:rsidRDefault="00472D98" w:rsidP="00BC6EF7">
            <w:pPr>
              <w:pStyle w:val="BodyTextNoMargin"/>
              <w:rPr>
                <w:rFonts w:eastAsia="MS Mincho"/>
              </w:rPr>
            </w:pPr>
            <w:r w:rsidRPr="00D70C72">
              <w:rPr>
                <w:rFonts w:eastAsia="MS Mincho"/>
              </w:rPr>
              <w:t xml:space="preserve">Files for meal order report calculation and maintenance. </w:t>
            </w:r>
          </w:p>
        </w:tc>
      </w:tr>
      <w:tr w:rsidR="007E6624" w:rsidRPr="00D70C72" w:rsidTr="00D70C72">
        <w:trPr>
          <w:cantSplit/>
        </w:trPr>
        <w:tc>
          <w:tcPr>
            <w:tcW w:w="2915" w:type="dxa"/>
          </w:tcPr>
          <w:p w:rsidR="007E6624" w:rsidRPr="00D70C72" w:rsidRDefault="007E6624" w:rsidP="00BC6EF7">
            <w:pPr>
              <w:pStyle w:val="BodyTextNoMargin"/>
              <w:rPr>
                <w:rStyle w:val="Literal"/>
                <w:rFonts w:eastAsia="MS Mincho"/>
              </w:rPr>
            </w:pPr>
            <w:r w:rsidRPr="00D70C72">
              <w:rPr>
                <w:rStyle w:val="Literal"/>
                <w:rFonts w:eastAsia="MS Mincho"/>
              </w:rPr>
              <w:t>MenuCommandsExt.py</w:t>
            </w:r>
          </w:p>
        </w:tc>
        <w:tc>
          <w:tcPr>
            <w:tcW w:w="3991" w:type="dxa"/>
          </w:tcPr>
          <w:p w:rsidR="007E6624" w:rsidRPr="00D70C72" w:rsidRDefault="002A3918" w:rsidP="00BC6EF7">
            <w:pPr>
              <w:pStyle w:val="BodyTextNoMargin"/>
              <w:rPr>
                <w:rFonts w:eastAsia="MS Mincho"/>
              </w:rPr>
            </w:pPr>
            <w:r w:rsidRPr="00D70C72">
              <w:rPr>
                <w:rFonts w:eastAsia="MS Mincho"/>
              </w:rPr>
              <w:t>S</w:t>
            </w:r>
            <w:r w:rsidR="00BC6EF7" w:rsidRPr="00D70C72">
              <w:rPr>
                <w:rFonts w:eastAsia="MS Mincho"/>
              </w:rPr>
              <w:t xml:space="preserve">hort commands accessed from menus in the different Studio applications. </w:t>
            </w:r>
          </w:p>
        </w:tc>
      </w:tr>
      <w:tr w:rsidR="007E6624" w:rsidRPr="00D70C72" w:rsidTr="00D70C72">
        <w:trPr>
          <w:cantSplit/>
        </w:trPr>
        <w:tc>
          <w:tcPr>
            <w:tcW w:w="2915" w:type="dxa"/>
          </w:tcPr>
          <w:p w:rsidR="007E6624" w:rsidRPr="00D70C72" w:rsidRDefault="007E6624" w:rsidP="00BC6EF7">
            <w:pPr>
              <w:pStyle w:val="BodyTextNoMargin"/>
              <w:rPr>
                <w:rStyle w:val="Literal"/>
                <w:rFonts w:eastAsia="MS Mincho"/>
              </w:rPr>
            </w:pPr>
            <w:r w:rsidRPr="00D70C72">
              <w:rPr>
                <w:rStyle w:val="Literal"/>
                <w:rFonts w:eastAsia="MS Mincho"/>
              </w:rPr>
              <w:t>passive</w:t>
            </w:r>
          </w:p>
        </w:tc>
        <w:tc>
          <w:tcPr>
            <w:tcW w:w="3991" w:type="dxa"/>
          </w:tcPr>
          <w:p w:rsidR="007E6624" w:rsidRPr="00D70C72" w:rsidRDefault="00BC6EF7" w:rsidP="00BC6EF7">
            <w:pPr>
              <w:pStyle w:val="BodyTextNoMargin"/>
              <w:rPr>
                <w:rFonts w:eastAsia="MS Mincho"/>
              </w:rPr>
            </w:pPr>
            <w:r w:rsidRPr="00D70C72">
              <w:rPr>
                <w:rFonts w:eastAsia="MS Mincho"/>
              </w:rPr>
              <w:t>Files for passive booking report calculation and maintenance.</w:t>
            </w:r>
          </w:p>
        </w:tc>
      </w:tr>
      <w:tr w:rsidR="007E6624" w:rsidRPr="00D70C72" w:rsidTr="00D70C72">
        <w:trPr>
          <w:cantSplit/>
        </w:trPr>
        <w:tc>
          <w:tcPr>
            <w:tcW w:w="2915" w:type="dxa"/>
          </w:tcPr>
          <w:p w:rsidR="007E6624" w:rsidRPr="00D70C72" w:rsidRDefault="007E6624" w:rsidP="00BC6EF7">
            <w:pPr>
              <w:pStyle w:val="BodyTextNoMargin"/>
              <w:rPr>
                <w:rStyle w:val="Literal"/>
                <w:rFonts w:eastAsia="MS Mincho"/>
              </w:rPr>
            </w:pPr>
            <w:r w:rsidRPr="00D70C72">
              <w:rPr>
                <w:rStyle w:val="Literal"/>
                <w:rFonts w:eastAsia="MS Mincho"/>
              </w:rPr>
              <w:t>replication</w:t>
            </w:r>
          </w:p>
        </w:tc>
        <w:tc>
          <w:tcPr>
            <w:tcW w:w="3991" w:type="dxa"/>
          </w:tcPr>
          <w:p w:rsidR="007E6624" w:rsidRPr="00D70C72" w:rsidRDefault="00BC6EF7" w:rsidP="00BC6EF7">
            <w:pPr>
              <w:pStyle w:val="BodyTextNoMargin"/>
              <w:rPr>
                <w:rFonts w:eastAsia="MS Mincho"/>
              </w:rPr>
            </w:pPr>
            <w:r w:rsidRPr="00D70C72">
              <w:rPr>
                <w:rFonts w:eastAsia="MS Mincho"/>
              </w:rPr>
              <w:t>Files for replicating data from CRU80 to CMS and vice versa.</w:t>
            </w:r>
          </w:p>
        </w:tc>
      </w:tr>
      <w:tr w:rsidR="007E6624" w:rsidRPr="00D70C72" w:rsidTr="00D70C72">
        <w:trPr>
          <w:cantSplit/>
        </w:trPr>
        <w:tc>
          <w:tcPr>
            <w:tcW w:w="2915" w:type="dxa"/>
          </w:tcPr>
          <w:p w:rsidR="007E6624" w:rsidRPr="00D70C72" w:rsidRDefault="007E6624" w:rsidP="00BC6EF7">
            <w:pPr>
              <w:pStyle w:val="BodyTextNoMargin"/>
              <w:rPr>
                <w:rStyle w:val="Literal"/>
                <w:rFonts w:eastAsia="MS Mincho"/>
              </w:rPr>
            </w:pPr>
            <w:r w:rsidRPr="00D70C72">
              <w:rPr>
                <w:rStyle w:val="Literal"/>
                <w:rFonts w:eastAsia="MS Mincho"/>
              </w:rPr>
              <w:t>salary</w:t>
            </w:r>
          </w:p>
        </w:tc>
        <w:tc>
          <w:tcPr>
            <w:tcW w:w="3991" w:type="dxa"/>
          </w:tcPr>
          <w:p w:rsidR="007E6624" w:rsidRPr="00D70C72" w:rsidRDefault="00BC6EF7" w:rsidP="00BC6EF7">
            <w:pPr>
              <w:pStyle w:val="BodyTextNoMargin"/>
              <w:rPr>
                <w:rFonts w:eastAsia="MS Mincho"/>
              </w:rPr>
            </w:pPr>
            <w:r w:rsidRPr="00D70C72">
              <w:rPr>
                <w:rFonts w:eastAsia="MS Mincho"/>
              </w:rPr>
              <w:t>Files for salary report calculation and maintenance.</w:t>
            </w:r>
          </w:p>
        </w:tc>
      </w:tr>
      <w:tr w:rsidR="007E6624" w:rsidRPr="00D70C72" w:rsidTr="00D70C72">
        <w:trPr>
          <w:cantSplit/>
        </w:trPr>
        <w:tc>
          <w:tcPr>
            <w:tcW w:w="2915" w:type="dxa"/>
          </w:tcPr>
          <w:p w:rsidR="007E6624" w:rsidRPr="00D70C72" w:rsidRDefault="007E6624" w:rsidP="00BC6EF7">
            <w:pPr>
              <w:pStyle w:val="BodyTextNoMargin"/>
              <w:rPr>
                <w:rStyle w:val="Literal"/>
                <w:rFonts w:eastAsia="MS Mincho"/>
              </w:rPr>
            </w:pPr>
            <w:r w:rsidRPr="00D70C72">
              <w:rPr>
                <w:rStyle w:val="Literal"/>
                <w:rFonts w:eastAsia="MS Mincho"/>
              </w:rPr>
              <w:t>Select.py</w:t>
            </w:r>
          </w:p>
        </w:tc>
        <w:tc>
          <w:tcPr>
            <w:tcW w:w="3991" w:type="dxa"/>
          </w:tcPr>
          <w:p w:rsidR="007E6624" w:rsidRPr="00D70C72" w:rsidRDefault="002A3918" w:rsidP="00BC6EF7">
            <w:pPr>
              <w:pStyle w:val="BodyTextNoMargin"/>
              <w:rPr>
                <w:rFonts w:eastAsia="MS Mincho"/>
              </w:rPr>
            </w:pPr>
            <w:r w:rsidRPr="00D70C72">
              <w:rPr>
                <w:rFonts w:eastAsia="MS Mincho"/>
              </w:rPr>
              <w:t xml:space="preserve">Select functions used both in menus and in other functions. </w:t>
            </w:r>
          </w:p>
        </w:tc>
      </w:tr>
      <w:tr w:rsidR="007E6624" w:rsidRPr="00D70C72" w:rsidTr="00D70C72">
        <w:trPr>
          <w:cantSplit/>
        </w:trPr>
        <w:tc>
          <w:tcPr>
            <w:tcW w:w="2915" w:type="dxa"/>
          </w:tcPr>
          <w:p w:rsidR="007E6624" w:rsidRPr="00D70C72" w:rsidRDefault="007E6624" w:rsidP="00BC6EF7">
            <w:pPr>
              <w:pStyle w:val="BodyTextNoMargin"/>
              <w:rPr>
                <w:rStyle w:val="Literal"/>
                <w:rFonts w:eastAsia="MS Mincho"/>
              </w:rPr>
            </w:pPr>
            <w:r w:rsidRPr="00D70C72">
              <w:rPr>
                <w:rStyle w:val="Literal"/>
                <w:rFonts w:eastAsia="MS Mincho"/>
              </w:rPr>
              <w:t>StudioCustom.py</w:t>
            </w:r>
          </w:p>
        </w:tc>
        <w:tc>
          <w:tcPr>
            <w:tcW w:w="3991" w:type="dxa"/>
          </w:tcPr>
          <w:p w:rsidR="007E6624" w:rsidRPr="00D70C72" w:rsidRDefault="00A007A8" w:rsidP="00BC6EF7">
            <w:pPr>
              <w:pStyle w:val="BodyTextNoMargin"/>
              <w:rPr>
                <w:rFonts w:eastAsia="MS Mincho"/>
              </w:rPr>
            </w:pPr>
            <w:r w:rsidRPr="00D70C72">
              <w:rPr>
                <w:rFonts w:eastAsia="MS Mincho"/>
              </w:rPr>
              <w:t>Defines</w:t>
            </w:r>
            <w:r w:rsidR="00E7142D" w:rsidRPr="00D70C72">
              <w:rPr>
                <w:rFonts w:eastAsia="MS Mincho"/>
              </w:rPr>
              <w:t xml:space="preserve"> python</w:t>
            </w:r>
            <w:r w:rsidRPr="00D70C72">
              <w:rPr>
                <w:rFonts w:eastAsia="MS Mincho"/>
              </w:rPr>
              <w:t xml:space="preserve"> imports for Studio. </w:t>
            </w:r>
            <w:r w:rsidR="00E7142D" w:rsidRPr="00D70C72">
              <w:rPr>
                <w:rFonts w:eastAsia="MS Mincho"/>
              </w:rPr>
              <w:t>It</w:t>
            </w:r>
            <w:r w:rsidRPr="00D70C72">
              <w:rPr>
                <w:rFonts w:eastAsia="MS Mincho"/>
              </w:rPr>
              <w:t xml:space="preserve"> is an extension to the CARMSYS imports. </w:t>
            </w:r>
          </w:p>
        </w:tc>
      </w:tr>
      <w:tr w:rsidR="007E6624" w:rsidRPr="00D70C72" w:rsidTr="00D70C72">
        <w:trPr>
          <w:cantSplit/>
        </w:trPr>
        <w:tc>
          <w:tcPr>
            <w:tcW w:w="2915" w:type="dxa"/>
          </w:tcPr>
          <w:p w:rsidR="007E6624" w:rsidRPr="00D70C72" w:rsidRDefault="007E6624" w:rsidP="00BC6EF7">
            <w:pPr>
              <w:pStyle w:val="BodyTextNoMargin"/>
              <w:rPr>
                <w:rStyle w:val="Literal"/>
                <w:rFonts w:eastAsia="MS Mincho"/>
              </w:rPr>
            </w:pPr>
            <w:r w:rsidRPr="00D70C72">
              <w:rPr>
                <w:rStyle w:val="Literal"/>
                <w:rFonts w:eastAsia="MS Mincho"/>
              </w:rPr>
              <w:t>StudioServerCustom.py</w:t>
            </w:r>
          </w:p>
        </w:tc>
        <w:tc>
          <w:tcPr>
            <w:tcW w:w="3991" w:type="dxa"/>
          </w:tcPr>
          <w:p w:rsidR="007E6624" w:rsidRPr="00D70C72" w:rsidRDefault="00F77816" w:rsidP="00BC6EF7">
            <w:pPr>
              <w:pStyle w:val="BodyTextNoMargin"/>
              <w:rPr>
                <w:rFonts w:eastAsia="MS Mincho"/>
              </w:rPr>
            </w:pPr>
            <w:r w:rsidRPr="00D70C72">
              <w:rPr>
                <w:rFonts w:eastAsia="MS Mincho"/>
              </w:rPr>
              <w:t>Defines python imports for Studio servers. It is an extension to the CARMSYS imports.</w:t>
            </w:r>
          </w:p>
        </w:tc>
      </w:tr>
      <w:tr w:rsidR="007E6624" w:rsidRPr="00D70C72" w:rsidTr="00D70C72">
        <w:trPr>
          <w:cantSplit/>
        </w:trPr>
        <w:tc>
          <w:tcPr>
            <w:tcW w:w="2915" w:type="dxa"/>
          </w:tcPr>
          <w:p w:rsidR="007E6624" w:rsidRPr="00D70C72" w:rsidRDefault="007E6624" w:rsidP="00BC6EF7">
            <w:pPr>
              <w:pStyle w:val="BodyTextNoMargin"/>
              <w:rPr>
                <w:rStyle w:val="Literal"/>
                <w:rFonts w:eastAsia="MS Mincho"/>
              </w:rPr>
            </w:pPr>
            <w:r w:rsidRPr="00D70C72">
              <w:rPr>
                <w:rStyle w:val="Literal"/>
                <w:rFonts w:eastAsia="MS Mincho"/>
              </w:rPr>
              <w:t>tm.py</w:t>
            </w:r>
          </w:p>
        </w:tc>
        <w:tc>
          <w:tcPr>
            <w:tcW w:w="3991" w:type="dxa"/>
          </w:tcPr>
          <w:p w:rsidR="00F77816" w:rsidRPr="00D70C72" w:rsidRDefault="00F77816" w:rsidP="00BC6EF7">
            <w:pPr>
              <w:pStyle w:val="BodyTextNoMargin"/>
              <w:rPr>
                <w:rFonts w:eastAsia="MS Mincho"/>
              </w:rPr>
            </w:pPr>
            <w:r w:rsidRPr="00D70C72">
              <w:rPr>
                <w:rFonts w:eastAsia="MS Mincho"/>
              </w:rPr>
              <w:t xml:space="preserve">Customized wrapper functions for the CARMSYS table manager functionality. </w:t>
            </w:r>
            <w:r w:rsidRPr="00D70C72">
              <w:rPr>
                <w:rFonts w:eastAsia="MS Mincho"/>
              </w:rPr>
              <w:br/>
              <w:t xml:space="preserve">Used by almost all functions accessing data within other applications. </w:t>
            </w:r>
          </w:p>
        </w:tc>
      </w:tr>
      <w:tr w:rsidR="007E6624" w:rsidRPr="00D70C72" w:rsidTr="00D70C72">
        <w:trPr>
          <w:cantSplit/>
        </w:trPr>
        <w:tc>
          <w:tcPr>
            <w:tcW w:w="2915" w:type="dxa"/>
          </w:tcPr>
          <w:p w:rsidR="007E6624" w:rsidRPr="00D70C72" w:rsidRDefault="007E6624" w:rsidP="00BC6EF7">
            <w:pPr>
              <w:pStyle w:val="BodyTextNoMargin"/>
              <w:rPr>
                <w:rStyle w:val="Literal"/>
                <w:rFonts w:eastAsia="MS Mincho"/>
              </w:rPr>
            </w:pPr>
            <w:r w:rsidRPr="00D70C72">
              <w:rPr>
                <w:rStyle w:val="Literal"/>
                <w:rFonts w:eastAsia="MS Mincho"/>
              </w:rPr>
              <w:t>TrackingGuiExt.py</w:t>
            </w:r>
          </w:p>
        </w:tc>
        <w:tc>
          <w:tcPr>
            <w:tcW w:w="3991" w:type="dxa"/>
          </w:tcPr>
          <w:p w:rsidR="007E6624" w:rsidRPr="00D70C72" w:rsidRDefault="00607519" w:rsidP="00BC6EF7">
            <w:pPr>
              <w:pStyle w:val="BodyTextNoMargin"/>
              <w:rPr>
                <w:rFonts w:eastAsia="MS Mincho"/>
              </w:rPr>
            </w:pPr>
            <w:r w:rsidRPr="00D70C72">
              <w:rPr>
                <w:rFonts w:eastAsia="MS Mincho"/>
              </w:rPr>
              <w:t xml:space="preserve">Defines functions used in the CARMSYS to customize core functionality. </w:t>
            </w:r>
          </w:p>
        </w:tc>
      </w:tr>
      <w:tr w:rsidR="007E6624" w:rsidRPr="00D70C72" w:rsidTr="00D70C72">
        <w:trPr>
          <w:cantSplit/>
        </w:trPr>
        <w:tc>
          <w:tcPr>
            <w:tcW w:w="2915" w:type="dxa"/>
          </w:tcPr>
          <w:p w:rsidR="007E6624" w:rsidRPr="00D70C72" w:rsidRDefault="007E6624" w:rsidP="00BC6EF7">
            <w:pPr>
              <w:pStyle w:val="BodyTextNoMargin"/>
              <w:rPr>
                <w:rStyle w:val="Literal"/>
                <w:rFonts w:eastAsia="MS Mincho"/>
              </w:rPr>
            </w:pPr>
            <w:proofErr w:type="spellStart"/>
            <w:r w:rsidRPr="00D70C72">
              <w:rPr>
                <w:rStyle w:val="Literal"/>
                <w:rFonts w:eastAsia="MS Mincho"/>
              </w:rPr>
              <w:t>utils</w:t>
            </w:r>
            <w:proofErr w:type="spellEnd"/>
          </w:p>
        </w:tc>
        <w:tc>
          <w:tcPr>
            <w:tcW w:w="3991" w:type="dxa"/>
          </w:tcPr>
          <w:p w:rsidR="007E6624" w:rsidRPr="00D70C72" w:rsidRDefault="0076091F" w:rsidP="00BC6EF7">
            <w:pPr>
              <w:pStyle w:val="BodyTextNoMargin"/>
              <w:rPr>
                <w:rFonts w:eastAsia="MS Mincho"/>
              </w:rPr>
            </w:pPr>
            <w:r w:rsidRPr="00D70C72">
              <w:rPr>
                <w:rFonts w:eastAsia="MS Mincho"/>
              </w:rPr>
              <w:t xml:space="preserve">Different </w:t>
            </w:r>
            <w:r w:rsidR="0001333E" w:rsidRPr="00D70C72">
              <w:rPr>
                <w:rFonts w:eastAsia="MS Mincho"/>
              </w:rPr>
              <w:t xml:space="preserve">helper </w:t>
            </w:r>
            <w:r w:rsidRPr="00D70C72">
              <w:rPr>
                <w:rFonts w:eastAsia="MS Mincho"/>
              </w:rPr>
              <w:t>functions</w:t>
            </w:r>
            <w:r w:rsidR="0001333E" w:rsidRPr="00D70C72">
              <w:rPr>
                <w:rFonts w:eastAsia="MS Mincho"/>
              </w:rPr>
              <w:t xml:space="preserve">. </w:t>
            </w:r>
          </w:p>
        </w:tc>
      </w:tr>
    </w:tbl>
    <w:p w:rsidR="00E0654F" w:rsidRPr="00E0654F" w:rsidRDefault="00873B72" w:rsidP="00910ADB">
      <w:pPr>
        <w:pStyle w:val="SeeAlso"/>
      </w:pPr>
      <w:r>
        <w:t xml:space="preserve">More information </w:t>
      </w:r>
      <w:ins w:id="184" w:author="Michael Lundell" w:date="2012-10-15T14:10:00Z">
        <w:r w:rsidR="005C63EE">
          <w:t>is found in each file.</w:t>
        </w:r>
        <w:r w:rsidR="005C63EE" w:rsidDel="005C63EE">
          <w:t xml:space="preserve"> </w:t>
        </w:r>
      </w:ins>
      <w:del w:id="185" w:author="Michael Lundell" w:date="2012-10-15T14:10:00Z">
        <w:r w:rsidDel="005C63EE">
          <w:delText>about the content of each file as well as the</w:delText>
        </w:r>
        <w:r w:rsidR="00910ADB" w:rsidDel="005C63EE">
          <w:delText xml:space="preserve"> relation between the different files and the rave code is described in the </w:delText>
        </w:r>
        <w:r w:rsidR="00910ADB" w:rsidRPr="00910ADB" w:rsidDel="005C63EE">
          <w:rPr>
            <w:rStyle w:val="Xref"/>
          </w:rPr>
          <w:delText xml:space="preserve">appendix </w:delText>
        </w:r>
        <w:commentRangeStart w:id="186"/>
        <w:r w:rsidR="00910ADB" w:rsidRPr="00724A53" w:rsidDel="005C63EE">
          <w:rPr>
            <w:rStyle w:val="Xref"/>
            <w:highlight w:val="red"/>
          </w:rPr>
          <w:delText>XXXXX</w:delText>
        </w:r>
        <w:commentRangeEnd w:id="186"/>
        <w:r w:rsidR="000B4F63" w:rsidRPr="00724A53" w:rsidDel="005C63EE">
          <w:rPr>
            <w:rStyle w:val="CommentReference"/>
            <w:highlight w:val="red"/>
          </w:rPr>
          <w:commentReference w:id="186"/>
        </w:r>
        <w:r w:rsidR="00910ADB" w:rsidRPr="00724A53" w:rsidDel="005C63EE">
          <w:rPr>
            <w:highlight w:val="red"/>
          </w:rPr>
          <w:delText>.</w:delText>
        </w:r>
      </w:del>
    </w:p>
    <w:p w:rsidR="0007611C" w:rsidRDefault="0007611C" w:rsidP="0007611C">
      <w:pPr>
        <w:pStyle w:val="Heading3"/>
      </w:pPr>
      <w:bookmarkStart w:id="187" w:name="_Toc338419317"/>
      <w:r>
        <w:t>Configuration</w:t>
      </w:r>
      <w:bookmarkEnd w:id="187"/>
    </w:p>
    <w:p w:rsidR="0007611C" w:rsidRDefault="004F2814" w:rsidP="0007611C">
      <w:pPr>
        <w:pStyle w:val="BodyText"/>
      </w:pPr>
      <w:r>
        <w:t xml:space="preserve">The configuration for the system consists of different parts: it is configuration for the server environment and some different configuration systems for the clients and for interaction between the applications. </w:t>
      </w:r>
    </w:p>
    <w:p w:rsidR="004F2814" w:rsidRDefault="004F2814" w:rsidP="004F2814">
      <w:pPr>
        <w:pStyle w:val="Heading4"/>
      </w:pPr>
      <w:r>
        <w:t>Server environment configuration</w:t>
      </w:r>
    </w:p>
    <w:p w:rsidR="00ED1A3E" w:rsidRDefault="004F2814" w:rsidP="00ED1A3E">
      <w:pPr>
        <w:pStyle w:val="BodyText"/>
      </w:pPr>
      <w:r>
        <w:t xml:space="preserve">The main files for defining the server environment configuration to enable </w:t>
      </w:r>
      <w:r w:rsidR="00ED1A3E">
        <w:t xml:space="preserve">the system to start </w:t>
      </w:r>
      <w:r w:rsidR="00DB7B2E">
        <w:t>are</w:t>
      </w:r>
      <w:r w:rsidR="00ED1A3E">
        <w:t>:</w:t>
      </w:r>
    </w:p>
    <w:tbl>
      <w:tblPr>
        <w:tblW w:w="0" w:type="auto"/>
        <w:tblInd w:w="2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57" w:type="dxa"/>
        </w:tblCellMar>
        <w:tblLook w:val="01E0"/>
      </w:tblPr>
      <w:tblGrid>
        <w:gridCol w:w="2376"/>
        <w:gridCol w:w="4530"/>
      </w:tblGrid>
      <w:tr w:rsidR="003C0C99" w:rsidRPr="00D70C72" w:rsidTr="00D70C72">
        <w:trPr>
          <w:cantSplit/>
          <w:tblHeader/>
        </w:trPr>
        <w:tc>
          <w:tcPr>
            <w:tcW w:w="2268" w:type="dxa"/>
            <w:tcBorders>
              <w:top w:val="single" w:sz="4" w:space="0" w:color="auto"/>
              <w:left w:val="single" w:sz="4" w:space="0" w:color="auto"/>
              <w:bottom w:val="single" w:sz="4" w:space="0" w:color="auto"/>
              <w:right w:val="single" w:sz="4" w:space="0" w:color="auto"/>
              <w:tl2br w:val="nil"/>
              <w:tr2bl w:val="nil"/>
            </w:tcBorders>
            <w:shd w:val="clear" w:color="auto" w:fill="E6E6E6"/>
          </w:tcPr>
          <w:p w:rsidR="003C0C99" w:rsidRPr="0026714C" w:rsidRDefault="003C0C99" w:rsidP="0026714C">
            <w:pPr>
              <w:pStyle w:val="TableHead"/>
            </w:pPr>
            <w:r w:rsidRPr="0026714C">
              <w:t>File</w:t>
            </w:r>
          </w:p>
        </w:tc>
        <w:tc>
          <w:tcPr>
            <w:tcW w:w="6736" w:type="dxa"/>
            <w:tcBorders>
              <w:top w:val="single" w:sz="4" w:space="0" w:color="auto"/>
              <w:left w:val="single" w:sz="4" w:space="0" w:color="auto"/>
              <w:bottom w:val="single" w:sz="4" w:space="0" w:color="auto"/>
              <w:right w:val="single" w:sz="4" w:space="0" w:color="auto"/>
              <w:tl2br w:val="nil"/>
              <w:tr2bl w:val="nil"/>
            </w:tcBorders>
            <w:shd w:val="clear" w:color="auto" w:fill="E6E6E6"/>
          </w:tcPr>
          <w:p w:rsidR="003C0C99" w:rsidRPr="0026714C" w:rsidRDefault="003C0C99" w:rsidP="0026714C">
            <w:pPr>
              <w:pStyle w:val="TableHead"/>
            </w:pPr>
            <w:proofErr w:type="spellStart"/>
            <w:r w:rsidRPr="0026714C">
              <w:t>Descriptrion</w:t>
            </w:r>
            <w:proofErr w:type="spellEnd"/>
          </w:p>
        </w:tc>
      </w:tr>
      <w:tr w:rsidR="003C0C99" w:rsidRPr="003C0C99" w:rsidTr="00D70C72">
        <w:trPr>
          <w:cantSplit/>
        </w:trPr>
        <w:tc>
          <w:tcPr>
            <w:tcW w:w="2268" w:type="dxa"/>
          </w:tcPr>
          <w:p w:rsidR="003C0C99" w:rsidRPr="0026714C" w:rsidRDefault="003C0C99" w:rsidP="0026714C">
            <w:pPr>
              <w:pStyle w:val="BodyTextNoMargin"/>
              <w:rPr>
                <w:rStyle w:val="Literal"/>
              </w:rPr>
            </w:pPr>
            <w:proofErr w:type="spellStart"/>
            <w:r w:rsidRPr="0026714C">
              <w:rPr>
                <w:rStyle w:val="Literal"/>
              </w:rPr>
              <w:t>CONFIG_extension</w:t>
            </w:r>
            <w:proofErr w:type="spellEnd"/>
            <w:r w:rsidRPr="0026714C">
              <w:rPr>
                <w:rStyle w:val="Literal"/>
              </w:rPr>
              <w:t xml:space="preserve"> </w:t>
            </w:r>
          </w:p>
        </w:tc>
        <w:tc>
          <w:tcPr>
            <w:tcW w:w="6736" w:type="dxa"/>
          </w:tcPr>
          <w:p w:rsidR="003C0C99" w:rsidRPr="0026714C" w:rsidRDefault="003C0C99" w:rsidP="00503A30">
            <w:pPr>
              <w:pStyle w:val="BodyTextNoMargin"/>
              <w:rPr>
                <w:rStyle w:val="Literal"/>
              </w:rPr>
            </w:pPr>
            <w:r w:rsidRPr="00503A30">
              <w:t xml:space="preserve">CARMUSR specific extensions to the </w:t>
            </w:r>
            <w:r w:rsidR="00503A30">
              <w:t>C</w:t>
            </w:r>
            <w:r w:rsidRPr="00503A30">
              <w:t>ARMSYS provided configuration.</w:t>
            </w:r>
            <w:r w:rsidRPr="0026714C">
              <w:rPr>
                <w:rStyle w:val="Literal"/>
              </w:rPr>
              <w:t xml:space="preserve"> </w:t>
            </w:r>
          </w:p>
        </w:tc>
      </w:tr>
      <w:tr w:rsidR="003C0C99" w:rsidRPr="003C0C99" w:rsidTr="00D70C72">
        <w:trPr>
          <w:cantSplit/>
        </w:trPr>
        <w:tc>
          <w:tcPr>
            <w:tcW w:w="2268" w:type="dxa"/>
          </w:tcPr>
          <w:p w:rsidR="003C0C99" w:rsidRPr="0026714C" w:rsidRDefault="003C0C99" w:rsidP="0026714C">
            <w:pPr>
              <w:pStyle w:val="BodyTextNoMargin"/>
              <w:rPr>
                <w:rStyle w:val="Literal"/>
              </w:rPr>
            </w:pPr>
            <w:proofErr w:type="spellStart"/>
            <w:r w:rsidRPr="0026714C">
              <w:rPr>
                <w:rStyle w:val="Literal"/>
              </w:rPr>
              <w:t>CONFIG_extension_SAS</w:t>
            </w:r>
            <w:proofErr w:type="spellEnd"/>
            <w:r w:rsidRPr="0026714C">
              <w:rPr>
                <w:rStyle w:val="Literal"/>
              </w:rPr>
              <w:t xml:space="preserve"> </w:t>
            </w:r>
          </w:p>
        </w:tc>
        <w:tc>
          <w:tcPr>
            <w:tcW w:w="6736" w:type="dxa"/>
          </w:tcPr>
          <w:p w:rsidR="003C0C99" w:rsidRPr="0026714C" w:rsidRDefault="003C0C99" w:rsidP="0026714C">
            <w:pPr>
              <w:pStyle w:val="BodyTextNoMargin"/>
            </w:pPr>
            <w:r w:rsidRPr="0026714C">
              <w:t xml:space="preserve">SAS specific extensions to the </w:t>
            </w:r>
            <w:proofErr w:type="spellStart"/>
            <w:r w:rsidRPr="0026714C">
              <w:t>CONFIG_extension</w:t>
            </w:r>
            <w:proofErr w:type="spellEnd"/>
            <w:r w:rsidRPr="0026714C">
              <w:t>.</w:t>
            </w:r>
          </w:p>
        </w:tc>
      </w:tr>
      <w:tr w:rsidR="003C0C99" w:rsidRPr="003C0C99" w:rsidTr="00D70C72">
        <w:trPr>
          <w:cantSplit/>
        </w:trPr>
        <w:tc>
          <w:tcPr>
            <w:tcW w:w="2268" w:type="dxa"/>
          </w:tcPr>
          <w:p w:rsidR="003C0C99" w:rsidRPr="0026714C" w:rsidRDefault="003C0C99" w:rsidP="0026714C">
            <w:pPr>
              <w:pStyle w:val="BodyTextNoMargin"/>
              <w:rPr>
                <w:rStyle w:val="Literal"/>
              </w:rPr>
            </w:pPr>
            <w:r w:rsidRPr="0026714C">
              <w:rPr>
                <w:rStyle w:val="Literal"/>
              </w:rPr>
              <w:t xml:space="preserve">etc/carmenv.sh </w:t>
            </w:r>
          </w:p>
        </w:tc>
        <w:tc>
          <w:tcPr>
            <w:tcW w:w="6736" w:type="dxa"/>
          </w:tcPr>
          <w:p w:rsidR="003C0C99" w:rsidRPr="0026714C" w:rsidRDefault="00C03257" w:rsidP="0026714C">
            <w:pPr>
              <w:pStyle w:val="BodyTextNoMargin"/>
            </w:pPr>
            <w:r w:rsidRPr="0026714C">
              <w:t>Defines what values several of the fundamental environment variables should have (e.g. CARMSYS, CARMTMP).</w:t>
            </w:r>
          </w:p>
        </w:tc>
      </w:tr>
    </w:tbl>
    <w:p w:rsidR="004F2814" w:rsidRDefault="006853C7" w:rsidP="00ED1A3E">
      <w:pPr>
        <w:pStyle w:val="BodyText"/>
      </w:pPr>
      <w:r>
        <w:t xml:space="preserve">Those files define what environment variables should be set on the </w:t>
      </w:r>
      <w:proofErr w:type="spellStart"/>
      <w:r>
        <w:t>linux</w:t>
      </w:r>
      <w:proofErr w:type="spellEnd"/>
      <w:r>
        <w:t xml:space="preserve"> system at start up as well as what </w:t>
      </w:r>
      <w:del w:id="188" w:author="Michael Lundell" w:date="2012-10-15T14:41:00Z">
        <w:r w:rsidDel="004B2C60">
          <w:delText xml:space="preserve">Carmen </w:delText>
        </w:r>
      </w:del>
      <w:proofErr w:type="spellStart"/>
      <w:ins w:id="189" w:author="Michael Lundell" w:date="2012-10-15T14:41:00Z">
        <w:r w:rsidR="004B2C60">
          <w:t>Jeppesen</w:t>
        </w:r>
        <w:proofErr w:type="spellEnd"/>
        <w:r w:rsidR="004B2C60">
          <w:t xml:space="preserve"> </w:t>
        </w:r>
      </w:ins>
      <w:r>
        <w:t>specific environment variables to use.</w:t>
      </w:r>
    </w:p>
    <w:p w:rsidR="00005071" w:rsidRPr="0007611C" w:rsidRDefault="00005071" w:rsidP="00005071">
      <w:pPr>
        <w:pStyle w:val="SeeAlso"/>
      </w:pPr>
      <w:r>
        <w:t xml:space="preserve">More information about the server environment configuration in </w:t>
      </w:r>
      <w:r w:rsidR="000E1FAB">
        <w:t>CMS</w:t>
      </w:r>
      <w:r>
        <w:t xml:space="preserve"> for SAS can be found in the chapter </w:t>
      </w:r>
      <w:fldSimple w:instr=" REF _Ref218907803 \h  \* MERGEFORMAT ">
        <w:ins w:id="190" w:author="Michael Lundell" w:date="2012-10-15T14:42:00Z">
          <w:r w:rsidR="00B020E0" w:rsidRPr="00B020E0">
            <w:rPr>
              <w:rStyle w:val="Xref"/>
              <w:rPrChange w:id="191" w:author="Michael Lundell" w:date="2012-10-15T14:42:00Z">
                <w:rPr>
                  <w:color w:val="0000FF"/>
                  <w:u w:val="single"/>
                  <w:lang w:val="en-US"/>
                </w:rPr>
              </w:rPrChange>
            </w:rPr>
            <w:t>Special customization</w:t>
          </w:r>
        </w:ins>
        <w:del w:id="192" w:author="Michael Lundell" w:date="2012-10-15T14:42:00Z">
          <w:r w:rsidR="00846ADC" w:rsidRPr="00846ADC" w:rsidDel="00366F56">
            <w:rPr>
              <w:rStyle w:val="Xref"/>
            </w:rPr>
            <w:delText>Special customization</w:delText>
          </w:r>
        </w:del>
      </w:fldSimple>
      <w:r w:rsidRPr="00606780">
        <w:rPr>
          <w:rStyle w:val="Xref"/>
        </w:rPr>
        <w:t xml:space="preserve"> </w:t>
      </w:r>
      <w:r w:rsidR="00B020E0">
        <w:rPr>
          <w:rStyle w:val="Xref"/>
        </w:rPr>
        <w:fldChar w:fldCharType="begin"/>
      </w:r>
      <w:r>
        <w:rPr>
          <w:rStyle w:val="Xref"/>
        </w:rPr>
        <w:instrText xml:space="preserve"> PAGEREF _Ref218908053 \p \h </w:instrText>
      </w:r>
      <w:r w:rsidR="00B020E0">
        <w:rPr>
          <w:rStyle w:val="Xref"/>
        </w:rPr>
      </w:r>
      <w:r w:rsidR="00B020E0">
        <w:rPr>
          <w:rStyle w:val="Xref"/>
        </w:rPr>
        <w:fldChar w:fldCharType="separate"/>
      </w:r>
      <w:ins w:id="193" w:author="Michael Lundell" w:date="2012-10-15T14:42:00Z">
        <w:r w:rsidR="00366F56">
          <w:rPr>
            <w:rStyle w:val="Xref"/>
            <w:noProof/>
          </w:rPr>
          <w:t>on page 25</w:t>
        </w:r>
      </w:ins>
      <w:del w:id="194" w:author="Michael Lundell" w:date="2012-10-15T14:42:00Z">
        <w:r w:rsidR="00846ADC" w:rsidDel="00366F56">
          <w:rPr>
            <w:rStyle w:val="Xref"/>
            <w:noProof/>
          </w:rPr>
          <w:delText>on page 23</w:delText>
        </w:r>
      </w:del>
      <w:r w:rsidR="00B020E0">
        <w:rPr>
          <w:rStyle w:val="Xref"/>
        </w:rPr>
        <w:fldChar w:fldCharType="end"/>
      </w:r>
      <w:r>
        <w:rPr>
          <w:rStyle w:val="Xref"/>
        </w:rPr>
        <w:t>.</w:t>
      </w:r>
    </w:p>
    <w:p w:rsidR="0007611C" w:rsidRDefault="0007611C" w:rsidP="0007611C">
      <w:pPr>
        <w:pStyle w:val="Heading4"/>
      </w:pPr>
      <w:del w:id="195" w:author="Michael Lundell" w:date="2012-10-15T14:41:00Z">
        <w:r w:rsidDel="004B2C60">
          <w:delText xml:space="preserve">Carmen </w:delText>
        </w:r>
      </w:del>
      <w:proofErr w:type="spellStart"/>
      <w:ins w:id="196" w:author="Michael Lundell" w:date="2012-10-15T14:41:00Z">
        <w:r w:rsidR="004B2C60">
          <w:t>Jeppesen</w:t>
        </w:r>
        <w:proofErr w:type="spellEnd"/>
        <w:r w:rsidR="004B2C60">
          <w:t xml:space="preserve"> </w:t>
        </w:r>
      </w:ins>
      <w:r>
        <w:t>resources</w:t>
      </w:r>
    </w:p>
    <w:p w:rsidR="0007611C" w:rsidRDefault="00606780" w:rsidP="0007611C">
      <w:pPr>
        <w:pStyle w:val="BodyText"/>
      </w:pPr>
      <w:r>
        <w:t xml:space="preserve">The </w:t>
      </w:r>
      <w:del w:id="197" w:author="Michael Lundell" w:date="2012-10-15T14:41:00Z">
        <w:r w:rsidDel="004B2C60">
          <w:delText xml:space="preserve">Carmen </w:delText>
        </w:r>
      </w:del>
      <w:proofErr w:type="spellStart"/>
      <w:ins w:id="198" w:author="Michael Lundell" w:date="2012-10-15T14:41:00Z">
        <w:r w:rsidR="004B2C60">
          <w:t>Jeppesen</w:t>
        </w:r>
        <w:proofErr w:type="spellEnd"/>
        <w:r w:rsidR="004B2C60">
          <w:t xml:space="preserve"> </w:t>
        </w:r>
      </w:ins>
      <w:r>
        <w:t>r</w:t>
      </w:r>
      <w:r w:rsidR="00B51201">
        <w:t xml:space="preserve">esource system is mainly used by Studio to configure the behaviour of the system. In </w:t>
      </w:r>
      <w:r w:rsidR="000E1FAB">
        <w:t>CMS</w:t>
      </w:r>
      <w:r w:rsidR="00B51201">
        <w:t xml:space="preserve"> for SAS, the resources can be applied for </w:t>
      </w:r>
      <w:r w:rsidR="00804C67">
        <w:t xml:space="preserve">different roles as well as for the different products. </w:t>
      </w:r>
    </w:p>
    <w:p w:rsidR="006467DE" w:rsidRDefault="006467DE" w:rsidP="0007611C">
      <w:pPr>
        <w:pStyle w:val="BodyText"/>
      </w:pPr>
      <w:r>
        <w:t xml:space="preserve">In the CARMUSR the </w:t>
      </w:r>
      <w:del w:id="199" w:author="Michael Lundell" w:date="2012-10-15T14:41:00Z">
        <w:r w:rsidDel="004B2C60">
          <w:delText xml:space="preserve">Carmen </w:delText>
        </w:r>
      </w:del>
      <w:proofErr w:type="spellStart"/>
      <w:ins w:id="200" w:author="Michael Lundell" w:date="2012-10-15T14:41:00Z">
        <w:r w:rsidR="004B2C60">
          <w:t>Jeppesen</w:t>
        </w:r>
        <w:proofErr w:type="spellEnd"/>
        <w:r w:rsidR="004B2C60">
          <w:t xml:space="preserve"> </w:t>
        </w:r>
      </w:ins>
      <w:r>
        <w:t xml:space="preserve">resources are defined in the directories </w:t>
      </w:r>
      <w:r w:rsidRPr="006467DE">
        <w:rPr>
          <w:rStyle w:val="Literal"/>
        </w:rPr>
        <w:t>Resources/</w:t>
      </w:r>
      <w:proofErr w:type="spellStart"/>
      <w:r w:rsidRPr="006467DE">
        <w:rPr>
          <w:rStyle w:val="Literal"/>
        </w:rPr>
        <w:t>CarmResources</w:t>
      </w:r>
      <w:proofErr w:type="spellEnd"/>
      <w:r>
        <w:t xml:space="preserve"> and </w:t>
      </w:r>
      <w:r w:rsidRPr="006467DE">
        <w:rPr>
          <w:rStyle w:val="Literal"/>
        </w:rPr>
        <w:t>data/</w:t>
      </w:r>
      <w:proofErr w:type="spellStart"/>
      <w:r w:rsidRPr="006467DE">
        <w:rPr>
          <w:rStyle w:val="Literal"/>
        </w:rPr>
        <w:t>config</w:t>
      </w:r>
      <w:proofErr w:type="spellEnd"/>
      <w:r w:rsidRPr="006467DE">
        <w:rPr>
          <w:rStyle w:val="Literal"/>
        </w:rPr>
        <w:t>/</w:t>
      </w:r>
      <w:proofErr w:type="spellStart"/>
      <w:r w:rsidRPr="006467DE">
        <w:rPr>
          <w:rStyle w:val="Literal"/>
        </w:rPr>
        <w:t>CarmResources</w:t>
      </w:r>
      <w:proofErr w:type="spellEnd"/>
      <w:r>
        <w:t xml:space="preserve">. </w:t>
      </w:r>
    </w:p>
    <w:p w:rsidR="00606780" w:rsidRPr="0007611C" w:rsidRDefault="00606780" w:rsidP="00606780">
      <w:pPr>
        <w:pStyle w:val="SeeAlso"/>
      </w:pPr>
      <w:r>
        <w:t xml:space="preserve">More information about the use of </w:t>
      </w:r>
      <w:del w:id="201" w:author="Michael Lundell" w:date="2012-10-15T14:41:00Z">
        <w:r w:rsidDel="004B2C60">
          <w:delText xml:space="preserve">Carmen </w:delText>
        </w:r>
      </w:del>
      <w:proofErr w:type="spellStart"/>
      <w:ins w:id="202" w:author="Michael Lundell" w:date="2012-10-15T14:41:00Z">
        <w:r w:rsidR="004B2C60">
          <w:t>Jeppesen</w:t>
        </w:r>
        <w:proofErr w:type="spellEnd"/>
        <w:r w:rsidR="004B2C60">
          <w:t xml:space="preserve"> </w:t>
        </w:r>
      </w:ins>
      <w:r>
        <w:t xml:space="preserve">resources in </w:t>
      </w:r>
      <w:r w:rsidR="000E1FAB">
        <w:t>CMS</w:t>
      </w:r>
      <w:r>
        <w:t xml:space="preserve"> for SAS can be found in the chapter </w:t>
      </w:r>
      <w:fldSimple w:instr=" REF _Ref218907803 \h  \* MERGEFORMAT ">
        <w:ins w:id="203" w:author="Michael Lundell" w:date="2012-10-15T14:42:00Z">
          <w:r w:rsidR="00B020E0" w:rsidRPr="00B020E0">
            <w:rPr>
              <w:rStyle w:val="Xref"/>
              <w:rPrChange w:id="204" w:author="Michael Lundell" w:date="2012-10-15T14:42:00Z">
                <w:rPr>
                  <w:color w:val="0000FF"/>
                  <w:u w:val="single"/>
                  <w:lang w:val="en-US"/>
                </w:rPr>
              </w:rPrChange>
            </w:rPr>
            <w:t>Special customization</w:t>
          </w:r>
        </w:ins>
        <w:del w:id="205" w:author="Michael Lundell" w:date="2012-10-15T14:42:00Z">
          <w:r w:rsidR="00846ADC" w:rsidRPr="00846ADC" w:rsidDel="00366F56">
            <w:rPr>
              <w:rStyle w:val="Xref"/>
            </w:rPr>
            <w:delText>Special customization</w:delText>
          </w:r>
        </w:del>
      </w:fldSimple>
      <w:r w:rsidRPr="00606780">
        <w:rPr>
          <w:rStyle w:val="Xref"/>
        </w:rPr>
        <w:t xml:space="preserve"> </w:t>
      </w:r>
      <w:r w:rsidR="00B020E0" w:rsidRPr="00606780">
        <w:rPr>
          <w:rStyle w:val="Xref"/>
        </w:rPr>
        <w:fldChar w:fldCharType="begin"/>
      </w:r>
      <w:r w:rsidRPr="00606780">
        <w:rPr>
          <w:rStyle w:val="Xref"/>
        </w:rPr>
        <w:instrText xml:space="preserve"> PAGEREF _Ref218907839 \p \h </w:instrText>
      </w:r>
      <w:r w:rsidR="00B020E0" w:rsidRPr="00606780">
        <w:rPr>
          <w:rStyle w:val="Xref"/>
        </w:rPr>
      </w:r>
      <w:r w:rsidR="00B020E0" w:rsidRPr="00606780">
        <w:rPr>
          <w:rStyle w:val="Xref"/>
        </w:rPr>
        <w:fldChar w:fldCharType="separate"/>
      </w:r>
      <w:ins w:id="206" w:author="Michael Lundell" w:date="2012-10-15T14:42:00Z">
        <w:r w:rsidR="00366F56">
          <w:rPr>
            <w:rStyle w:val="Xref"/>
            <w:noProof/>
          </w:rPr>
          <w:t>on page 25</w:t>
        </w:r>
      </w:ins>
      <w:del w:id="207" w:author="Michael Lundell" w:date="2012-10-15T14:42:00Z">
        <w:r w:rsidR="00846ADC" w:rsidDel="00366F56">
          <w:rPr>
            <w:rStyle w:val="Xref"/>
            <w:noProof/>
          </w:rPr>
          <w:delText>on page 23</w:delText>
        </w:r>
      </w:del>
      <w:r w:rsidR="00B020E0" w:rsidRPr="00606780">
        <w:rPr>
          <w:rStyle w:val="Xref"/>
        </w:rPr>
        <w:fldChar w:fldCharType="end"/>
      </w:r>
      <w:r>
        <w:rPr>
          <w:rStyle w:val="Xref"/>
        </w:rPr>
        <w:t>.</w:t>
      </w:r>
    </w:p>
    <w:p w:rsidR="0007611C" w:rsidRPr="00481B4C" w:rsidRDefault="0007611C" w:rsidP="0007611C">
      <w:pPr>
        <w:pStyle w:val="Heading4"/>
      </w:pPr>
      <w:del w:id="208" w:author="Michael Lundell" w:date="2012-10-15T14:41:00Z">
        <w:r w:rsidRPr="00481B4C" w:rsidDel="004B2C60">
          <w:delText xml:space="preserve">Carmen </w:delText>
        </w:r>
      </w:del>
      <w:proofErr w:type="spellStart"/>
      <w:ins w:id="209" w:author="Michael Lundell" w:date="2012-10-15T14:41:00Z">
        <w:r w:rsidR="004B2C60">
          <w:t>Jeppesen</w:t>
        </w:r>
        <w:proofErr w:type="spellEnd"/>
        <w:r w:rsidR="004B2C60" w:rsidRPr="00481B4C">
          <w:t xml:space="preserve"> </w:t>
        </w:r>
      </w:ins>
      <w:r w:rsidRPr="00481B4C">
        <w:t xml:space="preserve">common configuration </w:t>
      </w:r>
    </w:p>
    <w:p w:rsidR="00481B4C" w:rsidRDefault="00481B4C" w:rsidP="0007611C">
      <w:pPr>
        <w:pStyle w:val="BodyText"/>
      </w:pPr>
      <w:r w:rsidRPr="00481B4C">
        <w:t xml:space="preserve">The </w:t>
      </w:r>
      <w:del w:id="210" w:author="Michael Lundell" w:date="2012-10-15T14:41:00Z">
        <w:r w:rsidRPr="00481B4C" w:rsidDel="004B2C60">
          <w:delText xml:space="preserve">Carmen </w:delText>
        </w:r>
      </w:del>
      <w:proofErr w:type="spellStart"/>
      <w:ins w:id="211" w:author="Michael Lundell" w:date="2012-10-15T14:41:00Z">
        <w:r w:rsidR="004B2C60">
          <w:t>Jeppesen</w:t>
        </w:r>
        <w:proofErr w:type="spellEnd"/>
        <w:r w:rsidR="004B2C60" w:rsidRPr="00481B4C">
          <w:t xml:space="preserve"> </w:t>
        </w:r>
      </w:ins>
      <w:r w:rsidRPr="00481B4C">
        <w:t xml:space="preserve">common configuration is </w:t>
      </w:r>
      <w:r>
        <w:t>an XML-based system wide configuration. It can be used by all part of the system and the CARMUSR definition is an extension of an existing CARMSYS core definition.</w:t>
      </w:r>
    </w:p>
    <w:p w:rsidR="0007611C" w:rsidRDefault="00481B4C" w:rsidP="0007611C">
      <w:pPr>
        <w:pStyle w:val="BodyText"/>
      </w:pPr>
      <w:r>
        <w:t>The configuration is mainly used for server applications, but is also the only way possible to configure the Alert Monitor. The majority of the existing configuration is used for server configuratio</w:t>
      </w:r>
      <w:r w:rsidR="009C6B5D">
        <w:t xml:space="preserve">n, such as DIG, the scheduler, </w:t>
      </w:r>
      <w:proofErr w:type="spellStart"/>
      <w:r w:rsidR="000B0213">
        <w:t>Sysmond</w:t>
      </w:r>
      <w:proofErr w:type="spellEnd"/>
      <w:r>
        <w:t xml:space="preserve"> and the </w:t>
      </w:r>
      <w:proofErr w:type="spellStart"/>
      <w:r>
        <w:t>SessionServer</w:t>
      </w:r>
      <w:proofErr w:type="spellEnd"/>
      <w:r>
        <w:t>.</w:t>
      </w:r>
    </w:p>
    <w:p w:rsidR="00456BA2" w:rsidRPr="00481B4C" w:rsidRDefault="00456BA2" w:rsidP="0007611C">
      <w:pPr>
        <w:pStyle w:val="BodyText"/>
      </w:pPr>
      <w:r>
        <w:t xml:space="preserve">In the CAMRUSR the common configuration files are located in the </w:t>
      </w:r>
      <w:r w:rsidRPr="00456BA2">
        <w:rPr>
          <w:rStyle w:val="Literal"/>
        </w:rPr>
        <w:t>etc</w:t>
      </w:r>
      <w:r>
        <w:t xml:space="preserve"> directory. </w:t>
      </w:r>
    </w:p>
    <w:p w:rsidR="00005071" w:rsidRPr="00005071" w:rsidRDefault="00005071" w:rsidP="00005071">
      <w:pPr>
        <w:pStyle w:val="SeeAlso"/>
      </w:pPr>
      <w:r>
        <w:t xml:space="preserve">More information about the server environment configuration in </w:t>
      </w:r>
      <w:r w:rsidR="000E1FAB">
        <w:t>CMS</w:t>
      </w:r>
      <w:r>
        <w:t xml:space="preserve"> for SAS can be found in the chapter </w:t>
      </w:r>
      <w:fldSimple w:instr=" REF _Ref218907803 \h  \* MERGEFORMAT ">
        <w:ins w:id="212" w:author="Michael Lundell" w:date="2012-10-15T14:42:00Z">
          <w:r w:rsidR="00B020E0" w:rsidRPr="00B020E0">
            <w:rPr>
              <w:rStyle w:val="Xref"/>
              <w:rPrChange w:id="213" w:author="Michael Lundell" w:date="2012-10-15T14:42:00Z">
                <w:rPr>
                  <w:color w:val="0000FF"/>
                  <w:u w:val="single"/>
                  <w:lang w:val="en-US"/>
                </w:rPr>
              </w:rPrChange>
            </w:rPr>
            <w:t>Special customization</w:t>
          </w:r>
        </w:ins>
        <w:del w:id="214" w:author="Michael Lundell" w:date="2012-10-15T14:42:00Z">
          <w:r w:rsidR="00846ADC" w:rsidRPr="00846ADC" w:rsidDel="00366F56">
            <w:rPr>
              <w:rStyle w:val="Xref"/>
            </w:rPr>
            <w:delText>Special customization</w:delText>
          </w:r>
        </w:del>
      </w:fldSimple>
      <w:r w:rsidRPr="00606780">
        <w:rPr>
          <w:rStyle w:val="Xref"/>
        </w:rPr>
        <w:t xml:space="preserve"> </w:t>
      </w:r>
      <w:r w:rsidR="00B020E0">
        <w:rPr>
          <w:rStyle w:val="Xref"/>
        </w:rPr>
        <w:fldChar w:fldCharType="begin"/>
      </w:r>
      <w:r>
        <w:rPr>
          <w:rStyle w:val="Xref"/>
        </w:rPr>
        <w:instrText xml:space="preserve"> PAGEREF _Ref218908140 \p \h </w:instrText>
      </w:r>
      <w:r w:rsidR="00B020E0">
        <w:rPr>
          <w:rStyle w:val="Xref"/>
        </w:rPr>
      </w:r>
      <w:r w:rsidR="00B020E0">
        <w:rPr>
          <w:rStyle w:val="Xref"/>
        </w:rPr>
        <w:fldChar w:fldCharType="separate"/>
      </w:r>
      <w:ins w:id="215" w:author="Michael Lundell" w:date="2012-10-15T14:42:00Z">
        <w:r w:rsidR="00366F56">
          <w:rPr>
            <w:rStyle w:val="Xref"/>
            <w:noProof/>
          </w:rPr>
          <w:t>on page 28</w:t>
        </w:r>
      </w:ins>
      <w:del w:id="216" w:author="Michael Lundell" w:date="2012-10-15T14:42:00Z">
        <w:r w:rsidR="00846ADC" w:rsidDel="00366F56">
          <w:rPr>
            <w:rStyle w:val="Xref"/>
            <w:noProof/>
          </w:rPr>
          <w:delText>on page 26</w:delText>
        </w:r>
      </w:del>
      <w:r w:rsidR="00B020E0">
        <w:rPr>
          <w:rStyle w:val="Xref"/>
        </w:rPr>
        <w:fldChar w:fldCharType="end"/>
      </w:r>
      <w:r>
        <w:rPr>
          <w:rStyle w:val="Xref"/>
        </w:rPr>
        <w:t>.</w:t>
      </w:r>
    </w:p>
    <w:p w:rsidR="0007611C" w:rsidRDefault="00544625" w:rsidP="0007611C">
      <w:pPr>
        <w:pStyle w:val="Heading4"/>
      </w:pPr>
      <w:r>
        <w:t>Manpower</w:t>
      </w:r>
      <w:r w:rsidR="0007611C" w:rsidRPr="000F62AB">
        <w:t xml:space="preserve"> configuration</w:t>
      </w:r>
    </w:p>
    <w:p w:rsidR="00667CA3" w:rsidRDefault="00BD6635" w:rsidP="000E18F1">
      <w:pPr>
        <w:pStyle w:val="BodyText"/>
      </w:pPr>
      <w:r>
        <w:t xml:space="preserve">The manpower application </w:t>
      </w:r>
      <w:r w:rsidR="00B77945">
        <w:t>uses the common configuration for information about what database schema to use.</w:t>
      </w:r>
      <w:r w:rsidR="00667CA3">
        <w:t xml:space="preserve"> Changes to how the Manpower applications should behave is located in the file </w:t>
      </w:r>
      <w:r w:rsidR="00667CA3" w:rsidRPr="00526B4B">
        <w:rPr>
          <w:rStyle w:val="Literal"/>
        </w:rPr>
        <w:t>data/</w:t>
      </w:r>
      <w:proofErr w:type="spellStart"/>
      <w:r w:rsidR="00667CA3" w:rsidRPr="00526B4B">
        <w:rPr>
          <w:rStyle w:val="Literal"/>
        </w:rPr>
        <w:t>config</w:t>
      </w:r>
      <w:proofErr w:type="spellEnd"/>
      <w:r w:rsidR="00667CA3">
        <w:rPr>
          <w:rStyle w:val="Literal"/>
        </w:rPr>
        <w:t>/</w:t>
      </w:r>
      <w:r w:rsidR="00667CA3" w:rsidRPr="00667CA3">
        <w:rPr>
          <w:rStyle w:val="Literal"/>
        </w:rPr>
        <w:t>manpower.xml</w:t>
      </w:r>
      <w:r w:rsidR="00667CA3" w:rsidRPr="00667CA3">
        <w:t>.</w:t>
      </w:r>
    </w:p>
    <w:p w:rsidR="00BD6635" w:rsidRPr="0007611C" w:rsidRDefault="00BD6635" w:rsidP="00BD6635">
      <w:pPr>
        <w:pStyle w:val="SeeAlso"/>
      </w:pPr>
      <w:r>
        <w:t xml:space="preserve">More information about the </w:t>
      </w:r>
      <w:r w:rsidR="00DB7C98">
        <w:t>manpower configuration</w:t>
      </w:r>
      <w:r>
        <w:t xml:space="preserve"> </w:t>
      </w:r>
      <w:r w:rsidR="00DB7C98">
        <w:t>is</w:t>
      </w:r>
      <w:r>
        <w:t xml:space="preserve"> found in the </w:t>
      </w:r>
      <w:r w:rsidRPr="00BD6635">
        <w:rPr>
          <w:rStyle w:val="Xref"/>
        </w:rPr>
        <w:t>Functional Reference Manual Manpower</w:t>
      </w:r>
      <w:r>
        <w:t xml:space="preserve">. </w:t>
      </w:r>
    </w:p>
    <w:p w:rsidR="00C40DED" w:rsidRDefault="00405764" w:rsidP="00405764">
      <w:pPr>
        <w:pStyle w:val="Heading4"/>
      </w:pPr>
      <w:r>
        <w:t>Other configuration</w:t>
      </w:r>
    </w:p>
    <w:p w:rsidR="00526B4B" w:rsidRPr="006428B1" w:rsidRDefault="006428B1" w:rsidP="00526B4B">
      <w:pPr>
        <w:pStyle w:val="BodyText"/>
      </w:pPr>
      <w:r>
        <w:t>In the CARMUSR</w:t>
      </w:r>
      <w:r w:rsidRPr="000F62AB">
        <w:t xml:space="preserve"> </w:t>
      </w:r>
      <w:r w:rsidR="00526B4B">
        <w:t xml:space="preserve">directory </w:t>
      </w:r>
      <w:r w:rsidR="00526B4B" w:rsidRPr="00526B4B">
        <w:rPr>
          <w:rStyle w:val="Literal"/>
        </w:rPr>
        <w:t>data/</w:t>
      </w:r>
      <w:proofErr w:type="spellStart"/>
      <w:r w:rsidR="00526B4B" w:rsidRPr="00526B4B">
        <w:rPr>
          <w:rStyle w:val="Literal"/>
        </w:rPr>
        <w:t>config</w:t>
      </w:r>
      <w:proofErr w:type="spellEnd"/>
      <w:r w:rsidR="00526B4B">
        <w:t xml:space="preserve"> </w:t>
      </w:r>
      <w:r w:rsidRPr="000F62AB">
        <w:t xml:space="preserve">there are several other files used for configuration of </w:t>
      </w:r>
      <w:r>
        <w:t>applications or processes</w:t>
      </w:r>
      <w:r w:rsidRPr="000F62AB">
        <w:t xml:space="preserve"> </w:t>
      </w:r>
      <w:r>
        <w:t xml:space="preserve">in </w:t>
      </w:r>
      <w:r w:rsidRPr="000F62AB">
        <w:t xml:space="preserve">the system. </w:t>
      </w:r>
    </w:p>
    <w:tbl>
      <w:tblPr>
        <w:tblW w:w="6941" w:type="dxa"/>
        <w:tblInd w:w="2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57" w:type="dxa"/>
        </w:tblCellMar>
        <w:tblLook w:val="01E0"/>
      </w:tblPr>
      <w:tblGrid>
        <w:gridCol w:w="2592"/>
        <w:gridCol w:w="4349"/>
      </w:tblGrid>
      <w:tr w:rsidR="00526B4B" w:rsidRPr="00526B4B" w:rsidTr="00D70C72">
        <w:trPr>
          <w:cantSplit/>
          <w:tblHeader/>
        </w:trPr>
        <w:tc>
          <w:tcPr>
            <w:tcW w:w="2405" w:type="dxa"/>
            <w:tcBorders>
              <w:top w:val="single" w:sz="4" w:space="0" w:color="auto"/>
              <w:left w:val="single" w:sz="4" w:space="0" w:color="auto"/>
              <w:bottom w:val="single" w:sz="4" w:space="0" w:color="auto"/>
              <w:right w:val="single" w:sz="4" w:space="0" w:color="auto"/>
              <w:tl2br w:val="nil"/>
              <w:tr2bl w:val="nil"/>
            </w:tcBorders>
            <w:shd w:val="clear" w:color="auto" w:fill="E6E6E6"/>
          </w:tcPr>
          <w:p w:rsidR="00526B4B" w:rsidRPr="00526B4B" w:rsidRDefault="00526B4B" w:rsidP="00526B4B">
            <w:pPr>
              <w:pStyle w:val="TableHead"/>
            </w:pPr>
            <w:r w:rsidRPr="00526B4B">
              <w:t>File</w:t>
            </w:r>
          </w:p>
        </w:tc>
        <w:tc>
          <w:tcPr>
            <w:tcW w:w="4536" w:type="dxa"/>
            <w:tcBorders>
              <w:top w:val="single" w:sz="4" w:space="0" w:color="auto"/>
              <w:left w:val="single" w:sz="4" w:space="0" w:color="auto"/>
              <w:bottom w:val="single" w:sz="4" w:space="0" w:color="auto"/>
              <w:right w:val="single" w:sz="4" w:space="0" w:color="auto"/>
              <w:tl2br w:val="nil"/>
              <w:tr2bl w:val="nil"/>
            </w:tcBorders>
            <w:shd w:val="clear" w:color="auto" w:fill="E6E6E6"/>
          </w:tcPr>
          <w:p w:rsidR="00526B4B" w:rsidRPr="00526B4B" w:rsidRDefault="00526B4B" w:rsidP="00526B4B">
            <w:pPr>
              <w:pStyle w:val="TableHead"/>
            </w:pPr>
            <w:r>
              <w:t>Description</w:t>
            </w:r>
          </w:p>
        </w:tc>
      </w:tr>
      <w:tr w:rsidR="00526B4B" w:rsidRPr="00526B4B" w:rsidTr="00D70C72">
        <w:trPr>
          <w:cantSplit/>
        </w:trPr>
        <w:tc>
          <w:tcPr>
            <w:tcW w:w="2405" w:type="dxa"/>
          </w:tcPr>
          <w:p w:rsidR="00526B4B" w:rsidRPr="0026714C" w:rsidRDefault="00526B4B" w:rsidP="0026714C">
            <w:pPr>
              <w:rPr>
                <w:rStyle w:val="Literal"/>
              </w:rPr>
            </w:pPr>
            <w:proofErr w:type="spellStart"/>
            <w:r w:rsidRPr="0026714C">
              <w:rPr>
                <w:rStyle w:val="Literal"/>
              </w:rPr>
              <w:t>area_set</w:t>
            </w:r>
            <w:proofErr w:type="spellEnd"/>
          </w:p>
        </w:tc>
        <w:tc>
          <w:tcPr>
            <w:tcW w:w="4536" w:type="dxa"/>
          </w:tcPr>
          <w:p w:rsidR="00526B4B" w:rsidRPr="00526B4B" w:rsidRDefault="005E326B" w:rsidP="0026714C">
            <w:pPr>
              <w:pStyle w:val="BodyTextNoMargin"/>
            </w:pPr>
            <w:r>
              <w:t xml:space="preserve">Defines all planning areas available in the planning system. Contains the same data as the database table </w:t>
            </w:r>
            <w:proofErr w:type="spellStart"/>
            <w:r w:rsidRPr="0070743E">
              <w:rPr>
                <w:rStyle w:val="Literal"/>
              </w:rPr>
              <w:t>area_set</w:t>
            </w:r>
            <w:proofErr w:type="spellEnd"/>
            <w:r>
              <w:t xml:space="preserve">. </w:t>
            </w:r>
            <w:r w:rsidR="004F4FDB">
              <w:br/>
              <w:t>This is a CMS SAS specific file.</w:t>
            </w:r>
          </w:p>
        </w:tc>
      </w:tr>
      <w:tr w:rsidR="00526B4B" w:rsidRPr="00526B4B" w:rsidTr="00D70C72">
        <w:trPr>
          <w:cantSplit/>
        </w:trPr>
        <w:tc>
          <w:tcPr>
            <w:tcW w:w="2405" w:type="dxa"/>
          </w:tcPr>
          <w:p w:rsidR="00526B4B" w:rsidRPr="0026714C" w:rsidRDefault="00526B4B" w:rsidP="0026714C">
            <w:pPr>
              <w:rPr>
                <w:rStyle w:val="Literal"/>
              </w:rPr>
            </w:pPr>
            <w:proofErr w:type="spellStart"/>
            <w:r w:rsidRPr="0026714C">
              <w:rPr>
                <w:rStyle w:val="Literal"/>
              </w:rPr>
              <w:t>crew_categories</w:t>
            </w:r>
            <w:proofErr w:type="spellEnd"/>
          </w:p>
        </w:tc>
        <w:tc>
          <w:tcPr>
            <w:tcW w:w="4536" w:type="dxa"/>
          </w:tcPr>
          <w:p w:rsidR="00526B4B" w:rsidRPr="00526B4B" w:rsidRDefault="005E326B" w:rsidP="0026714C">
            <w:pPr>
              <w:pStyle w:val="BodyTextNoMargin"/>
            </w:pPr>
            <w:r>
              <w:t>Defines the categories and positions available in Studio, and their relation.</w:t>
            </w:r>
          </w:p>
        </w:tc>
      </w:tr>
      <w:tr w:rsidR="00526B4B" w:rsidRPr="00526B4B" w:rsidTr="00D70C72">
        <w:trPr>
          <w:cantSplit/>
        </w:trPr>
        <w:tc>
          <w:tcPr>
            <w:tcW w:w="2405" w:type="dxa"/>
          </w:tcPr>
          <w:p w:rsidR="00526B4B" w:rsidRPr="0026714C" w:rsidRDefault="00526B4B" w:rsidP="0026714C">
            <w:pPr>
              <w:rPr>
                <w:rStyle w:val="Literal"/>
              </w:rPr>
            </w:pPr>
            <w:r w:rsidRPr="0026714C">
              <w:rPr>
                <w:rStyle w:val="Literal"/>
              </w:rPr>
              <w:t>CustomAttributes.xml</w:t>
            </w:r>
          </w:p>
        </w:tc>
        <w:tc>
          <w:tcPr>
            <w:tcW w:w="4536" w:type="dxa"/>
          </w:tcPr>
          <w:p w:rsidR="00526B4B" w:rsidRPr="00526B4B" w:rsidRDefault="00D444F9" w:rsidP="0026714C">
            <w:pPr>
              <w:pStyle w:val="BodyTextNoMargin"/>
            </w:pPr>
            <w:r>
              <w:t>Defines the CARMUSR specific rave keyword</w:t>
            </w:r>
            <w:r w:rsidR="00B37AE5">
              <w:t xml:space="preserve">s for the Studio dialect of rave. </w:t>
            </w:r>
          </w:p>
        </w:tc>
      </w:tr>
      <w:tr w:rsidR="00526B4B" w:rsidRPr="00526B4B" w:rsidTr="00D70C72">
        <w:trPr>
          <w:cantSplit/>
        </w:trPr>
        <w:tc>
          <w:tcPr>
            <w:tcW w:w="2405" w:type="dxa"/>
          </w:tcPr>
          <w:p w:rsidR="00526B4B" w:rsidRPr="0026714C" w:rsidRDefault="00526B4B" w:rsidP="0026714C">
            <w:pPr>
              <w:rPr>
                <w:rStyle w:val="Literal"/>
              </w:rPr>
            </w:pPr>
            <w:proofErr w:type="spellStart"/>
            <w:r w:rsidRPr="0026714C">
              <w:rPr>
                <w:rStyle w:val="Literal"/>
              </w:rPr>
              <w:t>LegKeysAir</w:t>
            </w:r>
            <w:proofErr w:type="spellEnd"/>
          </w:p>
        </w:tc>
        <w:tc>
          <w:tcPr>
            <w:tcW w:w="4536" w:type="dxa"/>
          </w:tcPr>
          <w:p w:rsidR="00526B4B" w:rsidRPr="00526B4B" w:rsidRDefault="008C43DB" w:rsidP="0026714C">
            <w:pPr>
              <w:pStyle w:val="BodyTextNoMargin"/>
            </w:pPr>
            <w:r>
              <w:t xml:space="preserve">Defines what makes a leg unique when handled by Studio and several server applications. </w:t>
            </w:r>
          </w:p>
        </w:tc>
      </w:tr>
      <w:tr w:rsidR="00526B4B" w:rsidRPr="00526B4B" w:rsidTr="00D70C72">
        <w:trPr>
          <w:cantSplit/>
        </w:trPr>
        <w:tc>
          <w:tcPr>
            <w:tcW w:w="2405" w:type="dxa"/>
          </w:tcPr>
          <w:p w:rsidR="00526B4B" w:rsidRPr="0026714C" w:rsidRDefault="00526B4B" w:rsidP="0026714C">
            <w:pPr>
              <w:rPr>
                <w:rStyle w:val="Literal"/>
              </w:rPr>
            </w:pPr>
            <w:proofErr w:type="spellStart"/>
            <w:r w:rsidRPr="0026714C">
              <w:rPr>
                <w:rStyle w:val="Literal"/>
              </w:rPr>
              <w:t>XResources</w:t>
            </w:r>
            <w:proofErr w:type="spellEnd"/>
            <w:r w:rsidR="00F73AA5" w:rsidRPr="0026714C">
              <w:rPr>
                <w:rStyle w:val="Literal"/>
              </w:rPr>
              <w:t>/</w:t>
            </w:r>
            <w:proofErr w:type="spellStart"/>
            <w:r w:rsidR="00F73AA5" w:rsidRPr="0026714C">
              <w:rPr>
                <w:rStyle w:val="Literal"/>
              </w:rPr>
              <w:t>StandardCas</w:t>
            </w:r>
            <w:proofErr w:type="spellEnd"/>
            <w:r w:rsidR="00F73AA5" w:rsidRPr="0026714C">
              <w:rPr>
                <w:rStyle w:val="Literal"/>
              </w:rPr>
              <w:br/>
            </w:r>
            <w:proofErr w:type="spellStart"/>
            <w:r w:rsidR="00F73AA5" w:rsidRPr="0026714C">
              <w:rPr>
                <w:rStyle w:val="Literal"/>
              </w:rPr>
              <w:t>XResources</w:t>
            </w:r>
            <w:proofErr w:type="spellEnd"/>
            <w:r w:rsidR="00F73AA5" w:rsidRPr="0026714C">
              <w:rPr>
                <w:rStyle w:val="Literal"/>
              </w:rPr>
              <w:t>/</w:t>
            </w:r>
            <w:proofErr w:type="spellStart"/>
            <w:r w:rsidR="00F73AA5" w:rsidRPr="0026714C">
              <w:rPr>
                <w:rStyle w:val="Literal"/>
              </w:rPr>
              <w:t>StandardCct</w:t>
            </w:r>
            <w:proofErr w:type="spellEnd"/>
          </w:p>
        </w:tc>
        <w:tc>
          <w:tcPr>
            <w:tcW w:w="4536" w:type="dxa"/>
          </w:tcPr>
          <w:p w:rsidR="00526B4B" w:rsidRPr="00526B4B" w:rsidRDefault="004D0A54" w:rsidP="0026714C">
            <w:pPr>
              <w:pStyle w:val="BodyTextNoMargin"/>
            </w:pPr>
            <w:r>
              <w:t xml:space="preserve">Defines extensions </w:t>
            </w:r>
            <w:r w:rsidR="0070743E">
              <w:t xml:space="preserve">to the X resources used by the planning, pre and tracking Studio. </w:t>
            </w:r>
            <w:r w:rsidR="0070743E">
              <w:br/>
              <w:t xml:space="preserve">The </w:t>
            </w:r>
            <w:proofErr w:type="spellStart"/>
            <w:r w:rsidR="0070743E" w:rsidRPr="0070743E">
              <w:rPr>
                <w:rStyle w:val="Literal"/>
              </w:rPr>
              <w:t>StandardCas</w:t>
            </w:r>
            <w:proofErr w:type="spellEnd"/>
            <w:r w:rsidR="0070743E">
              <w:t xml:space="preserve"> is used by Planning and Pre while the </w:t>
            </w:r>
            <w:proofErr w:type="spellStart"/>
            <w:r w:rsidR="0070743E" w:rsidRPr="0070743E">
              <w:rPr>
                <w:rStyle w:val="Literal"/>
              </w:rPr>
              <w:t>StandardCct</w:t>
            </w:r>
            <w:proofErr w:type="spellEnd"/>
            <w:r w:rsidR="0070743E">
              <w:t xml:space="preserve"> is used by Tracking. </w:t>
            </w:r>
          </w:p>
        </w:tc>
      </w:tr>
      <w:tr w:rsidR="00432FE2" w:rsidRPr="00526B4B" w:rsidTr="00D70C72">
        <w:trPr>
          <w:cantSplit/>
        </w:trPr>
        <w:tc>
          <w:tcPr>
            <w:tcW w:w="2405" w:type="dxa"/>
          </w:tcPr>
          <w:p w:rsidR="00432FE2" w:rsidRPr="0026714C" w:rsidRDefault="00432FE2" w:rsidP="0026714C">
            <w:pPr>
              <w:rPr>
                <w:rStyle w:val="Literal"/>
              </w:rPr>
            </w:pPr>
            <w:proofErr w:type="spellStart"/>
            <w:r w:rsidRPr="0026714C">
              <w:rPr>
                <w:rStyle w:val="Literal"/>
              </w:rPr>
              <w:t>SGEOptions.etab</w:t>
            </w:r>
            <w:proofErr w:type="spellEnd"/>
          </w:p>
        </w:tc>
        <w:tc>
          <w:tcPr>
            <w:tcW w:w="4536" w:type="dxa"/>
          </w:tcPr>
          <w:p w:rsidR="00432FE2" w:rsidRDefault="00432FE2" w:rsidP="0026714C">
            <w:pPr>
              <w:pStyle w:val="BodyTextNoMargin"/>
            </w:pPr>
            <w:r>
              <w:t>Defines available optimization queues available for optimization in the planning phase.</w:t>
            </w:r>
          </w:p>
        </w:tc>
      </w:tr>
    </w:tbl>
    <w:p w:rsidR="005E326B" w:rsidRDefault="00E20D7C" w:rsidP="00E20D7C">
      <w:pPr>
        <w:pStyle w:val="SeeAlso"/>
      </w:pPr>
      <w:r>
        <w:t xml:space="preserve">More information about these configuration files can be found in the </w:t>
      </w:r>
      <w:r w:rsidR="00910DD6" w:rsidRPr="00910DD6">
        <w:rPr>
          <w:i/>
        </w:rPr>
        <w:t>System Configuration Manual</w:t>
      </w:r>
      <w:r w:rsidR="00724A53">
        <w:t>.</w:t>
      </w:r>
    </w:p>
    <w:p w:rsidR="0007611C" w:rsidRPr="00CF4E53" w:rsidRDefault="0007611C" w:rsidP="0007611C">
      <w:pPr>
        <w:pStyle w:val="Heading3"/>
      </w:pPr>
      <w:bookmarkStart w:id="217" w:name="_Toc338419318"/>
      <w:r w:rsidRPr="00CF4E53">
        <w:t>Menu definitions</w:t>
      </w:r>
      <w:r w:rsidR="00CF4E53" w:rsidRPr="00CF4E53">
        <w:t xml:space="preserve"> for Studio</w:t>
      </w:r>
      <w:bookmarkEnd w:id="217"/>
    </w:p>
    <w:p w:rsidR="0007611C" w:rsidRDefault="00CF4E53" w:rsidP="0007611C">
      <w:pPr>
        <w:pStyle w:val="BodyText"/>
      </w:pPr>
      <w:r w:rsidRPr="00CF4E53">
        <w:t xml:space="preserve">The menus in Studio </w:t>
      </w:r>
      <w:r w:rsidR="006467DE">
        <w:t xml:space="preserve">are dependent on the application started as well as the role of the user starting the application. There are menus defined for the applications </w:t>
      </w:r>
      <w:r w:rsidR="008E5A66">
        <w:t>Plan</w:t>
      </w:r>
      <w:r w:rsidR="00A31873">
        <w:t xml:space="preserve">ning, Pre, Tracking and Server, where the Server definition is only available for Studio based background processes. </w:t>
      </w:r>
    </w:p>
    <w:p w:rsidR="00985A57" w:rsidRDefault="00985A57" w:rsidP="0007611C">
      <w:pPr>
        <w:pStyle w:val="BodyText"/>
      </w:pPr>
      <w:r>
        <w:t xml:space="preserve">In additions there are additional menus added to the applications for the roles Administrator and </w:t>
      </w:r>
      <w:proofErr w:type="spellStart"/>
      <w:r>
        <w:t>PostPlanner</w:t>
      </w:r>
      <w:proofErr w:type="spellEnd"/>
      <w:r>
        <w:t xml:space="preserve">. </w:t>
      </w:r>
    </w:p>
    <w:p w:rsidR="00005071" w:rsidRPr="00005071" w:rsidRDefault="00005071" w:rsidP="00005071">
      <w:pPr>
        <w:pStyle w:val="SeeAlso"/>
      </w:pPr>
      <w:r>
        <w:t>More information about the menu definitions</w:t>
      </w:r>
      <w:r w:rsidR="009B41A2">
        <w:t xml:space="preserve"> for Studio</w:t>
      </w:r>
      <w:r>
        <w:t xml:space="preserve"> in </w:t>
      </w:r>
      <w:r w:rsidR="000E1FAB">
        <w:t>CMS</w:t>
      </w:r>
      <w:r>
        <w:t xml:space="preserve"> for SAS can be found in the chapter </w:t>
      </w:r>
      <w:fldSimple w:instr=" REF _Ref218907803 \h  \* MERGEFORMAT ">
        <w:ins w:id="218" w:author="Michael Lundell" w:date="2012-10-15T14:42:00Z">
          <w:r w:rsidR="00B020E0" w:rsidRPr="00B020E0">
            <w:rPr>
              <w:rStyle w:val="Xref"/>
              <w:rPrChange w:id="219" w:author="Michael Lundell" w:date="2012-10-15T14:42:00Z">
                <w:rPr>
                  <w:color w:val="0000FF"/>
                  <w:u w:val="single"/>
                  <w:lang w:val="en-US"/>
                </w:rPr>
              </w:rPrChange>
            </w:rPr>
            <w:t>Speci</w:t>
          </w:r>
          <w:r w:rsidR="00B020E0" w:rsidRPr="00B020E0">
            <w:rPr>
              <w:rStyle w:val="Xref"/>
              <w:rPrChange w:id="220" w:author="Michael Lundell" w:date="2012-10-15T14:42:00Z">
                <w:rPr>
                  <w:color w:val="0000FF"/>
                  <w:u w:val="single"/>
                  <w:lang w:val="en-US"/>
                </w:rPr>
              </w:rPrChange>
            </w:rPr>
            <w:t>a</w:t>
          </w:r>
          <w:r w:rsidR="00B020E0" w:rsidRPr="00B020E0">
            <w:rPr>
              <w:rStyle w:val="Xref"/>
              <w:rPrChange w:id="221" w:author="Michael Lundell" w:date="2012-10-15T14:42:00Z">
                <w:rPr>
                  <w:color w:val="0000FF"/>
                  <w:u w:val="single"/>
                  <w:lang w:val="en-US"/>
                </w:rPr>
              </w:rPrChange>
            </w:rPr>
            <w:t>l customization</w:t>
          </w:r>
        </w:ins>
        <w:del w:id="222" w:author="Michael Lundell" w:date="2012-10-15T14:42:00Z">
          <w:r w:rsidR="00846ADC" w:rsidRPr="00846ADC" w:rsidDel="00366F56">
            <w:rPr>
              <w:rStyle w:val="Xref"/>
            </w:rPr>
            <w:delText>Special customization</w:delText>
          </w:r>
        </w:del>
      </w:fldSimple>
      <w:r w:rsidRPr="00606780">
        <w:rPr>
          <w:rStyle w:val="Xref"/>
        </w:rPr>
        <w:t xml:space="preserve"> </w:t>
      </w:r>
      <w:r w:rsidR="00B020E0">
        <w:rPr>
          <w:rStyle w:val="Xref"/>
        </w:rPr>
        <w:fldChar w:fldCharType="begin"/>
      </w:r>
      <w:r>
        <w:rPr>
          <w:rStyle w:val="Xref"/>
        </w:rPr>
        <w:instrText xml:space="preserve"> PAGEREF _Ref218908116 \p \h </w:instrText>
      </w:r>
      <w:r w:rsidR="00B020E0">
        <w:rPr>
          <w:rStyle w:val="Xref"/>
        </w:rPr>
      </w:r>
      <w:r w:rsidR="00B020E0">
        <w:rPr>
          <w:rStyle w:val="Xref"/>
        </w:rPr>
        <w:fldChar w:fldCharType="separate"/>
      </w:r>
      <w:ins w:id="223" w:author="Michael Lundell" w:date="2012-10-15T14:42:00Z">
        <w:r w:rsidR="00366F56">
          <w:rPr>
            <w:rStyle w:val="Xref"/>
            <w:noProof/>
          </w:rPr>
          <w:t>on page 31</w:t>
        </w:r>
      </w:ins>
      <w:del w:id="224" w:author="Michael Lundell" w:date="2012-10-15T14:42:00Z">
        <w:r w:rsidR="00846ADC" w:rsidDel="00366F56">
          <w:rPr>
            <w:rStyle w:val="Xref"/>
            <w:noProof/>
          </w:rPr>
          <w:delText>on page 29</w:delText>
        </w:r>
      </w:del>
      <w:r w:rsidR="00B020E0">
        <w:rPr>
          <w:rStyle w:val="Xref"/>
        </w:rPr>
        <w:fldChar w:fldCharType="end"/>
      </w:r>
      <w:r>
        <w:rPr>
          <w:rStyle w:val="Xref"/>
        </w:rPr>
        <w:t>.</w:t>
      </w:r>
    </w:p>
    <w:p w:rsidR="0007611C" w:rsidRPr="00B77945" w:rsidRDefault="0007611C" w:rsidP="0007611C">
      <w:pPr>
        <w:pStyle w:val="Heading3"/>
      </w:pPr>
      <w:bookmarkStart w:id="225" w:name="_Toc338419319"/>
      <w:r w:rsidRPr="00B77945">
        <w:t>Form definitions</w:t>
      </w:r>
      <w:bookmarkEnd w:id="225"/>
    </w:p>
    <w:p w:rsidR="0007611C" w:rsidRDefault="00B77945" w:rsidP="0007611C">
      <w:pPr>
        <w:pStyle w:val="BodyText"/>
      </w:pPr>
      <w:r w:rsidRPr="00B77945">
        <w:t xml:space="preserve">In the CARMUSR there are several redefinitions of forms available for the user. </w:t>
      </w:r>
      <w:r>
        <w:t xml:space="preserve">Those redefinitions are located in the following directories: </w:t>
      </w:r>
    </w:p>
    <w:tbl>
      <w:tblPr>
        <w:tblW w:w="6941" w:type="dxa"/>
        <w:tblInd w:w="2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57" w:type="dxa"/>
        </w:tblCellMar>
        <w:tblLook w:val="01E0"/>
      </w:tblPr>
      <w:tblGrid>
        <w:gridCol w:w="1944"/>
        <w:gridCol w:w="4997"/>
      </w:tblGrid>
      <w:tr w:rsidR="00A923A7" w:rsidRPr="000E18F1" w:rsidTr="00D70C72">
        <w:trPr>
          <w:cantSplit/>
          <w:trHeight w:val="125"/>
          <w:tblHeader/>
        </w:trPr>
        <w:tc>
          <w:tcPr>
            <w:tcW w:w="1944" w:type="dxa"/>
            <w:tcBorders>
              <w:top w:val="single" w:sz="4" w:space="0" w:color="auto"/>
              <w:left w:val="single" w:sz="4" w:space="0" w:color="auto"/>
              <w:bottom w:val="single" w:sz="4" w:space="0" w:color="auto"/>
              <w:right w:val="single" w:sz="4" w:space="0" w:color="auto"/>
              <w:tl2br w:val="nil"/>
              <w:tr2bl w:val="nil"/>
            </w:tcBorders>
            <w:shd w:val="clear" w:color="auto" w:fill="E6E6E6"/>
          </w:tcPr>
          <w:p w:rsidR="00A923A7" w:rsidRPr="000E18F1" w:rsidRDefault="00A923A7" w:rsidP="00EC5121">
            <w:pPr>
              <w:pStyle w:val="TableHead"/>
            </w:pPr>
            <w:r>
              <w:t>Directory</w:t>
            </w:r>
          </w:p>
        </w:tc>
        <w:tc>
          <w:tcPr>
            <w:tcW w:w="4997" w:type="dxa"/>
            <w:tcBorders>
              <w:top w:val="single" w:sz="4" w:space="0" w:color="auto"/>
              <w:left w:val="single" w:sz="4" w:space="0" w:color="auto"/>
              <w:bottom w:val="single" w:sz="4" w:space="0" w:color="auto"/>
              <w:right w:val="single" w:sz="4" w:space="0" w:color="auto"/>
              <w:tl2br w:val="nil"/>
              <w:tr2bl w:val="nil"/>
            </w:tcBorders>
            <w:shd w:val="clear" w:color="auto" w:fill="E6E6E6"/>
          </w:tcPr>
          <w:p w:rsidR="00A923A7" w:rsidRPr="000E18F1" w:rsidRDefault="00A923A7" w:rsidP="00EC5121">
            <w:pPr>
              <w:pStyle w:val="TableHead"/>
            </w:pPr>
            <w:r>
              <w:t>Description</w:t>
            </w:r>
          </w:p>
        </w:tc>
      </w:tr>
      <w:tr w:rsidR="00A923A7" w:rsidRPr="000E18F1" w:rsidTr="00D70C72">
        <w:trPr>
          <w:cantSplit/>
          <w:trHeight w:val="125"/>
        </w:trPr>
        <w:tc>
          <w:tcPr>
            <w:tcW w:w="1944" w:type="dxa"/>
          </w:tcPr>
          <w:p w:rsidR="00A923A7" w:rsidRPr="0026714C" w:rsidRDefault="00A923A7" w:rsidP="0026714C">
            <w:pPr>
              <w:rPr>
                <w:rStyle w:val="Literal"/>
              </w:rPr>
            </w:pPr>
            <w:r w:rsidRPr="0026714C">
              <w:rPr>
                <w:rStyle w:val="Literal"/>
              </w:rPr>
              <w:t>lib/www/manpower</w:t>
            </w:r>
          </w:p>
        </w:tc>
        <w:tc>
          <w:tcPr>
            <w:tcW w:w="4997" w:type="dxa"/>
          </w:tcPr>
          <w:p w:rsidR="00A923A7" w:rsidRPr="000E18F1" w:rsidRDefault="00A923A7" w:rsidP="0026714C">
            <w:pPr>
              <w:pStyle w:val="BodyTextNoMargin"/>
            </w:pPr>
            <w:r>
              <w:t>Contains definitions of Wave forms used internally by Manpower.</w:t>
            </w:r>
          </w:p>
        </w:tc>
      </w:tr>
      <w:tr w:rsidR="00A923A7" w:rsidRPr="000E18F1" w:rsidTr="00D70C72">
        <w:trPr>
          <w:cantSplit/>
          <w:trHeight w:val="125"/>
        </w:trPr>
        <w:tc>
          <w:tcPr>
            <w:tcW w:w="1944" w:type="dxa"/>
          </w:tcPr>
          <w:p w:rsidR="00A923A7" w:rsidRPr="0026714C" w:rsidRDefault="00A923A7" w:rsidP="0026714C">
            <w:pPr>
              <w:rPr>
                <w:rStyle w:val="Literal"/>
              </w:rPr>
            </w:pPr>
            <w:r w:rsidRPr="0026714C">
              <w:rPr>
                <w:rStyle w:val="Literal"/>
              </w:rPr>
              <w:t>data/manpower</w:t>
            </w:r>
          </w:p>
        </w:tc>
        <w:tc>
          <w:tcPr>
            <w:tcW w:w="4997" w:type="dxa"/>
          </w:tcPr>
          <w:p w:rsidR="00A923A7" w:rsidRPr="000E18F1" w:rsidRDefault="00A923A7" w:rsidP="0026714C">
            <w:pPr>
              <w:pStyle w:val="BodyTextNoMargin"/>
            </w:pPr>
            <w:r>
              <w:t>Contains definitions of information in the dialogs for Manpower.</w:t>
            </w:r>
          </w:p>
        </w:tc>
      </w:tr>
      <w:tr w:rsidR="00A923A7" w:rsidRPr="000E18F1" w:rsidTr="00D70C72">
        <w:trPr>
          <w:cantSplit/>
          <w:trHeight w:val="125"/>
        </w:trPr>
        <w:tc>
          <w:tcPr>
            <w:tcW w:w="1944" w:type="dxa"/>
          </w:tcPr>
          <w:p w:rsidR="00A923A7" w:rsidRPr="0026714C" w:rsidRDefault="00A923A7" w:rsidP="0026714C">
            <w:pPr>
              <w:rPr>
                <w:rStyle w:val="Literal"/>
              </w:rPr>
            </w:pPr>
            <w:r w:rsidRPr="0026714C">
              <w:rPr>
                <w:rStyle w:val="Literal"/>
              </w:rPr>
              <w:t>data/form</w:t>
            </w:r>
          </w:p>
        </w:tc>
        <w:tc>
          <w:tcPr>
            <w:tcW w:w="4997" w:type="dxa"/>
          </w:tcPr>
          <w:p w:rsidR="00A923A7" w:rsidRDefault="00A923A7" w:rsidP="0026714C">
            <w:pPr>
              <w:pStyle w:val="BodyTextNoMargin"/>
            </w:pPr>
            <w:r>
              <w:t xml:space="preserve">Contains redefinitions of forms available in Studio as well as the Wave based applications started from </w:t>
            </w:r>
            <w:r w:rsidR="003C0F1B">
              <w:t>the launcher.</w:t>
            </w:r>
          </w:p>
        </w:tc>
      </w:tr>
    </w:tbl>
    <w:p w:rsidR="0007611C" w:rsidRPr="00822148" w:rsidRDefault="0007611C" w:rsidP="0007611C">
      <w:pPr>
        <w:pStyle w:val="Heading3"/>
      </w:pPr>
      <w:bookmarkStart w:id="226" w:name="_Toc338419320"/>
      <w:r w:rsidRPr="00822148">
        <w:t>Database schema extensions</w:t>
      </w:r>
      <w:bookmarkEnd w:id="226"/>
    </w:p>
    <w:p w:rsidR="0007611C" w:rsidRDefault="00822148" w:rsidP="0007611C">
      <w:pPr>
        <w:pStyle w:val="BodyText"/>
      </w:pPr>
      <w:r w:rsidRPr="00822148">
        <w:t xml:space="preserve">The database schema structure defined in the CARMSYS is extended with additions needed by </w:t>
      </w:r>
      <w:r w:rsidR="000E1FAB">
        <w:t>CMS</w:t>
      </w:r>
      <w:r w:rsidRPr="00822148">
        <w:t xml:space="preserve"> for SAS. The extensions include both additions to existing tables as well as entirely new tables. </w:t>
      </w:r>
      <w:r w:rsidR="003E2FDC">
        <w:t xml:space="preserve">The extensions are located in the directory </w:t>
      </w:r>
      <w:r w:rsidR="003E2FDC" w:rsidRPr="00526B4B">
        <w:rPr>
          <w:rStyle w:val="Literal"/>
        </w:rPr>
        <w:t>data/</w:t>
      </w:r>
      <w:proofErr w:type="spellStart"/>
      <w:r w:rsidR="003E2FDC" w:rsidRPr="00526B4B">
        <w:rPr>
          <w:rStyle w:val="Literal"/>
        </w:rPr>
        <w:t>config</w:t>
      </w:r>
      <w:proofErr w:type="spellEnd"/>
      <w:r w:rsidR="003E2FDC">
        <w:rPr>
          <w:rStyle w:val="Literal"/>
        </w:rPr>
        <w:t>/models</w:t>
      </w:r>
      <w:r w:rsidR="003E2FDC" w:rsidRPr="00667CA3">
        <w:t>.</w:t>
      </w:r>
    </w:p>
    <w:p w:rsidR="00822148" w:rsidRPr="00822148" w:rsidRDefault="00822148" w:rsidP="00822148">
      <w:pPr>
        <w:pStyle w:val="SeeAlso"/>
      </w:pPr>
      <w:r>
        <w:t xml:space="preserve">More information about the </w:t>
      </w:r>
      <w:r w:rsidR="00896C01">
        <w:t xml:space="preserve">database extensions </w:t>
      </w:r>
      <w:r>
        <w:t>is found in th</w:t>
      </w:r>
      <w:r w:rsidR="00C94BBA">
        <w:t>e document</w:t>
      </w:r>
      <w:r>
        <w:t xml:space="preserve"> </w:t>
      </w:r>
      <w:r>
        <w:rPr>
          <w:rStyle w:val="Xref"/>
        </w:rPr>
        <w:t>Carmen Unified Data Model</w:t>
      </w:r>
      <w:r w:rsidR="00D26E77">
        <w:rPr>
          <w:rStyle w:val="Xref"/>
        </w:rPr>
        <w:t xml:space="preserve"> for SAS</w:t>
      </w:r>
      <w:r>
        <w:t xml:space="preserve">. </w:t>
      </w:r>
    </w:p>
    <w:p w:rsidR="0007611C" w:rsidRPr="00D630C8" w:rsidRDefault="003A74B4" w:rsidP="0007611C">
      <w:pPr>
        <w:pStyle w:val="Heading3"/>
      </w:pPr>
      <w:bookmarkStart w:id="227" w:name="_Toc338419321"/>
      <w:r w:rsidRPr="00D630C8">
        <w:t xml:space="preserve">Other </w:t>
      </w:r>
      <w:r w:rsidR="00A05A39">
        <w:t xml:space="preserve">files and </w:t>
      </w:r>
      <w:r w:rsidRPr="00D630C8">
        <w:t>directories</w:t>
      </w:r>
      <w:bookmarkEnd w:id="227"/>
    </w:p>
    <w:p w:rsidR="0007611C" w:rsidRDefault="009B0D67" w:rsidP="0007611C">
      <w:pPr>
        <w:pStyle w:val="BodyText"/>
      </w:pPr>
      <w:r>
        <w:t>In the CARMUSR th</w:t>
      </w:r>
      <w:r w:rsidR="00230E6A">
        <w:t xml:space="preserve">ere are several </w:t>
      </w:r>
      <w:r w:rsidR="00D630C8">
        <w:t xml:space="preserve">files containing minor, special settings usually available in a normal </w:t>
      </w:r>
      <w:del w:id="228" w:author="Michael Lundell" w:date="2012-10-15T14:11:00Z">
        <w:r w:rsidR="00D630C8" w:rsidDel="005C63EE">
          <w:delText xml:space="preserve">Carmen </w:delText>
        </w:r>
      </w:del>
      <w:proofErr w:type="spellStart"/>
      <w:ins w:id="229" w:author="Michael Lundell" w:date="2012-10-15T14:11:00Z">
        <w:r w:rsidR="005C63EE">
          <w:t>Jeppesen</w:t>
        </w:r>
        <w:proofErr w:type="spellEnd"/>
        <w:r w:rsidR="005C63EE">
          <w:t xml:space="preserve"> </w:t>
        </w:r>
      </w:ins>
      <w:r w:rsidR="00D630C8">
        <w:t>system.</w:t>
      </w:r>
    </w:p>
    <w:tbl>
      <w:tblPr>
        <w:tblW w:w="6941" w:type="dxa"/>
        <w:tblInd w:w="2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57" w:type="dxa"/>
        </w:tblCellMar>
        <w:tblLook w:val="01E0"/>
      </w:tblPr>
      <w:tblGrid>
        <w:gridCol w:w="1838"/>
        <w:gridCol w:w="5103"/>
      </w:tblGrid>
      <w:tr w:rsidR="00D630C8" w:rsidRPr="000E18F1" w:rsidTr="00D70C72">
        <w:trPr>
          <w:cantSplit/>
          <w:trHeight w:val="125"/>
          <w:tblHeader/>
        </w:trPr>
        <w:tc>
          <w:tcPr>
            <w:tcW w:w="1838" w:type="dxa"/>
            <w:tcBorders>
              <w:top w:val="single" w:sz="4" w:space="0" w:color="auto"/>
              <w:left w:val="single" w:sz="4" w:space="0" w:color="auto"/>
              <w:bottom w:val="single" w:sz="4" w:space="0" w:color="auto"/>
              <w:right w:val="single" w:sz="4" w:space="0" w:color="auto"/>
              <w:tl2br w:val="nil"/>
              <w:tr2bl w:val="nil"/>
            </w:tcBorders>
            <w:shd w:val="clear" w:color="auto" w:fill="E6E6E6"/>
          </w:tcPr>
          <w:p w:rsidR="00D630C8" w:rsidRPr="000E18F1" w:rsidRDefault="00D630C8" w:rsidP="00EC5121">
            <w:pPr>
              <w:pStyle w:val="TableHead"/>
            </w:pPr>
            <w:r>
              <w:t>File/Directory</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E6E6E6"/>
          </w:tcPr>
          <w:p w:rsidR="00D630C8" w:rsidRPr="000E18F1" w:rsidRDefault="00D630C8" w:rsidP="00EC5121">
            <w:pPr>
              <w:pStyle w:val="TableHead"/>
            </w:pPr>
            <w:r>
              <w:t>Description</w:t>
            </w:r>
          </w:p>
        </w:tc>
      </w:tr>
      <w:tr w:rsidR="00D630C8" w:rsidRPr="000E18F1" w:rsidTr="00D70C72">
        <w:trPr>
          <w:cantSplit/>
          <w:trHeight w:val="125"/>
        </w:trPr>
        <w:tc>
          <w:tcPr>
            <w:tcW w:w="1838" w:type="dxa"/>
          </w:tcPr>
          <w:p w:rsidR="00D630C8" w:rsidRPr="0026714C" w:rsidRDefault="00D630C8" w:rsidP="0026714C">
            <w:pPr>
              <w:rPr>
                <w:rStyle w:val="Literal"/>
              </w:rPr>
            </w:pPr>
            <w:r w:rsidRPr="0026714C">
              <w:rPr>
                <w:rStyle w:val="Literal"/>
              </w:rPr>
              <w:t>data/Airport</w:t>
            </w:r>
          </w:p>
        </w:tc>
        <w:tc>
          <w:tcPr>
            <w:tcW w:w="5103" w:type="dxa"/>
          </w:tcPr>
          <w:p w:rsidR="00D630C8" w:rsidRPr="000E18F1" w:rsidRDefault="00D630C8" w:rsidP="0026714C">
            <w:pPr>
              <w:pStyle w:val="BodyTextNoMargin"/>
            </w:pPr>
            <w:r>
              <w:t xml:space="preserve">Directory containing definitions of all airports available in the system. The data is also contained in the database and the database is master of the data. </w:t>
            </w:r>
          </w:p>
        </w:tc>
      </w:tr>
      <w:tr w:rsidR="00D630C8" w:rsidRPr="000E18F1" w:rsidTr="00D70C72">
        <w:trPr>
          <w:cantSplit/>
          <w:trHeight w:val="125"/>
        </w:trPr>
        <w:tc>
          <w:tcPr>
            <w:tcW w:w="1838" w:type="dxa"/>
          </w:tcPr>
          <w:p w:rsidR="00D630C8" w:rsidRPr="0026714C" w:rsidRDefault="00A05A39" w:rsidP="0026714C">
            <w:pPr>
              <w:rPr>
                <w:rStyle w:val="Literal"/>
              </w:rPr>
            </w:pPr>
            <w:proofErr w:type="spellStart"/>
            <w:r w:rsidRPr="0026714C">
              <w:rPr>
                <w:rStyle w:val="Literal"/>
              </w:rPr>
              <w:t>matador_scripts</w:t>
            </w:r>
            <w:proofErr w:type="spellEnd"/>
          </w:p>
        </w:tc>
        <w:tc>
          <w:tcPr>
            <w:tcW w:w="5103" w:type="dxa"/>
          </w:tcPr>
          <w:p w:rsidR="00D630C8" w:rsidRPr="000E18F1" w:rsidRDefault="00A05A39" w:rsidP="0026714C">
            <w:pPr>
              <w:pStyle w:val="BodyTextNoMargin"/>
            </w:pPr>
            <w:r>
              <w:t xml:space="preserve">Directory containing scripts to be used by the rostering optimizer. </w:t>
            </w:r>
          </w:p>
        </w:tc>
      </w:tr>
      <w:tr w:rsidR="00A05A39" w:rsidRPr="000E18F1" w:rsidTr="00D70C72">
        <w:trPr>
          <w:cantSplit/>
          <w:trHeight w:val="125"/>
        </w:trPr>
        <w:tc>
          <w:tcPr>
            <w:tcW w:w="1838" w:type="dxa"/>
          </w:tcPr>
          <w:p w:rsidR="00A05A39" w:rsidRPr="0026714C" w:rsidRDefault="00AB0B11" w:rsidP="0026714C">
            <w:pPr>
              <w:rPr>
                <w:rStyle w:val="Literal"/>
              </w:rPr>
            </w:pPr>
            <w:proofErr w:type="spellStart"/>
            <w:r w:rsidRPr="0026714C">
              <w:rPr>
                <w:rStyle w:val="Literal"/>
              </w:rPr>
              <w:t>s</w:t>
            </w:r>
            <w:r w:rsidR="00A05A39" w:rsidRPr="0026714C">
              <w:rPr>
                <w:rStyle w:val="Literal"/>
              </w:rPr>
              <w:t>elect_filters</w:t>
            </w:r>
            <w:proofErr w:type="spellEnd"/>
          </w:p>
        </w:tc>
        <w:tc>
          <w:tcPr>
            <w:tcW w:w="5103" w:type="dxa"/>
          </w:tcPr>
          <w:p w:rsidR="00A05A39" w:rsidRPr="000E18F1" w:rsidRDefault="003B5878" w:rsidP="0026714C">
            <w:pPr>
              <w:pStyle w:val="BodyTextNoMargin"/>
            </w:pPr>
            <w:r>
              <w:t xml:space="preserve">Directory with different select filters available from inside Studio. </w:t>
            </w:r>
          </w:p>
        </w:tc>
      </w:tr>
      <w:tr w:rsidR="00A05A39" w:rsidRPr="000E18F1" w:rsidTr="00D70C72">
        <w:trPr>
          <w:cantSplit/>
          <w:trHeight w:val="125"/>
        </w:trPr>
        <w:tc>
          <w:tcPr>
            <w:tcW w:w="1838" w:type="dxa"/>
          </w:tcPr>
          <w:p w:rsidR="00A05A39" w:rsidRPr="0026714C" w:rsidRDefault="00A05A39" w:rsidP="0026714C">
            <w:pPr>
              <w:rPr>
                <w:rStyle w:val="Literal"/>
              </w:rPr>
            </w:pPr>
            <w:r w:rsidRPr="0026714C">
              <w:rPr>
                <w:rStyle w:val="Literal"/>
              </w:rPr>
              <w:t>Testing</w:t>
            </w:r>
          </w:p>
        </w:tc>
        <w:tc>
          <w:tcPr>
            <w:tcW w:w="5103" w:type="dxa"/>
          </w:tcPr>
          <w:p w:rsidR="00A05A39" w:rsidRPr="000E18F1" w:rsidRDefault="00AB0B11" w:rsidP="0026714C">
            <w:pPr>
              <w:pStyle w:val="BodyTextNoMargin"/>
            </w:pPr>
            <w:r>
              <w:t xml:space="preserve">Configuration for the test tool </w:t>
            </w:r>
            <w:proofErr w:type="spellStart"/>
            <w:r>
              <w:t>texttext</w:t>
            </w:r>
            <w:proofErr w:type="spellEnd"/>
            <w:r>
              <w:t xml:space="preserve">, used for simple automatic tests of the CARMUSR. </w:t>
            </w:r>
          </w:p>
        </w:tc>
      </w:tr>
      <w:tr w:rsidR="008377A4" w:rsidRPr="000E18F1" w:rsidTr="00D70C72">
        <w:trPr>
          <w:cantSplit/>
          <w:trHeight w:val="125"/>
        </w:trPr>
        <w:tc>
          <w:tcPr>
            <w:tcW w:w="1838" w:type="dxa"/>
          </w:tcPr>
          <w:p w:rsidR="008377A4" w:rsidRPr="0026714C" w:rsidRDefault="008377A4" w:rsidP="0026714C">
            <w:pPr>
              <w:rPr>
                <w:rStyle w:val="Literal"/>
              </w:rPr>
            </w:pPr>
            <w:r>
              <w:rPr>
                <w:rStyle w:val="Literal"/>
              </w:rPr>
              <w:t>data/</w:t>
            </w:r>
            <w:proofErr w:type="spellStart"/>
            <w:r>
              <w:rPr>
                <w:rStyle w:val="Literal"/>
              </w:rPr>
              <w:t>config</w:t>
            </w:r>
            <w:proofErr w:type="spellEnd"/>
            <w:r>
              <w:rPr>
                <w:rStyle w:val="Literal"/>
              </w:rPr>
              <w:t>/</w:t>
            </w:r>
            <w:r>
              <w:rPr>
                <w:rStyle w:val="Literal"/>
              </w:rPr>
              <w:br/>
            </w:r>
            <w:proofErr w:type="spellStart"/>
            <w:r>
              <w:rPr>
                <w:rStyle w:val="Literal"/>
              </w:rPr>
              <w:t>LegKeysAir</w:t>
            </w:r>
            <w:proofErr w:type="spellEnd"/>
          </w:p>
        </w:tc>
        <w:tc>
          <w:tcPr>
            <w:tcW w:w="5103" w:type="dxa"/>
          </w:tcPr>
          <w:p w:rsidR="008377A4" w:rsidRDefault="008377A4" w:rsidP="0026714C">
            <w:pPr>
              <w:pStyle w:val="BodyTextNoMargin"/>
            </w:pPr>
            <w:r>
              <w:t xml:space="preserve">A file used for defining how to match assigned legs with actual activities. </w:t>
            </w:r>
          </w:p>
        </w:tc>
      </w:tr>
    </w:tbl>
    <w:p w:rsidR="00D630C8" w:rsidRDefault="00896C01" w:rsidP="00896C01">
      <w:pPr>
        <w:pStyle w:val="SeeAlso"/>
      </w:pPr>
      <w:r>
        <w:t xml:space="preserve">More information about the </w:t>
      </w:r>
      <w:proofErr w:type="spellStart"/>
      <w:r w:rsidR="00605CB5">
        <w:t>LegKeysAir</w:t>
      </w:r>
      <w:proofErr w:type="spellEnd"/>
      <w:r w:rsidR="00605CB5">
        <w:t xml:space="preserve"> file</w:t>
      </w:r>
      <w:r w:rsidR="00DD55FE">
        <w:t xml:space="preserve"> is found in chapter </w:t>
      </w:r>
      <w:fldSimple w:instr=" REF _Ref218907803 \h  \* MERGEFORMAT ">
        <w:ins w:id="230" w:author="Michael Lundell" w:date="2012-10-15T14:42:00Z">
          <w:r w:rsidR="00B020E0" w:rsidRPr="00B020E0">
            <w:rPr>
              <w:rStyle w:val="Xref"/>
              <w:rPrChange w:id="231" w:author="Michael Lundell" w:date="2012-10-15T14:42:00Z">
                <w:rPr>
                  <w:color w:val="0000FF"/>
                  <w:u w:val="single"/>
                  <w:lang w:val="en-US"/>
                </w:rPr>
              </w:rPrChange>
            </w:rPr>
            <w:t>Special customization</w:t>
          </w:r>
        </w:ins>
        <w:del w:id="232" w:author="Michael Lundell" w:date="2012-10-15T14:42:00Z">
          <w:r w:rsidR="00846ADC" w:rsidRPr="00846ADC" w:rsidDel="00366F56">
            <w:rPr>
              <w:rStyle w:val="Xref"/>
            </w:rPr>
            <w:delText>Special customization</w:delText>
          </w:r>
        </w:del>
      </w:fldSimple>
      <w:r w:rsidR="00DD55FE" w:rsidRPr="00DD55FE">
        <w:rPr>
          <w:rStyle w:val="Xref"/>
        </w:rPr>
        <w:t xml:space="preserve"> </w:t>
      </w:r>
      <w:r w:rsidR="00B020E0" w:rsidRPr="00DD55FE">
        <w:rPr>
          <w:rStyle w:val="Xref"/>
        </w:rPr>
        <w:fldChar w:fldCharType="begin"/>
      </w:r>
      <w:r w:rsidR="00DD55FE" w:rsidRPr="00DD55FE">
        <w:rPr>
          <w:rStyle w:val="Xref"/>
        </w:rPr>
        <w:instrText xml:space="preserve"> PAGEREF _Ref219281174 \p \h </w:instrText>
      </w:r>
      <w:r w:rsidR="00B020E0" w:rsidRPr="00DD55FE">
        <w:rPr>
          <w:rStyle w:val="Xref"/>
        </w:rPr>
      </w:r>
      <w:r w:rsidR="00B020E0" w:rsidRPr="00DD55FE">
        <w:rPr>
          <w:rStyle w:val="Xref"/>
        </w:rPr>
        <w:fldChar w:fldCharType="separate"/>
      </w:r>
      <w:ins w:id="233" w:author="Michael Lundell" w:date="2012-10-15T14:42:00Z">
        <w:r w:rsidR="00366F56">
          <w:rPr>
            <w:rStyle w:val="Xref"/>
            <w:noProof/>
          </w:rPr>
          <w:t>on page 33</w:t>
        </w:r>
      </w:ins>
      <w:del w:id="234" w:author="Michael Lundell" w:date="2012-10-15T14:42:00Z">
        <w:r w:rsidR="00846ADC" w:rsidDel="00366F56">
          <w:rPr>
            <w:rStyle w:val="Xref"/>
            <w:noProof/>
          </w:rPr>
          <w:delText>on page 30</w:delText>
        </w:r>
      </w:del>
      <w:r w:rsidR="00B020E0" w:rsidRPr="00DD55FE">
        <w:rPr>
          <w:rStyle w:val="Xref"/>
        </w:rPr>
        <w:fldChar w:fldCharType="end"/>
      </w:r>
      <w:r w:rsidR="00DD55FE">
        <w:t>.</w:t>
      </w:r>
    </w:p>
    <w:p w:rsidR="00D131CA" w:rsidRPr="00612EDE" w:rsidRDefault="00D131CA" w:rsidP="00D131CA">
      <w:pPr>
        <w:pStyle w:val="BodyText"/>
      </w:pPr>
    </w:p>
    <w:p w:rsidR="000E1BC2" w:rsidRPr="00612EDE" w:rsidRDefault="000E1BC2" w:rsidP="00EC3ACB">
      <w:pPr>
        <w:pStyle w:val="BodyText"/>
        <w:rPr>
          <w:rFonts w:eastAsia="MS Mincho"/>
        </w:rPr>
        <w:sectPr w:rsidR="000E1BC2" w:rsidRPr="00612EDE" w:rsidSect="00B62A7D">
          <w:type w:val="oddPage"/>
          <w:pgSz w:w="11907" w:h="16842" w:code="9"/>
          <w:pgMar w:top="1701" w:right="1134" w:bottom="1701" w:left="1985" w:header="720" w:footer="720" w:gutter="0"/>
          <w:cols w:space="720"/>
          <w:titlePg/>
        </w:sectPr>
      </w:pPr>
    </w:p>
    <w:p w:rsidR="000E1BC2" w:rsidRPr="00D630C8" w:rsidRDefault="00610E5A" w:rsidP="000E1BC2">
      <w:pPr>
        <w:pStyle w:val="Heading1"/>
        <w:rPr>
          <w:lang w:val="en-US"/>
        </w:rPr>
      </w:pPr>
      <w:bookmarkStart w:id="235" w:name="_Ref218907803"/>
      <w:bookmarkStart w:id="236" w:name="_Toc338419322"/>
      <w:r w:rsidRPr="003C0C99">
        <w:rPr>
          <w:lang w:val="en-US"/>
        </w:rPr>
        <w:t>Special customization</w:t>
      </w:r>
      <w:bookmarkEnd w:id="235"/>
      <w:bookmarkEnd w:id="236"/>
    </w:p>
    <w:p w:rsidR="003F13E4" w:rsidRPr="002D14DD" w:rsidRDefault="00BD5A22" w:rsidP="002D14DD">
      <w:pPr>
        <w:pStyle w:val="BodyText"/>
        <w:rPr>
          <w:lang w:val="en-US"/>
        </w:rPr>
      </w:pPr>
      <w:r>
        <w:rPr>
          <w:lang w:val="en-US"/>
        </w:rPr>
        <w:t xml:space="preserve">The </w:t>
      </w:r>
      <w:del w:id="237" w:author="Michael Lundell" w:date="2012-10-15T14:11:00Z">
        <w:r w:rsidDel="005C63EE">
          <w:rPr>
            <w:lang w:val="en-US"/>
          </w:rPr>
          <w:delText xml:space="preserve">Carmen </w:delText>
        </w:r>
      </w:del>
      <w:proofErr w:type="spellStart"/>
      <w:ins w:id="238" w:author="Michael Lundell" w:date="2012-10-15T14:11:00Z">
        <w:r w:rsidR="005C63EE">
          <w:rPr>
            <w:lang w:val="en-US"/>
          </w:rPr>
          <w:t>Jeppesen</w:t>
        </w:r>
        <w:proofErr w:type="spellEnd"/>
        <w:r w:rsidR="005C63EE">
          <w:rPr>
            <w:lang w:val="en-US"/>
          </w:rPr>
          <w:t xml:space="preserve"> </w:t>
        </w:r>
      </w:ins>
      <w:r w:rsidR="00CE7299">
        <w:rPr>
          <w:lang w:val="en-US"/>
        </w:rPr>
        <w:t>Crew Management System</w:t>
      </w:r>
      <w:r>
        <w:rPr>
          <w:lang w:val="en-US"/>
        </w:rPr>
        <w:t xml:space="preserve"> for SAS </w:t>
      </w:r>
      <w:r w:rsidR="00940D0E">
        <w:rPr>
          <w:lang w:val="en-US"/>
        </w:rPr>
        <w:t xml:space="preserve">(CMS) has some special customization to handle problems not </w:t>
      </w:r>
      <w:r w:rsidR="002735DA">
        <w:rPr>
          <w:lang w:val="en-US"/>
        </w:rPr>
        <w:t>covered by the core functionality. Much of this is handled by python scripts, but some parts are done by setting up different co</w:t>
      </w:r>
      <w:r w:rsidR="00E13229">
        <w:rPr>
          <w:lang w:val="en-US"/>
        </w:rPr>
        <w:t xml:space="preserve">nfigurations in a special way. </w:t>
      </w:r>
      <w:bookmarkStart w:id="239" w:name="_Ref218908053"/>
      <w:bookmarkStart w:id="240" w:name="_Ref218907839"/>
      <w:r w:rsidR="002D14DD">
        <w:rPr>
          <w:lang w:val="en-US"/>
        </w:rPr>
        <w:t>Those special configuration settings will be described a bit more in this chapter.</w:t>
      </w:r>
    </w:p>
    <w:p w:rsidR="00005071" w:rsidRDefault="00005071" w:rsidP="00005071">
      <w:pPr>
        <w:pStyle w:val="Heading3"/>
        <w:rPr>
          <w:rFonts w:eastAsia="MS Mincho"/>
          <w:lang w:val="en-US"/>
        </w:rPr>
      </w:pPr>
      <w:bookmarkStart w:id="241" w:name="_Toc338419323"/>
      <w:r>
        <w:rPr>
          <w:rFonts w:eastAsia="MS Mincho"/>
          <w:lang w:val="en-US"/>
        </w:rPr>
        <w:t>Server environment configuration</w:t>
      </w:r>
      <w:bookmarkEnd w:id="239"/>
      <w:bookmarkEnd w:id="241"/>
    </w:p>
    <w:p w:rsidR="00EC5121" w:rsidRDefault="00EC5121" w:rsidP="001A6EB9">
      <w:pPr>
        <w:pStyle w:val="BodyText"/>
      </w:pPr>
      <w:r>
        <w:rPr>
          <w:rFonts w:eastAsia="MS Mincho"/>
          <w:lang w:val="en-US"/>
        </w:rPr>
        <w:t xml:space="preserve">The server configuration is mainly defined </w:t>
      </w:r>
      <w:r w:rsidR="001F28A5">
        <w:rPr>
          <w:rFonts w:eastAsia="MS Mincho"/>
          <w:lang w:val="en-US"/>
        </w:rPr>
        <w:t>in the extension to the CARMSYS configuration (</w:t>
      </w:r>
      <w:proofErr w:type="spellStart"/>
      <w:r w:rsidRPr="003C0C99">
        <w:rPr>
          <w:rStyle w:val="Literal"/>
        </w:rPr>
        <w:t>CONFIG_extension</w:t>
      </w:r>
      <w:proofErr w:type="spellEnd"/>
      <w:r w:rsidR="001A6EB9">
        <w:rPr>
          <w:rStyle w:val="Literal"/>
        </w:rPr>
        <w:t xml:space="preserve"> </w:t>
      </w:r>
      <w:r w:rsidR="001A6EB9" w:rsidRPr="00910DD6">
        <w:rPr>
          <w:rFonts w:eastAsia="MS Mincho"/>
          <w:lang w:val="en-US"/>
        </w:rPr>
        <w:t>and</w:t>
      </w:r>
      <w:r w:rsidR="001F28A5">
        <w:rPr>
          <w:rStyle w:val="Literal"/>
        </w:rPr>
        <w:t xml:space="preserve"> </w:t>
      </w:r>
      <w:proofErr w:type="spellStart"/>
      <w:r w:rsidR="001F28A5">
        <w:rPr>
          <w:rStyle w:val="Literal"/>
        </w:rPr>
        <w:t>CONFIG_extension_SAS</w:t>
      </w:r>
      <w:proofErr w:type="spellEnd"/>
      <w:r w:rsidR="001F28A5" w:rsidRPr="001F28A5">
        <w:t xml:space="preserve">) </w:t>
      </w:r>
      <w:r w:rsidR="001F28A5" w:rsidRPr="001A6EB9">
        <w:t xml:space="preserve">and </w:t>
      </w:r>
      <w:r w:rsidR="001A6EB9">
        <w:t>the</w:t>
      </w:r>
      <w:r w:rsidR="001A6EB9" w:rsidRPr="001A6EB9">
        <w:t xml:space="preserve"> configuration file </w:t>
      </w:r>
      <w:r w:rsidR="001A6EB9">
        <w:rPr>
          <w:rStyle w:val="Literal"/>
        </w:rPr>
        <w:t>etc/</w:t>
      </w:r>
      <w:r w:rsidRPr="003C0C99">
        <w:rPr>
          <w:rStyle w:val="Literal"/>
        </w:rPr>
        <w:t>carmenv.sh</w:t>
      </w:r>
      <w:r w:rsidR="001A6EB9" w:rsidRPr="001A6EB9">
        <w:t>.</w:t>
      </w:r>
    </w:p>
    <w:p w:rsidR="001A6EB9" w:rsidRDefault="001A6EB9" w:rsidP="001A6EB9">
      <w:pPr>
        <w:pStyle w:val="BodyText"/>
      </w:pPr>
      <w:r>
        <w:t xml:space="preserve">In these files there is configuration determining what CARMSYS to use as well as what menus to use, among other things. </w:t>
      </w:r>
    </w:p>
    <w:p w:rsidR="007C0C3F" w:rsidRDefault="007C0C3F" w:rsidP="007C0C3F">
      <w:pPr>
        <w:pStyle w:val="Heading4"/>
      </w:pPr>
      <w:r>
        <w:t>Environment variables</w:t>
      </w:r>
    </w:p>
    <w:p w:rsidR="007C0C3F" w:rsidRDefault="00800DC2" w:rsidP="001A6EB9">
      <w:pPr>
        <w:pStyle w:val="BodyText"/>
      </w:pPr>
      <w:r>
        <w:t xml:space="preserve">There are some core environment variables needed by a </w:t>
      </w:r>
      <w:del w:id="242" w:author="Michael Lundell" w:date="2012-10-15T14:42:00Z">
        <w:r w:rsidDel="004B2C60">
          <w:delText>Carmen</w:delText>
        </w:r>
      </w:del>
      <w:proofErr w:type="spellStart"/>
      <w:ins w:id="243" w:author="Michael Lundell" w:date="2012-10-15T14:42:00Z">
        <w:r w:rsidR="004B2C60">
          <w:t>Jeppesen</w:t>
        </w:r>
      </w:ins>
      <w:proofErr w:type="spellEnd"/>
      <w:r>
        <w:t xml:space="preserve"> system to run. </w:t>
      </w:r>
      <w:r w:rsidR="007C0C3F">
        <w:t xml:space="preserve">There are also some environment variables specially defined for </w:t>
      </w:r>
      <w:r w:rsidR="000E1FAB">
        <w:t>CMS</w:t>
      </w:r>
      <w:r w:rsidR="007C0C3F">
        <w:t xml:space="preserve"> for SAS. </w:t>
      </w:r>
      <w:r>
        <w:t>The following environment variables are</w:t>
      </w:r>
      <w:r w:rsidR="00F26E0B">
        <w:t xml:space="preserve"> the most important once</w:t>
      </w:r>
      <w:r>
        <w:t xml:space="preserve"> </w:t>
      </w:r>
      <w:r w:rsidR="00FD1EE3">
        <w:t>used in CMS for SAS</w:t>
      </w:r>
      <w:r>
        <w:t xml:space="preserve">: </w:t>
      </w:r>
    </w:p>
    <w:tbl>
      <w:tblPr>
        <w:tblW w:w="0" w:type="auto"/>
        <w:tblInd w:w="2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57" w:type="dxa"/>
        </w:tblCellMar>
        <w:tblLook w:val="01E0"/>
      </w:tblPr>
      <w:tblGrid>
        <w:gridCol w:w="2121"/>
        <w:gridCol w:w="4785"/>
      </w:tblGrid>
      <w:tr w:rsidR="00800DC2" w:rsidRPr="0065619C" w:rsidTr="00D70C72">
        <w:trPr>
          <w:cantSplit/>
          <w:trHeight w:val="96"/>
          <w:tblHeader/>
        </w:trPr>
        <w:tc>
          <w:tcPr>
            <w:tcW w:w="2121" w:type="dxa"/>
            <w:tcBorders>
              <w:top w:val="single" w:sz="4" w:space="0" w:color="auto"/>
              <w:left w:val="single" w:sz="4" w:space="0" w:color="auto"/>
              <w:bottom w:val="single" w:sz="4" w:space="0" w:color="auto"/>
              <w:right w:val="single" w:sz="4" w:space="0" w:color="auto"/>
              <w:tl2br w:val="nil"/>
              <w:tr2bl w:val="nil"/>
            </w:tcBorders>
            <w:shd w:val="clear" w:color="auto" w:fill="E6E6E6"/>
          </w:tcPr>
          <w:p w:rsidR="00800DC2" w:rsidRPr="0065619C" w:rsidRDefault="00800DC2" w:rsidP="007F0E62">
            <w:pPr>
              <w:pStyle w:val="TableHead"/>
            </w:pPr>
            <w:r>
              <w:t>Environment variable</w:t>
            </w:r>
          </w:p>
        </w:tc>
        <w:tc>
          <w:tcPr>
            <w:tcW w:w="4785" w:type="dxa"/>
            <w:tcBorders>
              <w:top w:val="single" w:sz="4" w:space="0" w:color="auto"/>
              <w:left w:val="single" w:sz="4" w:space="0" w:color="auto"/>
              <w:bottom w:val="single" w:sz="4" w:space="0" w:color="auto"/>
              <w:right w:val="single" w:sz="4" w:space="0" w:color="auto"/>
              <w:tl2br w:val="nil"/>
              <w:tr2bl w:val="nil"/>
            </w:tcBorders>
            <w:shd w:val="clear" w:color="auto" w:fill="E6E6E6"/>
          </w:tcPr>
          <w:p w:rsidR="00800DC2" w:rsidRPr="0065619C" w:rsidRDefault="00800DC2" w:rsidP="007F0E62">
            <w:pPr>
              <w:pStyle w:val="TableHead"/>
            </w:pPr>
            <w:r>
              <w:t>Description</w:t>
            </w:r>
          </w:p>
        </w:tc>
      </w:tr>
      <w:tr w:rsidR="00800DC2" w:rsidRPr="0065619C" w:rsidTr="00D70C72">
        <w:trPr>
          <w:cantSplit/>
          <w:trHeight w:val="96"/>
        </w:trPr>
        <w:tc>
          <w:tcPr>
            <w:tcW w:w="2121" w:type="dxa"/>
          </w:tcPr>
          <w:p w:rsidR="00800DC2" w:rsidRPr="0026714C" w:rsidRDefault="004E3651" w:rsidP="0026714C">
            <w:pPr>
              <w:rPr>
                <w:rStyle w:val="Literal"/>
              </w:rPr>
            </w:pPr>
            <w:r w:rsidRPr="0026714C">
              <w:rPr>
                <w:rStyle w:val="Literal"/>
              </w:rPr>
              <w:t>CARMUSR</w:t>
            </w:r>
          </w:p>
        </w:tc>
        <w:tc>
          <w:tcPr>
            <w:tcW w:w="4785" w:type="dxa"/>
          </w:tcPr>
          <w:p w:rsidR="00800DC2" w:rsidRPr="0065619C" w:rsidRDefault="00E703B7" w:rsidP="0026714C">
            <w:pPr>
              <w:pStyle w:val="BodyTextNoMargin"/>
            </w:pPr>
            <w:r>
              <w:t>The path to the CARMUSR to be used.</w:t>
            </w:r>
          </w:p>
        </w:tc>
      </w:tr>
      <w:tr w:rsidR="004E3651" w:rsidRPr="0065619C" w:rsidTr="00D70C72">
        <w:trPr>
          <w:cantSplit/>
          <w:trHeight w:val="96"/>
        </w:trPr>
        <w:tc>
          <w:tcPr>
            <w:tcW w:w="2121" w:type="dxa"/>
          </w:tcPr>
          <w:p w:rsidR="004E3651" w:rsidRPr="0026714C" w:rsidRDefault="004E3651" w:rsidP="0026714C">
            <w:pPr>
              <w:rPr>
                <w:rStyle w:val="Literal"/>
              </w:rPr>
            </w:pPr>
            <w:r w:rsidRPr="0026714C">
              <w:rPr>
                <w:rStyle w:val="Literal"/>
              </w:rPr>
              <w:t>CARMSYS</w:t>
            </w:r>
          </w:p>
        </w:tc>
        <w:tc>
          <w:tcPr>
            <w:tcW w:w="4785" w:type="dxa"/>
          </w:tcPr>
          <w:p w:rsidR="004E3651" w:rsidRPr="0065619C" w:rsidRDefault="00E703B7" w:rsidP="0026714C">
            <w:pPr>
              <w:pStyle w:val="BodyTextNoMargin"/>
            </w:pPr>
            <w:r>
              <w:t>Path to the CARMSYS to be used.</w:t>
            </w:r>
          </w:p>
        </w:tc>
      </w:tr>
      <w:tr w:rsidR="00F26E0B" w:rsidRPr="0065619C" w:rsidTr="00D70C72">
        <w:trPr>
          <w:cantSplit/>
          <w:trHeight w:val="96"/>
        </w:trPr>
        <w:tc>
          <w:tcPr>
            <w:tcW w:w="2121" w:type="dxa"/>
          </w:tcPr>
          <w:p w:rsidR="00F26E0B" w:rsidRPr="0026714C" w:rsidRDefault="00F26E0B" w:rsidP="0026714C">
            <w:pPr>
              <w:rPr>
                <w:rStyle w:val="Literal"/>
              </w:rPr>
            </w:pPr>
            <w:r w:rsidRPr="0026714C">
              <w:rPr>
                <w:rStyle w:val="Literal"/>
              </w:rPr>
              <w:t>CARMTMP</w:t>
            </w:r>
          </w:p>
        </w:tc>
        <w:tc>
          <w:tcPr>
            <w:tcW w:w="4785" w:type="dxa"/>
          </w:tcPr>
          <w:p w:rsidR="00F26E0B" w:rsidRPr="0065619C" w:rsidRDefault="00E703B7" w:rsidP="0026714C">
            <w:pPr>
              <w:pStyle w:val="BodyTextNoMargin"/>
            </w:pPr>
            <w:r>
              <w:t xml:space="preserve">Path to the temporary area where rule sets, </w:t>
            </w:r>
            <w:proofErr w:type="spellStart"/>
            <w:r>
              <w:t>logfiles</w:t>
            </w:r>
            <w:proofErr w:type="spellEnd"/>
            <w:r>
              <w:t xml:space="preserve">, etc are stored. </w:t>
            </w:r>
          </w:p>
        </w:tc>
      </w:tr>
      <w:tr w:rsidR="004E3651" w:rsidRPr="0065619C" w:rsidTr="00D70C72">
        <w:trPr>
          <w:cantSplit/>
          <w:trHeight w:val="96"/>
        </w:trPr>
        <w:tc>
          <w:tcPr>
            <w:tcW w:w="2121" w:type="dxa"/>
          </w:tcPr>
          <w:p w:rsidR="004E3651" w:rsidRPr="0026714C" w:rsidRDefault="004E3651" w:rsidP="0026714C">
            <w:pPr>
              <w:rPr>
                <w:rStyle w:val="Literal"/>
              </w:rPr>
            </w:pPr>
            <w:r w:rsidRPr="0026714C">
              <w:rPr>
                <w:rStyle w:val="Literal"/>
              </w:rPr>
              <w:t>CARMDATA</w:t>
            </w:r>
          </w:p>
        </w:tc>
        <w:tc>
          <w:tcPr>
            <w:tcW w:w="4785" w:type="dxa"/>
          </w:tcPr>
          <w:p w:rsidR="004E3651" w:rsidRPr="0065619C" w:rsidRDefault="00E703B7" w:rsidP="0026714C">
            <w:pPr>
              <w:pStyle w:val="BodyTextNoMargin"/>
            </w:pPr>
            <w:r>
              <w:t xml:space="preserve">Path to the directory where </w:t>
            </w:r>
            <w:proofErr w:type="spellStart"/>
            <w:r>
              <w:t>filebased</w:t>
            </w:r>
            <w:proofErr w:type="spellEnd"/>
            <w:r>
              <w:t xml:space="preserve"> data is stored. This data is non-static data used to create file plans or </w:t>
            </w:r>
            <w:r w:rsidR="001A6178">
              <w:t xml:space="preserve">to import information about crew. </w:t>
            </w:r>
            <w:r w:rsidR="00EA5DD1">
              <w:t xml:space="preserve">It also contains information about data plans. </w:t>
            </w:r>
          </w:p>
        </w:tc>
      </w:tr>
      <w:tr w:rsidR="004E3651" w:rsidRPr="0065619C" w:rsidTr="00D70C72">
        <w:trPr>
          <w:cantSplit/>
          <w:trHeight w:val="96"/>
        </w:trPr>
        <w:tc>
          <w:tcPr>
            <w:tcW w:w="2121" w:type="dxa"/>
          </w:tcPr>
          <w:p w:rsidR="004E3651" w:rsidRPr="0026714C" w:rsidRDefault="00E703B7" w:rsidP="0026714C">
            <w:pPr>
              <w:rPr>
                <w:rStyle w:val="Literal"/>
              </w:rPr>
            </w:pPr>
            <w:r w:rsidRPr="0026714C">
              <w:rPr>
                <w:rStyle w:val="Literal"/>
              </w:rPr>
              <w:t>SK_APP</w:t>
            </w:r>
          </w:p>
        </w:tc>
        <w:tc>
          <w:tcPr>
            <w:tcW w:w="4785" w:type="dxa"/>
          </w:tcPr>
          <w:p w:rsidR="004E3651" w:rsidRPr="0065619C" w:rsidRDefault="00822882" w:rsidP="0026714C">
            <w:pPr>
              <w:pStyle w:val="BodyTextNoMargin"/>
            </w:pPr>
            <w:r>
              <w:t xml:space="preserve">The application to start. This is a SAS specific variable with the possible values Tracking, </w:t>
            </w:r>
            <w:proofErr w:type="spellStart"/>
            <w:r>
              <w:t>PrePlanning</w:t>
            </w:r>
            <w:proofErr w:type="spellEnd"/>
            <w:r>
              <w:t>, Planning, Manpower and Server.</w:t>
            </w:r>
          </w:p>
        </w:tc>
      </w:tr>
      <w:tr w:rsidR="00CB51AF" w:rsidRPr="0065619C" w:rsidTr="00D70C72">
        <w:trPr>
          <w:cantSplit/>
          <w:trHeight w:val="96"/>
        </w:trPr>
        <w:tc>
          <w:tcPr>
            <w:tcW w:w="2121" w:type="dxa"/>
          </w:tcPr>
          <w:p w:rsidR="00CB51AF" w:rsidRPr="0026714C" w:rsidRDefault="00CB51AF" w:rsidP="0026714C">
            <w:pPr>
              <w:rPr>
                <w:rStyle w:val="Literal"/>
              </w:rPr>
            </w:pPr>
            <w:r>
              <w:rPr>
                <w:rStyle w:val="Literal"/>
              </w:rPr>
              <w:t>PRODUCT</w:t>
            </w:r>
          </w:p>
        </w:tc>
        <w:tc>
          <w:tcPr>
            <w:tcW w:w="4785" w:type="dxa"/>
          </w:tcPr>
          <w:p w:rsidR="00CB51AF" w:rsidRDefault="00CB51AF" w:rsidP="0026714C">
            <w:pPr>
              <w:pStyle w:val="BodyTextNoMargin"/>
            </w:pPr>
            <w:r>
              <w:t xml:space="preserve">The variable defining what behaviour the core Studio should have. In CMS for SAS it is set depending on the SK_APP. </w:t>
            </w:r>
            <w:r w:rsidR="00EB58F8">
              <w:br/>
              <w:t xml:space="preserve">In the SAS system, the value can be one of </w:t>
            </w:r>
            <w:proofErr w:type="spellStart"/>
            <w:r w:rsidR="00EB58F8" w:rsidRPr="00EB58F8">
              <w:rPr>
                <w:rStyle w:val="Literal"/>
              </w:rPr>
              <w:t>Cct</w:t>
            </w:r>
            <w:proofErr w:type="spellEnd"/>
            <w:r w:rsidR="00EB58F8">
              <w:t xml:space="preserve">, </w:t>
            </w:r>
            <w:proofErr w:type="spellStart"/>
            <w:r w:rsidR="00EB58F8" w:rsidRPr="00EB58F8">
              <w:rPr>
                <w:rStyle w:val="Literal"/>
              </w:rPr>
              <w:t>Cas</w:t>
            </w:r>
            <w:proofErr w:type="spellEnd"/>
            <w:r w:rsidR="00EB58F8">
              <w:t xml:space="preserve"> and </w:t>
            </w:r>
            <w:smartTag w:uri="urn:schemas-microsoft-com:office:smarttags" w:element="place">
              <w:r w:rsidR="00EB58F8" w:rsidRPr="00EB58F8">
                <w:rPr>
                  <w:rStyle w:val="Literal"/>
                </w:rPr>
                <w:t>Pac</w:t>
              </w:r>
              <w:r w:rsidR="00EB58F8">
                <w:t>.</w:t>
              </w:r>
            </w:smartTag>
            <w:r w:rsidR="00EB58F8">
              <w:t xml:space="preserve"> </w:t>
            </w:r>
          </w:p>
        </w:tc>
      </w:tr>
      <w:tr w:rsidR="00E703B7" w:rsidRPr="0065619C" w:rsidTr="00D70C72">
        <w:trPr>
          <w:cantSplit/>
          <w:trHeight w:val="96"/>
        </w:trPr>
        <w:tc>
          <w:tcPr>
            <w:tcW w:w="2121" w:type="dxa"/>
          </w:tcPr>
          <w:p w:rsidR="00E703B7" w:rsidRPr="0026714C" w:rsidRDefault="00E703B7" w:rsidP="0026714C">
            <w:pPr>
              <w:rPr>
                <w:rStyle w:val="Literal"/>
              </w:rPr>
            </w:pPr>
            <w:r w:rsidRPr="0026714C">
              <w:rPr>
                <w:rStyle w:val="Literal"/>
              </w:rPr>
              <w:t>CARMROLE</w:t>
            </w:r>
          </w:p>
        </w:tc>
        <w:tc>
          <w:tcPr>
            <w:tcW w:w="4785" w:type="dxa"/>
          </w:tcPr>
          <w:p w:rsidR="00E703B7" w:rsidRPr="0065619C" w:rsidRDefault="00822882" w:rsidP="0026714C">
            <w:pPr>
              <w:pStyle w:val="BodyTextNoMargin"/>
            </w:pPr>
            <w:r>
              <w:t xml:space="preserve">The role a specific user is assigned. If started from the launcher, the role is assigned the value of the </w:t>
            </w:r>
            <w:proofErr w:type="spellStart"/>
            <w:r>
              <w:t>SessionServer</w:t>
            </w:r>
            <w:proofErr w:type="spellEnd"/>
            <w:r>
              <w:t xml:space="preserve"> created environment variable </w:t>
            </w:r>
            <w:r w:rsidR="00E703B7" w:rsidRPr="00822882">
              <w:rPr>
                <w:rStyle w:val="Literal"/>
              </w:rPr>
              <w:t>CCROLE</w:t>
            </w:r>
            <w:r>
              <w:t>.</w:t>
            </w:r>
          </w:p>
        </w:tc>
      </w:tr>
      <w:tr w:rsidR="00E703B7" w:rsidRPr="0065619C" w:rsidTr="00D70C72">
        <w:trPr>
          <w:cantSplit/>
          <w:trHeight w:val="96"/>
        </w:trPr>
        <w:tc>
          <w:tcPr>
            <w:tcW w:w="2121" w:type="dxa"/>
          </w:tcPr>
          <w:p w:rsidR="00E703B7" w:rsidRPr="0026714C" w:rsidRDefault="00E703B7" w:rsidP="0026714C">
            <w:pPr>
              <w:rPr>
                <w:rStyle w:val="Literal"/>
              </w:rPr>
            </w:pPr>
            <w:r w:rsidRPr="0026714C">
              <w:rPr>
                <w:rStyle w:val="Literal"/>
              </w:rPr>
              <w:t>CARMCCSITE</w:t>
            </w:r>
          </w:p>
        </w:tc>
        <w:tc>
          <w:tcPr>
            <w:tcW w:w="4785" w:type="dxa"/>
          </w:tcPr>
          <w:p w:rsidR="00E703B7" w:rsidRPr="0065619C" w:rsidRDefault="00C410D1" w:rsidP="0026714C">
            <w:pPr>
              <w:pStyle w:val="BodyTextNoMargin"/>
            </w:pPr>
            <w:r>
              <w:t xml:space="preserve">A </w:t>
            </w:r>
            <w:proofErr w:type="spellStart"/>
            <w:r>
              <w:t>SessionServer</w:t>
            </w:r>
            <w:proofErr w:type="spellEnd"/>
            <w:r>
              <w:t xml:space="preserve"> defined variable defining what site the system is running at. At SAS this value should always be SAS. </w:t>
            </w:r>
            <w:r>
              <w:br/>
              <w:t xml:space="preserve">The variable </w:t>
            </w:r>
            <w:r w:rsidRPr="00C410D1">
              <w:rPr>
                <w:rStyle w:val="Literal"/>
              </w:rPr>
              <w:t>SITE</w:t>
            </w:r>
            <w:r>
              <w:t xml:space="preserve"> contains the same information. </w:t>
            </w:r>
          </w:p>
        </w:tc>
      </w:tr>
      <w:tr w:rsidR="00E703B7" w:rsidRPr="0065619C" w:rsidTr="00D70C72">
        <w:trPr>
          <w:cantSplit/>
          <w:trHeight w:val="96"/>
        </w:trPr>
        <w:tc>
          <w:tcPr>
            <w:tcW w:w="2121" w:type="dxa"/>
          </w:tcPr>
          <w:p w:rsidR="00E703B7" w:rsidRPr="0026714C" w:rsidRDefault="00E703B7" w:rsidP="0026714C">
            <w:pPr>
              <w:rPr>
                <w:rStyle w:val="Literal"/>
              </w:rPr>
            </w:pPr>
            <w:r w:rsidRPr="0026714C">
              <w:rPr>
                <w:rStyle w:val="Literal"/>
              </w:rPr>
              <w:t>CARMCCSUBSITE</w:t>
            </w:r>
          </w:p>
        </w:tc>
        <w:tc>
          <w:tcPr>
            <w:tcW w:w="4785" w:type="dxa"/>
          </w:tcPr>
          <w:p w:rsidR="00E703B7" w:rsidRPr="004C7C0C" w:rsidRDefault="004C7C0C" w:rsidP="0026714C">
            <w:pPr>
              <w:pStyle w:val="BodyTextNoMargin"/>
            </w:pPr>
            <w:r>
              <w:t xml:space="preserve">A variable used to define what sub site at SAS the system is running at. Can have the values </w:t>
            </w:r>
            <w:r w:rsidRPr="004C7C0C">
              <w:rPr>
                <w:rStyle w:val="Literal"/>
              </w:rPr>
              <w:t>PROD</w:t>
            </w:r>
            <w:r>
              <w:t xml:space="preserve">, </w:t>
            </w:r>
            <w:r w:rsidRPr="004C7C0C">
              <w:rPr>
                <w:rStyle w:val="Literal"/>
              </w:rPr>
              <w:t>LIVETEST</w:t>
            </w:r>
            <w:r>
              <w:t xml:space="preserve">, </w:t>
            </w:r>
            <w:r w:rsidRPr="004C7C0C">
              <w:rPr>
                <w:rStyle w:val="Literal"/>
              </w:rPr>
              <w:t>TEST</w:t>
            </w:r>
            <w:r w:rsidRPr="004C7C0C">
              <w:t xml:space="preserve"> and </w:t>
            </w:r>
            <w:r w:rsidRPr="004C7C0C">
              <w:rPr>
                <w:rStyle w:val="Literal"/>
              </w:rPr>
              <w:t>DLYTEST</w:t>
            </w:r>
            <w:r>
              <w:t>.</w:t>
            </w:r>
          </w:p>
        </w:tc>
      </w:tr>
    </w:tbl>
    <w:p w:rsidR="00800DC2" w:rsidRDefault="004E3651" w:rsidP="001A6EB9">
      <w:pPr>
        <w:pStyle w:val="BodyText"/>
      </w:pPr>
      <w:r>
        <w:t xml:space="preserve">If the file </w:t>
      </w:r>
      <w:r>
        <w:rPr>
          <w:rStyle w:val="Literal"/>
        </w:rPr>
        <w:t>etc/</w:t>
      </w:r>
      <w:r w:rsidRPr="003C0C99">
        <w:rPr>
          <w:rStyle w:val="Literal"/>
        </w:rPr>
        <w:t>carmenv.sh</w:t>
      </w:r>
      <w:r>
        <w:t xml:space="preserve"> is sourced, the only environment variable needed is </w:t>
      </w:r>
      <w:r w:rsidRPr="008877CA">
        <w:rPr>
          <w:rStyle w:val="Literal"/>
        </w:rPr>
        <w:t>CARMUSR</w:t>
      </w:r>
      <w:r>
        <w:t xml:space="preserve"> variable to get all the other variables defined. But the </w:t>
      </w:r>
      <w:r w:rsidR="008877CA" w:rsidRPr="008877CA">
        <w:rPr>
          <w:rStyle w:val="Literal"/>
        </w:rPr>
        <w:t>CARMSYS</w:t>
      </w:r>
      <w:r w:rsidR="008877CA">
        <w:t xml:space="preserve"> and </w:t>
      </w:r>
      <w:r w:rsidR="008877CA" w:rsidRPr="008877CA">
        <w:rPr>
          <w:rStyle w:val="Literal"/>
        </w:rPr>
        <w:t>CARMTMP</w:t>
      </w:r>
      <w:r w:rsidR="008877CA">
        <w:t xml:space="preserve"> variables are depending on what values the </w:t>
      </w:r>
      <w:r w:rsidR="008877CA" w:rsidRPr="008877CA">
        <w:rPr>
          <w:rStyle w:val="Literal"/>
        </w:rPr>
        <w:t>SK_APP</w:t>
      </w:r>
      <w:r w:rsidR="008877CA">
        <w:t xml:space="preserve"> variable is set to. </w:t>
      </w:r>
    </w:p>
    <w:p w:rsidR="001A6EB9" w:rsidRDefault="001A6EB9" w:rsidP="001A6EB9">
      <w:pPr>
        <w:pStyle w:val="Heading4"/>
      </w:pPr>
      <w:r>
        <w:t>CARMSYS usage</w:t>
      </w:r>
    </w:p>
    <w:p w:rsidR="001A6EB9" w:rsidRDefault="001A6EB9" w:rsidP="001A6EB9">
      <w:pPr>
        <w:pStyle w:val="BodyText"/>
      </w:pPr>
      <w:r>
        <w:t xml:space="preserve">The SAS specific configuration requires the usage of several different CARMSYS. This is to enable changing a CARMSYS for one set of functionality without changing it for the full system. </w:t>
      </w:r>
    </w:p>
    <w:p w:rsidR="0065619C" w:rsidRDefault="001A6EB9" w:rsidP="0065619C">
      <w:pPr>
        <w:pStyle w:val="BodyText"/>
      </w:pPr>
      <w:r>
        <w:t xml:space="preserve">In the CARMUSR there needs to be </w:t>
      </w:r>
      <w:r w:rsidR="0065619C">
        <w:t>several</w:t>
      </w:r>
      <w:r>
        <w:t xml:space="preserve"> links to CARMSYS</w:t>
      </w:r>
      <w:r w:rsidR="0065619C">
        <w:t xml:space="preserve">: </w:t>
      </w:r>
    </w:p>
    <w:tbl>
      <w:tblPr>
        <w:tblW w:w="0" w:type="auto"/>
        <w:tblInd w:w="2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57" w:type="dxa"/>
        </w:tblCellMar>
        <w:tblLook w:val="01E0"/>
        <w:tblPrChange w:id="244" w:author="Michael Lundell" w:date="2012-10-15T14:11:00Z">
          <w:tblPr>
            <w:tblW w:w="0" w:type="auto"/>
            <w:tblInd w:w="2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57" w:type="dxa"/>
            </w:tblCellMar>
            <w:tblLook w:val="01E0"/>
          </w:tblPr>
        </w:tblPrChange>
      </w:tblPr>
      <w:tblGrid>
        <w:gridCol w:w="2269"/>
        <w:gridCol w:w="4637"/>
        <w:tblGridChange w:id="245">
          <w:tblGrid>
            <w:gridCol w:w="2269"/>
            <w:gridCol w:w="4637"/>
          </w:tblGrid>
        </w:tblGridChange>
      </w:tblGrid>
      <w:tr w:rsidR="0065619C" w:rsidRPr="0065619C" w:rsidTr="009757E9">
        <w:trPr>
          <w:cantSplit/>
          <w:trHeight w:val="96"/>
          <w:tblHeader/>
          <w:trPrChange w:id="246" w:author="Michael Lundell" w:date="2012-10-15T14:11:00Z">
            <w:trPr>
              <w:cantSplit/>
              <w:trHeight w:val="96"/>
              <w:tblHeader/>
            </w:trPr>
          </w:trPrChange>
        </w:trPr>
        <w:tc>
          <w:tcPr>
            <w:tcW w:w="2269" w:type="dxa"/>
            <w:tcBorders>
              <w:top w:val="single" w:sz="4" w:space="0" w:color="auto"/>
              <w:left w:val="single" w:sz="4" w:space="0" w:color="auto"/>
              <w:bottom w:val="single" w:sz="4" w:space="0" w:color="auto"/>
              <w:right w:val="single" w:sz="4" w:space="0" w:color="auto"/>
              <w:tl2br w:val="nil"/>
              <w:tr2bl w:val="nil"/>
            </w:tcBorders>
            <w:shd w:val="clear" w:color="auto" w:fill="E6E6E6"/>
            <w:tcPrChange w:id="247" w:author="Michael Lundell" w:date="2012-10-15T14:11:00Z">
              <w:tcPr>
                <w:tcW w:w="2263" w:type="dxa"/>
                <w:tcBorders>
                  <w:top w:val="single" w:sz="4" w:space="0" w:color="auto"/>
                  <w:left w:val="single" w:sz="4" w:space="0" w:color="auto"/>
                  <w:bottom w:val="single" w:sz="4" w:space="0" w:color="auto"/>
                  <w:right w:val="single" w:sz="4" w:space="0" w:color="auto"/>
                  <w:tl2br w:val="nil"/>
                  <w:tr2bl w:val="nil"/>
                </w:tcBorders>
                <w:shd w:val="clear" w:color="auto" w:fill="E6E6E6"/>
              </w:tcPr>
            </w:tcPrChange>
          </w:tcPr>
          <w:p w:rsidR="0065619C" w:rsidRPr="0065619C" w:rsidRDefault="0065619C" w:rsidP="0065619C">
            <w:pPr>
              <w:pStyle w:val="TableHead"/>
            </w:pPr>
            <w:r>
              <w:t>Link name</w:t>
            </w:r>
          </w:p>
        </w:tc>
        <w:tc>
          <w:tcPr>
            <w:tcW w:w="4637" w:type="dxa"/>
            <w:tcBorders>
              <w:top w:val="single" w:sz="4" w:space="0" w:color="auto"/>
              <w:left w:val="single" w:sz="4" w:space="0" w:color="auto"/>
              <w:bottom w:val="single" w:sz="4" w:space="0" w:color="auto"/>
              <w:right w:val="single" w:sz="4" w:space="0" w:color="auto"/>
              <w:tl2br w:val="nil"/>
              <w:tr2bl w:val="nil"/>
            </w:tcBorders>
            <w:shd w:val="clear" w:color="auto" w:fill="E6E6E6"/>
            <w:tcPrChange w:id="248" w:author="Michael Lundell" w:date="2012-10-15T14:11:00Z">
              <w:tcPr>
                <w:tcW w:w="4643" w:type="dxa"/>
                <w:tcBorders>
                  <w:top w:val="single" w:sz="4" w:space="0" w:color="auto"/>
                  <w:left w:val="single" w:sz="4" w:space="0" w:color="auto"/>
                  <w:bottom w:val="single" w:sz="4" w:space="0" w:color="auto"/>
                  <w:right w:val="single" w:sz="4" w:space="0" w:color="auto"/>
                  <w:tl2br w:val="nil"/>
                  <w:tr2bl w:val="nil"/>
                </w:tcBorders>
                <w:shd w:val="clear" w:color="auto" w:fill="E6E6E6"/>
              </w:tcPr>
            </w:tcPrChange>
          </w:tcPr>
          <w:p w:rsidR="0065619C" w:rsidRPr="0065619C" w:rsidRDefault="0065619C" w:rsidP="0065619C">
            <w:pPr>
              <w:pStyle w:val="TableHead"/>
            </w:pPr>
            <w:r>
              <w:t>Description</w:t>
            </w:r>
          </w:p>
        </w:tc>
      </w:tr>
      <w:tr w:rsidR="0065619C" w:rsidRPr="0065619C" w:rsidTr="009757E9">
        <w:trPr>
          <w:cantSplit/>
          <w:trHeight w:val="96"/>
          <w:trPrChange w:id="249" w:author="Michael Lundell" w:date="2012-10-15T14:11:00Z">
            <w:trPr>
              <w:cantSplit/>
              <w:trHeight w:val="96"/>
            </w:trPr>
          </w:trPrChange>
        </w:trPr>
        <w:tc>
          <w:tcPr>
            <w:tcW w:w="2269" w:type="dxa"/>
            <w:tcPrChange w:id="250" w:author="Michael Lundell" w:date="2012-10-15T14:11:00Z">
              <w:tcPr>
                <w:tcW w:w="2263" w:type="dxa"/>
              </w:tcPr>
            </w:tcPrChange>
          </w:tcPr>
          <w:p w:rsidR="0065619C" w:rsidRPr="0026714C" w:rsidRDefault="0065619C" w:rsidP="0026714C">
            <w:pPr>
              <w:pStyle w:val="BodyTextNoMargin"/>
              <w:rPr>
                <w:rStyle w:val="Literal"/>
              </w:rPr>
            </w:pPr>
            <w:proofErr w:type="spellStart"/>
            <w:r w:rsidRPr="0026714C">
              <w:rPr>
                <w:rStyle w:val="Literal"/>
              </w:rPr>
              <w:t>current_carmsys_cct</w:t>
            </w:r>
            <w:proofErr w:type="spellEnd"/>
          </w:p>
        </w:tc>
        <w:tc>
          <w:tcPr>
            <w:tcW w:w="4637" w:type="dxa"/>
            <w:tcPrChange w:id="251" w:author="Michael Lundell" w:date="2012-10-15T14:11:00Z">
              <w:tcPr>
                <w:tcW w:w="4643" w:type="dxa"/>
              </w:tcPr>
            </w:tcPrChange>
          </w:tcPr>
          <w:p w:rsidR="003F77BE" w:rsidRPr="0065619C" w:rsidRDefault="00F470D9" w:rsidP="0026714C">
            <w:pPr>
              <w:pStyle w:val="BodyTextNoMargin"/>
            </w:pPr>
            <w:r>
              <w:t>Link pointing to the CARMSYS to be used for the tracking</w:t>
            </w:r>
            <w:r w:rsidR="00431FE9">
              <w:t xml:space="preserve"> client</w:t>
            </w:r>
            <w:r>
              <w:t xml:space="preserve"> applications and all wave applications started from the launcher. </w:t>
            </w:r>
            <w:r w:rsidR="003F77BE">
              <w:br/>
            </w:r>
            <w:r w:rsidR="009348CA">
              <w:t>Used</w:t>
            </w:r>
            <w:r w:rsidR="00D111D9">
              <w:t xml:space="preserve"> for Tracking Studio, </w:t>
            </w:r>
            <w:proofErr w:type="spellStart"/>
            <w:r w:rsidR="00D111D9">
              <w:t>AlertMonitor</w:t>
            </w:r>
            <w:proofErr w:type="spellEnd"/>
            <w:r w:rsidR="00D111D9">
              <w:t xml:space="preserve"> and all Wave based client applications. It is also used for the model servers used by the Wave based applications.</w:t>
            </w:r>
            <w:r w:rsidR="00D111D9">
              <w:br/>
              <w:t xml:space="preserve">Requires a </w:t>
            </w:r>
            <w:proofErr w:type="spellStart"/>
            <w:r w:rsidR="00D111D9" w:rsidRPr="00D111D9">
              <w:rPr>
                <w:rStyle w:val="Literal"/>
              </w:rPr>
              <w:t>current_carmtmp_cct</w:t>
            </w:r>
            <w:proofErr w:type="spellEnd"/>
            <w:r w:rsidR="00D111D9">
              <w:t xml:space="preserve"> link. </w:t>
            </w:r>
          </w:p>
        </w:tc>
      </w:tr>
      <w:tr w:rsidR="0065619C" w:rsidRPr="0065619C" w:rsidTr="009757E9">
        <w:trPr>
          <w:cantSplit/>
          <w:trHeight w:val="93"/>
          <w:trPrChange w:id="252" w:author="Michael Lundell" w:date="2012-10-15T14:11:00Z">
            <w:trPr>
              <w:cantSplit/>
              <w:trHeight w:val="93"/>
            </w:trPr>
          </w:trPrChange>
        </w:trPr>
        <w:tc>
          <w:tcPr>
            <w:tcW w:w="2269" w:type="dxa"/>
            <w:tcPrChange w:id="253" w:author="Michael Lundell" w:date="2012-10-15T14:11:00Z">
              <w:tcPr>
                <w:tcW w:w="2263" w:type="dxa"/>
              </w:tcPr>
            </w:tcPrChange>
          </w:tcPr>
          <w:p w:rsidR="0065619C" w:rsidRPr="0026714C" w:rsidRDefault="0065619C" w:rsidP="0026714C">
            <w:pPr>
              <w:pStyle w:val="BodyTextNoMargin"/>
              <w:rPr>
                <w:rStyle w:val="Literal"/>
              </w:rPr>
            </w:pPr>
            <w:proofErr w:type="spellStart"/>
            <w:r w:rsidRPr="0026714C">
              <w:rPr>
                <w:rStyle w:val="Literal"/>
              </w:rPr>
              <w:t>current_carmsys_cas</w:t>
            </w:r>
            <w:proofErr w:type="spellEnd"/>
          </w:p>
        </w:tc>
        <w:tc>
          <w:tcPr>
            <w:tcW w:w="4637" w:type="dxa"/>
            <w:tcPrChange w:id="254" w:author="Michael Lundell" w:date="2012-10-15T14:11:00Z">
              <w:tcPr>
                <w:tcW w:w="4643" w:type="dxa"/>
              </w:tcPr>
            </w:tcPrChange>
          </w:tcPr>
          <w:p w:rsidR="003F77BE" w:rsidRPr="0065619C" w:rsidRDefault="00431FE9" w:rsidP="0026714C">
            <w:pPr>
              <w:pStyle w:val="BodyTextNoMargin"/>
            </w:pPr>
            <w:r>
              <w:t>Link pointing to the CARMSYS to be used for Planning Studio as well as the optimizers.</w:t>
            </w:r>
            <w:r w:rsidR="00D111D9">
              <w:br/>
            </w:r>
            <w:r w:rsidR="009348CA">
              <w:t>Used</w:t>
            </w:r>
            <w:r w:rsidR="00D111D9">
              <w:t xml:space="preserve"> for Planning Studio and the optimizers.</w:t>
            </w:r>
            <w:r>
              <w:t xml:space="preserve"> </w:t>
            </w:r>
            <w:r w:rsidR="003F77BE">
              <w:br/>
              <w:t xml:space="preserve">Requires a </w:t>
            </w:r>
            <w:proofErr w:type="spellStart"/>
            <w:r w:rsidR="003F77BE" w:rsidRPr="00D111D9">
              <w:rPr>
                <w:rStyle w:val="Literal"/>
              </w:rPr>
              <w:t>current_carmtmp_cas</w:t>
            </w:r>
            <w:proofErr w:type="spellEnd"/>
            <w:r w:rsidR="003F77BE">
              <w:t xml:space="preserve"> link.</w:t>
            </w:r>
          </w:p>
        </w:tc>
      </w:tr>
      <w:tr w:rsidR="0065619C" w:rsidRPr="0065619C" w:rsidTr="009757E9">
        <w:trPr>
          <w:cantSplit/>
          <w:trHeight w:val="93"/>
          <w:trPrChange w:id="255" w:author="Michael Lundell" w:date="2012-10-15T14:11:00Z">
            <w:trPr>
              <w:cantSplit/>
              <w:trHeight w:val="93"/>
            </w:trPr>
          </w:trPrChange>
        </w:trPr>
        <w:tc>
          <w:tcPr>
            <w:tcW w:w="2269" w:type="dxa"/>
            <w:tcPrChange w:id="256" w:author="Michael Lundell" w:date="2012-10-15T14:11:00Z">
              <w:tcPr>
                <w:tcW w:w="2263" w:type="dxa"/>
              </w:tcPr>
            </w:tcPrChange>
          </w:tcPr>
          <w:p w:rsidR="0065619C" w:rsidRPr="0026714C" w:rsidRDefault="0065619C" w:rsidP="0026714C">
            <w:pPr>
              <w:pStyle w:val="BodyTextNoMargin"/>
              <w:rPr>
                <w:rStyle w:val="Literal"/>
              </w:rPr>
            </w:pPr>
            <w:proofErr w:type="spellStart"/>
            <w:r w:rsidRPr="0026714C">
              <w:rPr>
                <w:rStyle w:val="Literal"/>
              </w:rPr>
              <w:t>current_carmsys_cmp</w:t>
            </w:r>
            <w:proofErr w:type="spellEnd"/>
          </w:p>
        </w:tc>
        <w:tc>
          <w:tcPr>
            <w:tcW w:w="4637" w:type="dxa"/>
            <w:tcPrChange w:id="257" w:author="Michael Lundell" w:date="2012-10-15T14:11:00Z">
              <w:tcPr>
                <w:tcW w:w="4643" w:type="dxa"/>
              </w:tcPr>
            </w:tcPrChange>
          </w:tcPr>
          <w:p w:rsidR="0065619C" w:rsidRPr="0065619C" w:rsidRDefault="00431FE9" w:rsidP="0026714C">
            <w:pPr>
              <w:pStyle w:val="BodyTextNoMargin"/>
            </w:pPr>
            <w:r>
              <w:t xml:space="preserve">Link pointing to the CARMSYS to be used for Manpower. </w:t>
            </w:r>
            <w:r w:rsidR="009348CA">
              <w:br/>
              <w:t>Used for the Manpower model server and some recurrent updates.</w:t>
            </w:r>
            <w:r w:rsidR="003F77BE">
              <w:br/>
              <w:t xml:space="preserve">Requires a </w:t>
            </w:r>
            <w:proofErr w:type="spellStart"/>
            <w:r w:rsidR="003F77BE" w:rsidRPr="00D111D9">
              <w:rPr>
                <w:rStyle w:val="Literal"/>
              </w:rPr>
              <w:t>current_carmtmp_cmp</w:t>
            </w:r>
            <w:proofErr w:type="spellEnd"/>
            <w:r w:rsidR="003F77BE">
              <w:t xml:space="preserve"> link.</w:t>
            </w:r>
          </w:p>
        </w:tc>
      </w:tr>
      <w:tr w:rsidR="0065619C" w:rsidRPr="0065619C" w:rsidDel="009757E9" w:rsidTr="009757E9">
        <w:trPr>
          <w:cantSplit/>
          <w:trHeight w:val="93"/>
          <w:del w:id="258" w:author="Michael Lundell" w:date="2012-10-15T14:11:00Z"/>
          <w:trPrChange w:id="259" w:author="Michael Lundell" w:date="2012-10-15T14:11:00Z">
            <w:trPr>
              <w:cantSplit/>
              <w:trHeight w:val="93"/>
            </w:trPr>
          </w:trPrChange>
        </w:trPr>
        <w:tc>
          <w:tcPr>
            <w:tcW w:w="2269" w:type="dxa"/>
            <w:tcPrChange w:id="260" w:author="Michael Lundell" w:date="2012-10-15T14:11:00Z">
              <w:tcPr>
                <w:tcW w:w="2263" w:type="dxa"/>
              </w:tcPr>
            </w:tcPrChange>
          </w:tcPr>
          <w:p w:rsidR="0065619C" w:rsidRPr="0026714C" w:rsidDel="009757E9" w:rsidRDefault="0065619C" w:rsidP="0026714C">
            <w:pPr>
              <w:pStyle w:val="BodyTextNoMargin"/>
              <w:rPr>
                <w:del w:id="261" w:author="Michael Lundell" w:date="2012-10-15T14:11:00Z"/>
                <w:rStyle w:val="Literal"/>
              </w:rPr>
            </w:pPr>
            <w:del w:id="262" w:author="Michael Lundell" w:date="2012-10-15T14:11:00Z">
              <w:r w:rsidRPr="0026714C" w:rsidDel="009757E9">
                <w:rPr>
                  <w:rStyle w:val="Literal"/>
                </w:rPr>
                <w:delText>current_carmsys_int</w:delText>
              </w:r>
            </w:del>
          </w:p>
        </w:tc>
        <w:tc>
          <w:tcPr>
            <w:tcW w:w="4637" w:type="dxa"/>
            <w:tcPrChange w:id="263" w:author="Michael Lundell" w:date="2012-10-15T14:11:00Z">
              <w:tcPr>
                <w:tcW w:w="4643" w:type="dxa"/>
              </w:tcPr>
            </w:tcPrChange>
          </w:tcPr>
          <w:p w:rsidR="0065619C" w:rsidRPr="0065619C" w:rsidDel="009757E9" w:rsidRDefault="00431FE9" w:rsidP="0026714C">
            <w:pPr>
              <w:pStyle w:val="BodyTextNoMargin"/>
              <w:rPr>
                <w:del w:id="264" w:author="Michael Lundell" w:date="2012-10-15T14:11:00Z"/>
              </w:rPr>
            </w:pPr>
            <w:del w:id="265" w:author="Michael Lundell" w:date="2012-10-15T14:11:00Z">
              <w:r w:rsidDel="009757E9">
                <w:delText xml:space="preserve">Link pointing to the CARMSYS to be used for </w:delText>
              </w:r>
              <w:r w:rsidR="003F77BE" w:rsidDel="009757E9">
                <w:delText>integration</w:delText>
              </w:r>
              <w:r w:rsidDel="009757E9">
                <w:delText xml:space="preserve"> </w:delText>
              </w:r>
              <w:r w:rsidR="003F77BE" w:rsidDel="009757E9">
                <w:delText xml:space="preserve">applications. </w:delText>
              </w:r>
              <w:r w:rsidR="00304CDF" w:rsidDel="009757E9">
                <w:br/>
                <w:delText xml:space="preserve">Used for Report Servers, DIG, Desmond, Scheduler, and the majority of the recurrent updates. </w:delText>
              </w:r>
              <w:r w:rsidR="003F77BE" w:rsidDel="009757E9">
                <w:br/>
                <w:delText xml:space="preserve">Requires a </w:delText>
              </w:r>
              <w:r w:rsidR="003F77BE" w:rsidRPr="00D111D9" w:rsidDel="009757E9">
                <w:rPr>
                  <w:rStyle w:val="Literal"/>
                </w:rPr>
                <w:delText>current_carmtmp_int</w:delText>
              </w:r>
              <w:r w:rsidR="003F77BE" w:rsidDel="009757E9">
                <w:delText xml:space="preserve"> link.</w:delText>
              </w:r>
              <w:r w:rsidR="00304CDF" w:rsidDel="009757E9">
                <w:br/>
                <w:delText xml:space="preserve">If the CARMSYS link is not available, the </w:delText>
              </w:r>
              <w:r w:rsidR="00304CDF" w:rsidRPr="00304CDF" w:rsidDel="009757E9">
                <w:rPr>
                  <w:rStyle w:val="Literal"/>
                </w:rPr>
                <w:delText>current_carmsys_cct</w:delText>
              </w:r>
              <w:r w:rsidR="00304CDF" w:rsidDel="009757E9">
                <w:delText xml:space="preserve"> will be used. </w:delText>
              </w:r>
            </w:del>
          </w:p>
        </w:tc>
      </w:tr>
    </w:tbl>
    <w:p w:rsidR="003F77BE" w:rsidRDefault="003F77BE" w:rsidP="003F77BE">
      <w:pPr>
        <w:pStyle w:val="BodyText"/>
        <w:rPr>
          <w:rFonts w:eastAsia="MS Mincho"/>
          <w:lang w:val="en-US"/>
        </w:rPr>
      </w:pPr>
      <w:r>
        <w:rPr>
          <w:rFonts w:eastAsia="MS Mincho"/>
          <w:lang w:val="en-US"/>
        </w:rPr>
        <w:t xml:space="preserve">The tracking, planning and manpower links are required for the system to run, although the planning and manpower links can point to the same CARMSYS. If no integration link is created, the tracking link will be used instead. </w:t>
      </w:r>
    </w:p>
    <w:p w:rsidR="003F77BE" w:rsidRDefault="003F77BE" w:rsidP="003F77BE">
      <w:pPr>
        <w:pStyle w:val="BodyText"/>
        <w:rPr>
          <w:rFonts w:eastAsia="MS Mincho"/>
          <w:lang w:val="en-US"/>
        </w:rPr>
      </w:pPr>
      <w:r>
        <w:rPr>
          <w:rFonts w:eastAsia="MS Mincho"/>
          <w:lang w:val="en-US"/>
        </w:rPr>
        <w:t>To make it possible to have different CARMSYS for different parts of the system, there is also a need for different temporary areas (CARMTMP) for each CARMSYS. The tempo</w:t>
      </w:r>
      <w:r w:rsidR="008106C4">
        <w:rPr>
          <w:rFonts w:eastAsia="MS Mincho"/>
          <w:lang w:val="en-US"/>
        </w:rPr>
        <w:t xml:space="preserve">rary </w:t>
      </w:r>
      <w:r w:rsidR="00BE1DEA">
        <w:rPr>
          <w:rFonts w:eastAsia="MS Mincho"/>
          <w:lang w:val="en-US"/>
        </w:rPr>
        <w:t xml:space="preserve">area is used for log files as well as compiled Rave rule sets. To support different CARMSYS there is a need to enable different rave versions making special temporary areas needed. </w:t>
      </w:r>
    </w:p>
    <w:p w:rsidR="00763845" w:rsidRDefault="00763845" w:rsidP="003F77BE">
      <w:pPr>
        <w:pStyle w:val="BodyText"/>
        <w:rPr>
          <w:rFonts w:eastAsia="MS Mincho"/>
          <w:lang w:val="en-US"/>
        </w:rPr>
      </w:pPr>
      <w:r>
        <w:rPr>
          <w:rFonts w:eastAsia="MS Mincho"/>
          <w:lang w:val="en-US"/>
        </w:rPr>
        <w:t xml:space="preserve">What CARMSYS to use is defined by the environment variable </w:t>
      </w:r>
      <w:r w:rsidRPr="00763845">
        <w:rPr>
          <w:rStyle w:val="Literal"/>
          <w:rFonts w:eastAsia="MS Mincho"/>
        </w:rPr>
        <w:t>SK_</w:t>
      </w:r>
      <w:proofErr w:type="gramStart"/>
      <w:r w:rsidRPr="00763845">
        <w:rPr>
          <w:rStyle w:val="Literal"/>
          <w:rFonts w:eastAsia="MS Mincho"/>
        </w:rPr>
        <w:t>APP</w:t>
      </w:r>
      <w:r>
        <w:rPr>
          <w:rFonts w:eastAsia="MS Mincho"/>
          <w:lang w:val="en-US"/>
        </w:rPr>
        <w:t>.</w:t>
      </w:r>
      <w:proofErr w:type="gramEnd"/>
    </w:p>
    <w:tbl>
      <w:tblPr>
        <w:tblW w:w="0" w:type="auto"/>
        <w:tblInd w:w="2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57" w:type="dxa"/>
        </w:tblCellMar>
        <w:tblLook w:val="01E0"/>
      </w:tblPr>
      <w:tblGrid>
        <w:gridCol w:w="2263"/>
        <w:gridCol w:w="4643"/>
      </w:tblGrid>
      <w:tr w:rsidR="00763845" w:rsidRPr="0065619C" w:rsidTr="00D70C72">
        <w:trPr>
          <w:cantSplit/>
          <w:trHeight w:val="96"/>
          <w:tblHeader/>
        </w:trPr>
        <w:tc>
          <w:tcPr>
            <w:tcW w:w="2263" w:type="dxa"/>
            <w:tcBorders>
              <w:top w:val="single" w:sz="4" w:space="0" w:color="auto"/>
              <w:left w:val="single" w:sz="4" w:space="0" w:color="auto"/>
              <w:bottom w:val="single" w:sz="4" w:space="0" w:color="auto"/>
              <w:right w:val="single" w:sz="4" w:space="0" w:color="auto"/>
              <w:tl2br w:val="nil"/>
              <w:tr2bl w:val="nil"/>
            </w:tcBorders>
            <w:shd w:val="clear" w:color="auto" w:fill="E6E6E6"/>
          </w:tcPr>
          <w:p w:rsidR="00763845" w:rsidRPr="0065619C" w:rsidRDefault="00763845" w:rsidP="0085477D">
            <w:pPr>
              <w:pStyle w:val="TableHead"/>
            </w:pPr>
            <w:r>
              <w:t>SK_APP value</w:t>
            </w:r>
          </w:p>
        </w:tc>
        <w:tc>
          <w:tcPr>
            <w:tcW w:w="4643" w:type="dxa"/>
            <w:tcBorders>
              <w:top w:val="single" w:sz="4" w:space="0" w:color="auto"/>
              <w:left w:val="single" w:sz="4" w:space="0" w:color="auto"/>
              <w:bottom w:val="single" w:sz="4" w:space="0" w:color="auto"/>
              <w:right w:val="single" w:sz="4" w:space="0" w:color="auto"/>
              <w:tl2br w:val="nil"/>
              <w:tr2bl w:val="nil"/>
            </w:tcBorders>
            <w:shd w:val="clear" w:color="auto" w:fill="E6E6E6"/>
          </w:tcPr>
          <w:p w:rsidR="00763845" w:rsidRPr="0065619C" w:rsidRDefault="00763845" w:rsidP="0085477D">
            <w:pPr>
              <w:pStyle w:val="TableHead"/>
            </w:pPr>
            <w:r>
              <w:t>Result</w:t>
            </w:r>
          </w:p>
        </w:tc>
      </w:tr>
      <w:tr w:rsidR="00763845" w:rsidRPr="0065619C" w:rsidTr="00D70C72">
        <w:trPr>
          <w:cantSplit/>
          <w:trHeight w:val="96"/>
        </w:trPr>
        <w:tc>
          <w:tcPr>
            <w:tcW w:w="2263" w:type="dxa"/>
          </w:tcPr>
          <w:p w:rsidR="00763845" w:rsidRPr="0026714C" w:rsidRDefault="00763845" w:rsidP="0026714C">
            <w:pPr>
              <w:rPr>
                <w:rStyle w:val="Literal"/>
              </w:rPr>
            </w:pPr>
            <w:r w:rsidRPr="0026714C">
              <w:rPr>
                <w:rStyle w:val="Literal"/>
              </w:rPr>
              <w:t>Planning</w:t>
            </w:r>
            <w:r w:rsidRPr="0026714C">
              <w:rPr>
                <w:rStyle w:val="Literal"/>
              </w:rPr>
              <w:br/>
            </w:r>
            <w:proofErr w:type="spellStart"/>
            <w:r w:rsidRPr="0026714C">
              <w:rPr>
                <w:rStyle w:val="Literal"/>
              </w:rPr>
              <w:t>PrePlanning</w:t>
            </w:r>
            <w:proofErr w:type="spellEnd"/>
          </w:p>
        </w:tc>
        <w:tc>
          <w:tcPr>
            <w:tcW w:w="4643" w:type="dxa"/>
          </w:tcPr>
          <w:p w:rsidR="00763845" w:rsidRPr="0065619C" w:rsidRDefault="00F37ADD" w:rsidP="0026714C">
            <w:pPr>
              <w:pStyle w:val="BodyTextNoMargin"/>
            </w:pPr>
            <w:r w:rsidRPr="00CB51AF">
              <w:rPr>
                <w:rStyle w:val="Literal"/>
              </w:rPr>
              <w:t>CARMSYS</w:t>
            </w:r>
            <w:r>
              <w:t xml:space="preserve"> will </w:t>
            </w:r>
            <w:r w:rsidR="00794807">
              <w:t>be set to</w:t>
            </w:r>
            <w:r>
              <w:t xml:space="preserve"> </w:t>
            </w:r>
            <w:proofErr w:type="spellStart"/>
            <w:r w:rsidRPr="00794807">
              <w:rPr>
                <w:rStyle w:val="Literal"/>
              </w:rPr>
              <w:t>current_carmsys_</w:t>
            </w:r>
            <w:r w:rsidR="00794807" w:rsidRPr="00794807">
              <w:rPr>
                <w:rStyle w:val="Literal"/>
              </w:rPr>
              <w:t>cas</w:t>
            </w:r>
            <w:proofErr w:type="spellEnd"/>
            <w:r w:rsidR="00794807">
              <w:t xml:space="preserve"> and </w:t>
            </w:r>
            <w:r w:rsidR="00794807" w:rsidRPr="00CB51AF">
              <w:rPr>
                <w:rStyle w:val="Literal"/>
              </w:rPr>
              <w:t>CARMTMP</w:t>
            </w:r>
            <w:r w:rsidR="00794807">
              <w:t xml:space="preserve"> will be set to </w:t>
            </w:r>
            <w:proofErr w:type="spellStart"/>
            <w:r w:rsidR="00794807" w:rsidRPr="00794807">
              <w:rPr>
                <w:rStyle w:val="Literal"/>
              </w:rPr>
              <w:t>current_carmtmp_cas</w:t>
            </w:r>
            <w:proofErr w:type="spellEnd"/>
            <w:r w:rsidR="00794807">
              <w:t>.</w:t>
            </w:r>
            <w:r w:rsidR="00CB51AF">
              <w:br/>
            </w:r>
            <w:r w:rsidR="00CB51AF" w:rsidRPr="00CB51AF">
              <w:rPr>
                <w:rStyle w:val="Literal"/>
              </w:rPr>
              <w:t>PRODUCT</w:t>
            </w:r>
            <w:r w:rsidR="00CB51AF">
              <w:t xml:space="preserve"> will be set to </w:t>
            </w:r>
            <w:proofErr w:type="spellStart"/>
            <w:r w:rsidR="00CB51AF">
              <w:rPr>
                <w:rStyle w:val="Literal"/>
              </w:rPr>
              <w:t>C</w:t>
            </w:r>
            <w:r w:rsidR="00CB51AF" w:rsidRPr="00CB51AF">
              <w:rPr>
                <w:rStyle w:val="Literal"/>
              </w:rPr>
              <w:t>as</w:t>
            </w:r>
            <w:proofErr w:type="spellEnd"/>
            <w:r w:rsidR="00CB51AF">
              <w:t>.</w:t>
            </w:r>
          </w:p>
        </w:tc>
      </w:tr>
      <w:tr w:rsidR="00763845" w:rsidRPr="0065619C" w:rsidTr="00D70C72">
        <w:trPr>
          <w:cantSplit/>
          <w:trHeight w:val="96"/>
        </w:trPr>
        <w:tc>
          <w:tcPr>
            <w:tcW w:w="2263" w:type="dxa"/>
          </w:tcPr>
          <w:p w:rsidR="00763845" w:rsidRPr="0026714C" w:rsidRDefault="00763845" w:rsidP="0026714C">
            <w:pPr>
              <w:rPr>
                <w:rStyle w:val="Literal"/>
              </w:rPr>
            </w:pPr>
            <w:r w:rsidRPr="0026714C">
              <w:rPr>
                <w:rStyle w:val="Literal"/>
              </w:rPr>
              <w:t>Manpower</w:t>
            </w:r>
          </w:p>
        </w:tc>
        <w:tc>
          <w:tcPr>
            <w:tcW w:w="4643" w:type="dxa"/>
          </w:tcPr>
          <w:p w:rsidR="00CB51AF" w:rsidRDefault="00794807" w:rsidP="0026714C">
            <w:pPr>
              <w:pStyle w:val="BodyTextNoMargin"/>
            </w:pPr>
            <w:r w:rsidRPr="00CB51AF">
              <w:rPr>
                <w:rStyle w:val="Literal"/>
              </w:rPr>
              <w:t>CARMSYS</w:t>
            </w:r>
            <w:r>
              <w:t xml:space="preserve"> will be set to </w:t>
            </w:r>
            <w:proofErr w:type="spellStart"/>
            <w:r w:rsidRPr="00794807">
              <w:rPr>
                <w:rStyle w:val="Literal"/>
              </w:rPr>
              <w:t>current_carmsys_c</w:t>
            </w:r>
            <w:r>
              <w:rPr>
                <w:rStyle w:val="Literal"/>
              </w:rPr>
              <w:t>mp</w:t>
            </w:r>
            <w:proofErr w:type="spellEnd"/>
            <w:r>
              <w:t xml:space="preserve"> and </w:t>
            </w:r>
            <w:r w:rsidRPr="00CB51AF">
              <w:rPr>
                <w:rStyle w:val="Literal"/>
              </w:rPr>
              <w:t>CARMTMP</w:t>
            </w:r>
            <w:r>
              <w:t xml:space="preserve"> will be set to </w:t>
            </w:r>
            <w:proofErr w:type="spellStart"/>
            <w:r w:rsidRPr="00794807">
              <w:rPr>
                <w:rStyle w:val="Literal"/>
              </w:rPr>
              <w:t>current_carmtmp_c</w:t>
            </w:r>
            <w:r>
              <w:rPr>
                <w:rStyle w:val="Literal"/>
              </w:rPr>
              <w:t>mp</w:t>
            </w:r>
            <w:proofErr w:type="spellEnd"/>
            <w:r>
              <w:t>.</w:t>
            </w:r>
            <w:r w:rsidR="00CB51AF">
              <w:br/>
            </w:r>
            <w:r w:rsidR="00CB51AF" w:rsidRPr="00CB51AF">
              <w:rPr>
                <w:rStyle w:val="Literal"/>
              </w:rPr>
              <w:t>PRODUCT</w:t>
            </w:r>
            <w:r w:rsidR="00CB51AF">
              <w:t xml:space="preserve"> will be set to </w:t>
            </w:r>
            <w:smartTag w:uri="urn:schemas-microsoft-com:office:smarttags" w:element="place">
              <w:r w:rsidR="00CB51AF">
                <w:rPr>
                  <w:rStyle w:val="Literal"/>
                </w:rPr>
                <w:t>Pac</w:t>
              </w:r>
              <w:r w:rsidR="00CB51AF">
                <w:t>.</w:t>
              </w:r>
            </w:smartTag>
          </w:p>
        </w:tc>
      </w:tr>
      <w:tr w:rsidR="00763845" w:rsidRPr="0065619C" w:rsidTr="00D70C72">
        <w:trPr>
          <w:cantSplit/>
          <w:trHeight w:val="96"/>
        </w:trPr>
        <w:tc>
          <w:tcPr>
            <w:tcW w:w="2263" w:type="dxa"/>
          </w:tcPr>
          <w:p w:rsidR="00763845" w:rsidRPr="0026714C" w:rsidRDefault="00763845" w:rsidP="0026714C">
            <w:pPr>
              <w:rPr>
                <w:rStyle w:val="Literal"/>
              </w:rPr>
            </w:pPr>
            <w:r w:rsidRPr="0026714C">
              <w:rPr>
                <w:rStyle w:val="Literal"/>
              </w:rPr>
              <w:t>Tracking</w:t>
            </w:r>
          </w:p>
        </w:tc>
        <w:tc>
          <w:tcPr>
            <w:tcW w:w="4643" w:type="dxa"/>
          </w:tcPr>
          <w:p w:rsidR="00763845" w:rsidRDefault="00794807" w:rsidP="0026714C">
            <w:pPr>
              <w:pStyle w:val="BodyTextNoMargin"/>
            </w:pPr>
            <w:r w:rsidRPr="00CB51AF">
              <w:rPr>
                <w:rStyle w:val="Literal"/>
              </w:rPr>
              <w:t>CARMSYS</w:t>
            </w:r>
            <w:r>
              <w:t xml:space="preserve"> will be set to </w:t>
            </w:r>
            <w:proofErr w:type="spellStart"/>
            <w:r w:rsidRPr="00794807">
              <w:rPr>
                <w:rStyle w:val="Literal"/>
              </w:rPr>
              <w:t>current_carmsys_c</w:t>
            </w:r>
            <w:r>
              <w:rPr>
                <w:rStyle w:val="Literal"/>
              </w:rPr>
              <w:t>ct</w:t>
            </w:r>
            <w:proofErr w:type="spellEnd"/>
            <w:r>
              <w:t xml:space="preserve"> and </w:t>
            </w:r>
            <w:r w:rsidRPr="00CB51AF">
              <w:rPr>
                <w:rStyle w:val="Literal"/>
              </w:rPr>
              <w:t>CARMTMP</w:t>
            </w:r>
            <w:r>
              <w:t xml:space="preserve"> will be set to </w:t>
            </w:r>
            <w:proofErr w:type="spellStart"/>
            <w:r w:rsidRPr="00794807">
              <w:rPr>
                <w:rStyle w:val="Literal"/>
              </w:rPr>
              <w:t>current_carmtmp_c</w:t>
            </w:r>
            <w:r>
              <w:rPr>
                <w:rStyle w:val="Literal"/>
              </w:rPr>
              <w:t>ct</w:t>
            </w:r>
            <w:proofErr w:type="spellEnd"/>
            <w:r>
              <w:t>.</w:t>
            </w:r>
            <w:r w:rsidR="00CB51AF">
              <w:br/>
            </w:r>
            <w:r w:rsidR="00CB51AF" w:rsidRPr="00CB51AF">
              <w:rPr>
                <w:rStyle w:val="Literal"/>
              </w:rPr>
              <w:t>PRODUCT</w:t>
            </w:r>
            <w:r w:rsidR="00CB51AF">
              <w:t xml:space="preserve"> will be set to </w:t>
            </w:r>
            <w:proofErr w:type="spellStart"/>
            <w:r w:rsidR="00CB51AF">
              <w:rPr>
                <w:rStyle w:val="Literal"/>
              </w:rPr>
              <w:t>Cct</w:t>
            </w:r>
            <w:proofErr w:type="spellEnd"/>
            <w:r w:rsidR="00CB51AF">
              <w:t>.</w:t>
            </w:r>
          </w:p>
        </w:tc>
      </w:tr>
      <w:tr w:rsidR="00763845" w:rsidRPr="0065619C" w:rsidTr="00D70C72">
        <w:trPr>
          <w:cantSplit/>
          <w:trHeight w:val="96"/>
        </w:trPr>
        <w:tc>
          <w:tcPr>
            <w:tcW w:w="2263" w:type="dxa"/>
          </w:tcPr>
          <w:p w:rsidR="00763845" w:rsidRPr="0026714C" w:rsidRDefault="00763845" w:rsidP="0026714C">
            <w:pPr>
              <w:rPr>
                <w:rStyle w:val="Literal"/>
              </w:rPr>
            </w:pPr>
            <w:r w:rsidRPr="0026714C">
              <w:rPr>
                <w:rStyle w:val="Literal"/>
              </w:rPr>
              <w:t>Server</w:t>
            </w:r>
          </w:p>
        </w:tc>
        <w:tc>
          <w:tcPr>
            <w:tcW w:w="4643" w:type="dxa"/>
          </w:tcPr>
          <w:p w:rsidR="00CB51AF" w:rsidRDefault="00794807" w:rsidP="0026714C">
            <w:pPr>
              <w:pStyle w:val="BodyTextNoMargin"/>
            </w:pPr>
            <w:r w:rsidRPr="00CB51AF">
              <w:rPr>
                <w:rStyle w:val="Literal"/>
              </w:rPr>
              <w:t>CARMSYS</w:t>
            </w:r>
            <w:r>
              <w:t xml:space="preserve"> will be set to </w:t>
            </w:r>
            <w:proofErr w:type="spellStart"/>
            <w:r w:rsidRPr="00794807">
              <w:rPr>
                <w:rStyle w:val="Literal"/>
              </w:rPr>
              <w:t>current_carmsys_</w:t>
            </w:r>
            <w:r>
              <w:rPr>
                <w:rStyle w:val="Literal"/>
              </w:rPr>
              <w:t>int</w:t>
            </w:r>
            <w:proofErr w:type="spellEnd"/>
            <w:r>
              <w:t xml:space="preserve"> and </w:t>
            </w:r>
            <w:r w:rsidRPr="00CB51AF">
              <w:rPr>
                <w:rStyle w:val="Literal"/>
              </w:rPr>
              <w:t>CARMTMP</w:t>
            </w:r>
            <w:r>
              <w:t xml:space="preserve"> will be set to </w:t>
            </w:r>
            <w:proofErr w:type="spellStart"/>
            <w:r w:rsidRPr="00794807">
              <w:rPr>
                <w:rStyle w:val="Literal"/>
              </w:rPr>
              <w:t>current_carmtmp_</w:t>
            </w:r>
            <w:r>
              <w:rPr>
                <w:rStyle w:val="Literal"/>
              </w:rPr>
              <w:t>int</w:t>
            </w:r>
            <w:proofErr w:type="spellEnd"/>
            <w:r>
              <w:t>.</w:t>
            </w:r>
            <w:r w:rsidR="007C3564">
              <w:br/>
              <w:t xml:space="preserve">If </w:t>
            </w:r>
            <w:proofErr w:type="spellStart"/>
            <w:r w:rsidR="007C3564" w:rsidRPr="00794807">
              <w:rPr>
                <w:rStyle w:val="Literal"/>
              </w:rPr>
              <w:t>current_carmsys_</w:t>
            </w:r>
            <w:r w:rsidR="007C3564">
              <w:rPr>
                <w:rStyle w:val="Literal"/>
              </w:rPr>
              <w:t>int</w:t>
            </w:r>
            <w:proofErr w:type="spellEnd"/>
            <w:r w:rsidR="007C3564">
              <w:t xml:space="preserve"> does not exist, the setting will be the same as for Tracking.</w:t>
            </w:r>
            <w:r w:rsidR="00CB51AF">
              <w:br/>
            </w:r>
            <w:r w:rsidR="00CB51AF" w:rsidRPr="00CB51AF">
              <w:rPr>
                <w:rStyle w:val="Literal"/>
              </w:rPr>
              <w:t>PRODUCT</w:t>
            </w:r>
            <w:r w:rsidR="00CB51AF">
              <w:t xml:space="preserve"> will be set to </w:t>
            </w:r>
            <w:proofErr w:type="spellStart"/>
            <w:r w:rsidR="00CB51AF">
              <w:rPr>
                <w:rStyle w:val="Literal"/>
              </w:rPr>
              <w:t>Cct</w:t>
            </w:r>
            <w:proofErr w:type="spellEnd"/>
            <w:r w:rsidR="00CB51AF">
              <w:t>.</w:t>
            </w:r>
          </w:p>
        </w:tc>
      </w:tr>
    </w:tbl>
    <w:p w:rsidR="00916A73" w:rsidRDefault="00916A73" w:rsidP="00005071">
      <w:pPr>
        <w:pStyle w:val="Heading3"/>
        <w:rPr>
          <w:rFonts w:eastAsia="MS Mincho"/>
          <w:lang w:val="en-US"/>
        </w:rPr>
      </w:pPr>
      <w:commentRangeStart w:id="266"/>
      <w:del w:id="267" w:author="Michael Lundell" w:date="2012-10-15T14:42:00Z">
        <w:r w:rsidRPr="008A623A" w:rsidDel="004B2C60">
          <w:rPr>
            <w:rFonts w:eastAsia="MS Mincho"/>
            <w:lang w:val="en-US"/>
          </w:rPr>
          <w:delText>Carmen</w:delText>
        </w:r>
      </w:del>
      <w:bookmarkStart w:id="268" w:name="_Toc338419324"/>
      <w:proofErr w:type="spellStart"/>
      <w:ins w:id="269" w:author="Michael Lundell" w:date="2012-10-15T14:42:00Z">
        <w:r w:rsidR="004B2C60">
          <w:rPr>
            <w:rFonts w:eastAsia="MS Mincho"/>
            <w:lang w:val="en-US"/>
          </w:rPr>
          <w:t>Jeppesen</w:t>
        </w:r>
      </w:ins>
      <w:proofErr w:type="spellEnd"/>
      <w:r w:rsidRPr="008A623A">
        <w:rPr>
          <w:rFonts w:eastAsia="MS Mincho"/>
          <w:lang w:val="en-US"/>
        </w:rPr>
        <w:t xml:space="preserve"> Resource System</w:t>
      </w:r>
      <w:bookmarkEnd w:id="240"/>
      <w:commentRangeEnd w:id="266"/>
      <w:r w:rsidR="00265456">
        <w:rPr>
          <w:rStyle w:val="CommentReference"/>
          <w:rFonts w:ascii="Times New Roman" w:hAnsi="Times New Roman"/>
        </w:rPr>
        <w:commentReference w:id="266"/>
      </w:r>
      <w:bookmarkEnd w:id="268"/>
    </w:p>
    <w:p w:rsidR="008A623A" w:rsidRDefault="006D4A21" w:rsidP="006D4A21">
      <w:pPr>
        <w:pStyle w:val="BodyText"/>
        <w:rPr>
          <w:rFonts w:eastAsia="MS Mincho"/>
          <w:lang w:val="en-US"/>
        </w:rPr>
      </w:pPr>
      <w:r>
        <w:rPr>
          <w:rFonts w:eastAsia="MS Mincho"/>
          <w:lang w:val="en-US"/>
        </w:rPr>
        <w:t xml:space="preserve">The </w:t>
      </w:r>
      <w:del w:id="270" w:author="Michael Lundell" w:date="2012-10-15T14:42:00Z">
        <w:r w:rsidDel="004B2C60">
          <w:rPr>
            <w:rFonts w:eastAsia="MS Mincho"/>
            <w:lang w:val="en-US"/>
          </w:rPr>
          <w:delText>Carmen</w:delText>
        </w:r>
      </w:del>
      <w:proofErr w:type="spellStart"/>
      <w:ins w:id="271" w:author="Michael Lundell" w:date="2012-10-15T14:42:00Z">
        <w:r w:rsidR="004B2C60">
          <w:rPr>
            <w:rFonts w:eastAsia="MS Mincho"/>
            <w:lang w:val="en-US"/>
          </w:rPr>
          <w:t>Jeppesen</w:t>
        </w:r>
      </w:ins>
      <w:proofErr w:type="spellEnd"/>
      <w:r>
        <w:rPr>
          <w:rFonts w:eastAsia="MS Mincho"/>
          <w:lang w:val="en-US"/>
        </w:rPr>
        <w:t xml:space="preserve"> resource system </w:t>
      </w:r>
      <w:r w:rsidR="00B07D7B">
        <w:rPr>
          <w:rFonts w:eastAsia="MS Mincho"/>
          <w:lang w:val="en-US"/>
        </w:rPr>
        <w:t xml:space="preserve">is used by several </w:t>
      </w:r>
      <w:r w:rsidR="00B36E82">
        <w:rPr>
          <w:rFonts w:eastAsia="MS Mincho"/>
          <w:lang w:val="en-US"/>
        </w:rPr>
        <w:t>parts of</w:t>
      </w:r>
      <w:r w:rsidR="00B07D7B">
        <w:rPr>
          <w:rFonts w:eastAsia="MS Mincho"/>
          <w:lang w:val="en-US"/>
        </w:rPr>
        <w:t xml:space="preserve"> the CMS system. </w:t>
      </w:r>
      <w:r w:rsidR="008A623A">
        <w:rPr>
          <w:rFonts w:eastAsia="MS Mincho"/>
          <w:lang w:val="en-US"/>
        </w:rPr>
        <w:t xml:space="preserve">The basis is defined in the CARMSYS core with extensions in the CARMUSR. The CARMUSR contains resources in </w:t>
      </w:r>
      <w:r w:rsidR="00EC4AB4">
        <w:rPr>
          <w:rFonts w:eastAsia="MS Mincho"/>
          <w:lang w:val="en-US"/>
        </w:rPr>
        <w:t>three</w:t>
      </w:r>
      <w:r w:rsidR="008A623A">
        <w:rPr>
          <w:rFonts w:eastAsia="MS Mincho"/>
          <w:lang w:val="en-US"/>
        </w:rPr>
        <w:t xml:space="preserve"> different directories: </w:t>
      </w:r>
    </w:p>
    <w:tbl>
      <w:tblPr>
        <w:tblW w:w="0" w:type="auto"/>
        <w:tblInd w:w="2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57" w:type="dxa"/>
        </w:tblCellMar>
        <w:tblLook w:val="01E0"/>
      </w:tblPr>
      <w:tblGrid>
        <w:gridCol w:w="2916"/>
        <w:gridCol w:w="3990"/>
      </w:tblGrid>
      <w:tr w:rsidR="008A623A" w:rsidRPr="00D70C72" w:rsidTr="00D70C72">
        <w:trPr>
          <w:cantSplit/>
          <w:tblHeader/>
        </w:trPr>
        <w:tc>
          <w:tcPr>
            <w:tcW w:w="2916" w:type="dxa"/>
            <w:tcBorders>
              <w:top w:val="single" w:sz="4" w:space="0" w:color="auto"/>
              <w:left w:val="single" w:sz="4" w:space="0" w:color="auto"/>
              <w:bottom w:val="single" w:sz="4" w:space="0" w:color="auto"/>
              <w:right w:val="single" w:sz="4" w:space="0" w:color="auto"/>
              <w:tl2br w:val="nil"/>
              <w:tr2bl w:val="nil"/>
            </w:tcBorders>
            <w:shd w:val="clear" w:color="auto" w:fill="E6E6E6"/>
          </w:tcPr>
          <w:p w:rsidR="008A623A" w:rsidRPr="00D70C72" w:rsidRDefault="008A623A" w:rsidP="008A623A">
            <w:pPr>
              <w:pStyle w:val="TableHead"/>
              <w:rPr>
                <w:rFonts w:eastAsia="MS Mincho"/>
                <w:lang w:val="en-US"/>
              </w:rPr>
            </w:pPr>
            <w:r w:rsidRPr="00D70C72">
              <w:rPr>
                <w:rFonts w:eastAsia="MS Mincho"/>
                <w:lang w:val="en-US"/>
              </w:rPr>
              <w:t>Directory</w:t>
            </w:r>
          </w:p>
        </w:tc>
        <w:tc>
          <w:tcPr>
            <w:tcW w:w="3990" w:type="dxa"/>
            <w:tcBorders>
              <w:top w:val="single" w:sz="4" w:space="0" w:color="auto"/>
              <w:left w:val="single" w:sz="4" w:space="0" w:color="auto"/>
              <w:bottom w:val="single" w:sz="4" w:space="0" w:color="auto"/>
              <w:right w:val="single" w:sz="4" w:space="0" w:color="auto"/>
              <w:tl2br w:val="nil"/>
              <w:tr2bl w:val="nil"/>
            </w:tcBorders>
            <w:shd w:val="clear" w:color="auto" w:fill="E6E6E6"/>
          </w:tcPr>
          <w:p w:rsidR="008A623A" w:rsidRPr="00D70C72" w:rsidRDefault="008A623A" w:rsidP="008A623A">
            <w:pPr>
              <w:pStyle w:val="TableHead"/>
              <w:rPr>
                <w:rFonts w:eastAsia="MS Mincho"/>
                <w:lang w:val="en-US"/>
              </w:rPr>
            </w:pPr>
            <w:r w:rsidRPr="00D70C72">
              <w:rPr>
                <w:rFonts w:eastAsia="MS Mincho"/>
                <w:lang w:val="en-US"/>
              </w:rPr>
              <w:t>Description</w:t>
            </w:r>
          </w:p>
        </w:tc>
      </w:tr>
      <w:tr w:rsidR="008A623A" w:rsidRPr="00D70C72" w:rsidTr="00D70C72">
        <w:trPr>
          <w:cantSplit/>
        </w:trPr>
        <w:tc>
          <w:tcPr>
            <w:tcW w:w="2916" w:type="dxa"/>
          </w:tcPr>
          <w:p w:rsidR="008A623A" w:rsidRPr="00D70C72" w:rsidRDefault="008A623A" w:rsidP="00E10CDC">
            <w:pPr>
              <w:pStyle w:val="BodyTextNoMargin"/>
              <w:rPr>
                <w:rStyle w:val="Literal"/>
                <w:rFonts w:eastAsia="MS Mincho"/>
              </w:rPr>
            </w:pPr>
            <w:r w:rsidRPr="00D70C72">
              <w:rPr>
                <w:rStyle w:val="Literal"/>
                <w:rFonts w:eastAsia="MS Mincho"/>
              </w:rPr>
              <w:t>data/</w:t>
            </w:r>
            <w:proofErr w:type="spellStart"/>
            <w:r w:rsidRPr="00D70C72">
              <w:rPr>
                <w:rStyle w:val="Literal"/>
                <w:rFonts w:eastAsia="MS Mincho"/>
              </w:rPr>
              <w:t>config</w:t>
            </w:r>
            <w:proofErr w:type="spellEnd"/>
            <w:r w:rsidRPr="00D70C72">
              <w:rPr>
                <w:rStyle w:val="Literal"/>
                <w:rFonts w:eastAsia="MS Mincho"/>
              </w:rPr>
              <w:t>/</w:t>
            </w:r>
            <w:proofErr w:type="spellStart"/>
            <w:r w:rsidRPr="00D70C72">
              <w:rPr>
                <w:rStyle w:val="Literal"/>
                <w:rFonts w:eastAsia="MS Mincho"/>
              </w:rPr>
              <w:t>CarmResources</w:t>
            </w:r>
            <w:proofErr w:type="spellEnd"/>
          </w:p>
        </w:tc>
        <w:tc>
          <w:tcPr>
            <w:tcW w:w="3990" w:type="dxa"/>
          </w:tcPr>
          <w:p w:rsidR="008A623A" w:rsidRPr="00D70C72" w:rsidRDefault="00057779" w:rsidP="008A623A">
            <w:pPr>
              <w:pStyle w:val="BodyTextNoMargin"/>
              <w:rPr>
                <w:rFonts w:eastAsia="MS Mincho"/>
                <w:lang w:val="en-US"/>
              </w:rPr>
            </w:pPr>
            <w:r w:rsidRPr="00D70C72">
              <w:rPr>
                <w:rFonts w:eastAsia="MS Mincho"/>
                <w:lang w:val="en-US"/>
              </w:rPr>
              <w:t xml:space="preserve">Contains the </w:t>
            </w:r>
            <w:proofErr w:type="spellStart"/>
            <w:r w:rsidRPr="00D70C72">
              <w:rPr>
                <w:rStyle w:val="Literal"/>
                <w:rFonts w:eastAsia="MS Mincho"/>
              </w:rPr>
              <w:t>Implementation.etab</w:t>
            </w:r>
            <w:proofErr w:type="spellEnd"/>
            <w:r w:rsidRPr="00D70C72">
              <w:rPr>
                <w:rFonts w:eastAsia="MS Mincho"/>
                <w:lang w:val="en-US"/>
              </w:rPr>
              <w:t xml:space="preserve"> file with resources applied to all applications and which should never be changed. </w:t>
            </w:r>
          </w:p>
        </w:tc>
      </w:tr>
      <w:tr w:rsidR="008A623A" w:rsidRPr="00D70C72" w:rsidTr="00D70C72">
        <w:trPr>
          <w:cantSplit/>
        </w:trPr>
        <w:tc>
          <w:tcPr>
            <w:tcW w:w="2916" w:type="dxa"/>
          </w:tcPr>
          <w:p w:rsidR="008A623A" w:rsidRPr="00D70C72" w:rsidRDefault="008A623A" w:rsidP="00E10CDC">
            <w:pPr>
              <w:pStyle w:val="BodyTextNoMargin"/>
              <w:rPr>
                <w:rStyle w:val="Literal"/>
                <w:rFonts w:eastAsia="MS Mincho"/>
              </w:rPr>
            </w:pPr>
            <w:r w:rsidRPr="00D70C72">
              <w:rPr>
                <w:rStyle w:val="Literal"/>
                <w:rFonts w:eastAsia="MS Mincho"/>
              </w:rPr>
              <w:t>Resources/</w:t>
            </w:r>
            <w:proofErr w:type="spellStart"/>
            <w:r w:rsidRPr="00D70C72">
              <w:rPr>
                <w:rStyle w:val="Literal"/>
                <w:rFonts w:eastAsia="MS Mincho"/>
              </w:rPr>
              <w:t>CarmResources</w:t>
            </w:r>
            <w:proofErr w:type="spellEnd"/>
          </w:p>
        </w:tc>
        <w:tc>
          <w:tcPr>
            <w:tcW w:w="3990" w:type="dxa"/>
          </w:tcPr>
          <w:p w:rsidR="008A623A" w:rsidRPr="00D70C72" w:rsidRDefault="00057779" w:rsidP="008A623A">
            <w:pPr>
              <w:pStyle w:val="BodyTextNoMargin"/>
              <w:rPr>
                <w:rFonts w:eastAsia="MS Mincho"/>
                <w:lang w:val="en-US"/>
              </w:rPr>
            </w:pPr>
            <w:r w:rsidRPr="00D70C72">
              <w:rPr>
                <w:rFonts w:eastAsia="MS Mincho"/>
                <w:lang w:val="en-US"/>
              </w:rPr>
              <w:t xml:space="preserve">Contains </w:t>
            </w:r>
            <w:r w:rsidR="00786E7D" w:rsidRPr="00D70C72">
              <w:rPr>
                <w:rFonts w:eastAsia="MS Mincho"/>
                <w:lang w:val="en-US"/>
              </w:rPr>
              <w:t xml:space="preserve">the main part of the resources </w:t>
            </w:r>
            <w:r w:rsidR="00807D73" w:rsidRPr="00D70C72">
              <w:rPr>
                <w:rFonts w:eastAsia="MS Mincho"/>
                <w:lang w:val="en-US"/>
              </w:rPr>
              <w:t>for the</w:t>
            </w:r>
            <w:r w:rsidR="00786E7D" w:rsidRPr="00D70C72">
              <w:rPr>
                <w:rFonts w:eastAsia="MS Mincho"/>
                <w:lang w:val="en-US"/>
              </w:rPr>
              <w:t xml:space="preserve"> CARMUSR</w:t>
            </w:r>
            <w:r w:rsidR="00807D73" w:rsidRPr="00D70C72">
              <w:rPr>
                <w:rFonts w:eastAsia="MS Mincho"/>
                <w:lang w:val="en-US"/>
              </w:rPr>
              <w:t xml:space="preserve"> customization. </w:t>
            </w:r>
          </w:p>
        </w:tc>
      </w:tr>
      <w:tr w:rsidR="00EC4AB4" w:rsidRPr="00D70C72" w:rsidTr="00D70C72">
        <w:trPr>
          <w:cantSplit/>
        </w:trPr>
        <w:tc>
          <w:tcPr>
            <w:tcW w:w="2916" w:type="dxa"/>
          </w:tcPr>
          <w:p w:rsidR="00EC4AB4" w:rsidRPr="00D70C72" w:rsidRDefault="00EC4AB4" w:rsidP="00E10CDC">
            <w:pPr>
              <w:pStyle w:val="BodyTextNoMargin"/>
              <w:rPr>
                <w:rStyle w:val="Literal"/>
                <w:rFonts w:eastAsia="MS Mincho"/>
              </w:rPr>
            </w:pPr>
            <w:r w:rsidRPr="00D70C72">
              <w:rPr>
                <w:rStyle w:val="Literal"/>
                <w:rFonts w:eastAsia="MS Mincho"/>
              </w:rPr>
              <w:t>CARMDATA/Preferences</w:t>
            </w:r>
          </w:p>
        </w:tc>
        <w:tc>
          <w:tcPr>
            <w:tcW w:w="3990" w:type="dxa"/>
          </w:tcPr>
          <w:p w:rsidR="00EC4AB4" w:rsidRPr="00D70C72" w:rsidRDefault="00EC4AB4" w:rsidP="008A623A">
            <w:pPr>
              <w:pStyle w:val="BodyTextNoMargin"/>
              <w:rPr>
                <w:rFonts w:eastAsia="MS Mincho"/>
                <w:lang w:val="en-US"/>
              </w:rPr>
            </w:pPr>
            <w:r w:rsidRPr="00D70C72">
              <w:rPr>
                <w:rFonts w:eastAsia="MS Mincho"/>
                <w:lang w:val="en-US"/>
              </w:rPr>
              <w:t xml:space="preserve">The user specific resources. </w:t>
            </w:r>
            <w:r w:rsidR="002C6084" w:rsidRPr="00D70C72">
              <w:rPr>
                <w:rFonts w:eastAsia="MS Mincho"/>
                <w:lang w:val="en-US"/>
              </w:rPr>
              <w:t xml:space="preserve">The resource file is named the same as the </w:t>
            </w:r>
            <w:proofErr w:type="spellStart"/>
            <w:r w:rsidR="002C6084" w:rsidRPr="00D70C72">
              <w:rPr>
                <w:rFonts w:eastAsia="MS Mincho"/>
                <w:lang w:val="en-US"/>
              </w:rPr>
              <w:t>unix</w:t>
            </w:r>
            <w:proofErr w:type="spellEnd"/>
            <w:r w:rsidR="002C6084" w:rsidRPr="00D70C72">
              <w:rPr>
                <w:rFonts w:eastAsia="MS Mincho"/>
                <w:lang w:val="en-US"/>
              </w:rPr>
              <w:t xml:space="preserve"> user account. </w:t>
            </w:r>
            <w:r w:rsidR="008976FF" w:rsidRPr="00D70C72">
              <w:rPr>
                <w:rFonts w:eastAsia="MS Mincho"/>
                <w:lang w:val="en-US"/>
              </w:rPr>
              <w:t xml:space="preserve">. </w:t>
            </w:r>
          </w:p>
        </w:tc>
      </w:tr>
    </w:tbl>
    <w:p w:rsidR="006D4A21" w:rsidRDefault="00B36E82" w:rsidP="006D4A21">
      <w:pPr>
        <w:pStyle w:val="BodyText"/>
        <w:rPr>
          <w:rFonts w:eastAsia="MS Mincho"/>
          <w:lang w:val="en-US"/>
        </w:rPr>
      </w:pPr>
      <w:r>
        <w:rPr>
          <w:rFonts w:eastAsia="MS Mincho"/>
          <w:lang w:val="en-US"/>
        </w:rPr>
        <w:t>For CMS for SAS the resource part of the CAMRUSR have been extended to enable having resources modified depending on both application used as well as the user role.</w:t>
      </w:r>
      <w:r w:rsidR="00693162">
        <w:rPr>
          <w:rFonts w:eastAsia="MS Mincho"/>
          <w:lang w:val="en-US"/>
        </w:rPr>
        <w:t xml:space="preserve"> To enable this extension the CARMUSR part of the resource system is divided into several files: </w:t>
      </w:r>
    </w:p>
    <w:tbl>
      <w:tblPr>
        <w:tblW w:w="0" w:type="auto"/>
        <w:tblInd w:w="2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57" w:type="dxa"/>
        </w:tblCellMar>
        <w:tblLook w:val="01E0"/>
      </w:tblPr>
      <w:tblGrid>
        <w:gridCol w:w="2376"/>
        <w:gridCol w:w="4530"/>
      </w:tblGrid>
      <w:tr w:rsidR="008A623A" w:rsidRPr="00D70C72" w:rsidTr="00D70C72">
        <w:trPr>
          <w:cantSplit/>
          <w:trHeight w:val="57"/>
          <w:tblHeader/>
        </w:trPr>
        <w:tc>
          <w:tcPr>
            <w:tcW w:w="2376" w:type="dxa"/>
            <w:tcBorders>
              <w:top w:val="single" w:sz="4" w:space="0" w:color="auto"/>
              <w:left w:val="single" w:sz="4" w:space="0" w:color="auto"/>
              <w:bottom w:val="single" w:sz="4" w:space="0" w:color="auto"/>
              <w:right w:val="single" w:sz="4" w:space="0" w:color="auto"/>
              <w:tl2br w:val="nil"/>
              <w:tr2bl w:val="nil"/>
            </w:tcBorders>
            <w:shd w:val="clear" w:color="auto" w:fill="E6E6E6"/>
          </w:tcPr>
          <w:p w:rsidR="008A623A" w:rsidRPr="00D70C72" w:rsidRDefault="008A623A" w:rsidP="008A623A">
            <w:pPr>
              <w:pStyle w:val="TableHead"/>
              <w:rPr>
                <w:rFonts w:eastAsia="MS Mincho"/>
                <w:lang w:val="en-US"/>
              </w:rPr>
            </w:pPr>
            <w:r w:rsidRPr="00D70C72">
              <w:rPr>
                <w:rFonts w:eastAsia="MS Mincho"/>
                <w:lang w:val="en-US"/>
              </w:rPr>
              <w:t>File</w:t>
            </w:r>
          </w:p>
        </w:t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E6E6E6"/>
          </w:tcPr>
          <w:p w:rsidR="008A623A" w:rsidRPr="00D70C72" w:rsidRDefault="008A623A" w:rsidP="008A623A">
            <w:pPr>
              <w:pStyle w:val="TableHead"/>
              <w:rPr>
                <w:rFonts w:eastAsia="MS Mincho"/>
                <w:lang w:val="en-US"/>
              </w:rPr>
            </w:pPr>
            <w:r w:rsidRPr="00D70C72">
              <w:rPr>
                <w:rFonts w:eastAsia="MS Mincho"/>
                <w:lang w:val="en-US"/>
              </w:rPr>
              <w:t>Description</w:t>
            </w:r>
          </w:p>
        </w:tc>
      </w:tr>
      <w:tr w:rsidR="00EC57F8" w:rsidRPr="00D70C72" w:rsidTr="00D70C72">
        <w:trPr>
          <w:cantSplit/>
          <w:trHeight w:val="57"/>
        </w:trPr>
        <w:tc>
          <w:tcPr>
            <w:tcW w:w="2376" w:type="dxa"/>
          </w:tcPr>
          <w:p w:rsidR="00EC57F8" w:rsidRPr="00D70C72" w:rsidRDefault="00EC57F8" w:rsidP="00E10CDC">
            <w:pPr>
              <w:pStyle w:val="BodyTextNoMargin"/>
              <w:rPr>
                <w:rStyle w:val="Literal"/>
                <w:rFonts w:eastAsia="MS Mincho"/>
              </w:rPr>
            </w:pPr>
            <w:proofErr w:type="spellStart"/>
            <w:r w:rsidRPr="00D70C72">
              <w:rPr>
                <w:rStyle w:val="Literal"/>
                <w:rFonts w:eastAsia="MS Mincho"/>
              </w:rPr>
              <w:t>ModeCrewBaseAdm.etab</w:t>
            </w:r>
            <w:proofErr w:type="spellEnd"/>
            <w:r w:rsidRPr="00D70C72">
              <w:rPr>
                <w:rStyle w:val="Literal"/>
                <w:rFonts w:eastAsia="MS Mincho"/>
              </w:rPr>
              <w:br/>
            </w:r>
            <w:proofErr w:type="spellStart"/>
            <w:r w:rsidRPr="00D70C72">
              <w:rPr>
                <w:rStyle w:val="Literal"/>
                <w:rFonts w:eastAsia="MS Mincho"/>
              </w:rPr>
              <w:t>ModePostPlanner.etab</w:t>
            </w:r>
            <w:proofErr w:type="spellEnd"/>
            <w:r w:rsidRPr="00D70C72">
              <w:rPr>
                <w:rStyle w:val="Literal"/>
                <w:rFonts w:eastAsia="MS Mincho"/>
              </w:rPr>
              <w:br/>
            </w:r>
            <w:proofErr w:type="spellStart"/>
            <w:r w:rsidRPr="00D70C72">
              <w:rPr>
                <w:rStyle w:val="Literal"/>
                <w:rFonts w:eastAsia="MS Mincho"/>
              </w:rPr>
              <w:t>ModePrePlanner.etab</w:t>
            </w:r>
            <w:proofErr w:type="spellEnd"/>
            <w:r w:rsidRPr="00D70C72">
              <w:rPr>
                <w:rStyle w:val="Literal"/>
                <w:rFonts w:eastAsia="MS Mincho"/>
              </w:rPr>
              <w:br/>
            </w:r>
            <w:proofErr w:type="spellStart"/>
            <w:r w:rsidRPr="00D70C72">
              <w:rPr>
                <w:rStyle w:val="Literal"/>
                <w:rFonts w:eastAsia="MS Mincho"/>
              </w:rPr>
              <w:t>ModeTracker.etab</w:t>
            </w:r>
            <w:proofErr w:type="spellEnd"/>
          </w:p>
        </w:tc>
        <w:tc>
          <w:tcPr>
            <w:tcW w:w="4530" w:type="dxa"/>
          </w:tcPr>
          <w:p w:rsidR="00EC57F8" w:rsidRPr="00D70C72" w:rsidRDefault="00EC57F8" w:rsidP="00E10CDC">
            <w:pPr>
              <w:pStyle w:val="BodyTextNoMargin"/>
              <w:rPr>
                <w:rFonts w:eastAsia="MS Mincho"/>
                <w:lang w:val="en-US"/>
              </w:rPr>
            </w:pPr>
            <w:r w:rsidRPr="00D70C72">
              <w:rPr>
                <w:rFonts w:eastAsia="MS Mincho"/>
                <w:lang w:val="en-US"/>
              </w:rPr>
              <w:t xml:space="preserve">These files define the resources applied for the role a user is assigned. </w:t>
            </w:r>
            <w:r w:rsidRPr="00D70C72">
              <w:rPr>
                <w:rFonts w:eastAsia="MS Mincho"/>
                <w:lang w:val="en-US"/>
              </w:rPr>
              <w:br/>
              <w:t xml:space="preserve">The files for the roles Administrator and Planner is located in the CARMSYS. </w:t>
            </w:r>
          </w:p>
        </w:tc>
      </w:tr>
      <w:tr w:rsidR="00EC57F8" w:rsidRPr="00D70C72" w:rsidTr="00D70C72">
        <w:trPr>
          <w:cantSplit/>
          <w:trHeight w:val="53"/>
        </w:trPr>
        <w:tc>
          <w:tcPr>
            <w:tcW w:w="2376" w:type="dxa"/>
          </w:tcPr>
          <w:p w:rsidR="00EC57F8" w:rsidRPr="00D70C72" w:rsidRDefault="00EC57F8" w:rsidP="00010768">
            <w:pPr>
              <w:pStyle w:val="BodyTextNoMargin"/>
              <w:rPr>
                <w:rStyle w:val="Literal"/>
                <w:rFonts w:eastAsia="MS Mincho"/>
              </w:rPr>
            </w:pPr>
            <w:proofErr w:type="spellStart"/>
            <w:r w:rsidRPr="00D70C72">
              <w:rPr>
                <w:rStyle w:val="Literal"/>
                <w:rFonts w:eastAsia="MS Mincho"/>
              </w:rPr>
              <w:t>Customer.etab</w:t>
            </w:r>
            <w:proofErr w:type="spellEnd"/>
          </w:p>
        </w:tc>
        <w:tc>
          <w:tcPr>
            <w:tcW w:w="4530" w:type="dxa"/>
          </w:tcPr>
          <w:p w:rsidR="00EC57F8" w:rsidRPr="00D70C72" w:rsidRDefault="00EC57F8" w:rsidP="00010768">
            <w:pPr>
              <w:pStyle w:val="BodyTextNoMargin"/>
              <w:rPr>
                <w:rFonts w:eastAsia="MS Mincho"/>
                <w:lang w:val="en-US"/>
              </w:rPr>
            </w:pPr>
            <w:r w:rsidRPr="00D70C72">
              <w:rPr>
                <w:rFonts w:eastAsia="MS Mincho"/>
                <w:lang w:val="en-US"/>
              </w:rPr>
              <w:t xml:space="preserve">Resources applied for all applications and roles. </w:t>
            </w:r>
          </w:p>
        </w:tc>
      </w:tr>
      <w:tr w:rsidR="00EC57F8" w:rsidRPr="00D70C72" w:rsidTr="00D70C72">
        <w:trPr>
          <w:cantSplit/>
          <w:trHeight w:val="53"/>
        </w:trPr>
        <w:tc>
          <w:tcPr>
            <w:tcW w:w="2376" w:type="dxa"/>
          </w:tcPr>
          <w:p w:rsidR="00EC57F8" w:rsidRPr="00D70C72" w:rsidRDefault="00EC57F8" w:rsidP="00E10CDC">
            <w:pPr>
              <w:pStyle w:val="BodyTextNoMargin"/>
              <w:rPr>
                <w:rStyle w:val="Literal"/>
                <w:rFonts w:eastAsia="MS Mincho"/>
              </w:rPr>
            </w:pPr>
            <w:proofErr w:type="spellStart"/>
            <w:r w:rsidRPr="00D70C72">
              <w:rPr>
                <w:rStyle w:val="Literal"/>
                <w:rFonts w:eastAsia="MS Mincho"/>
              </w:rPr>
              <w:t>Manpower.etab</w:t>
            </w:r>
            <w:proofErr w:type="spellEnd"/>
            <w:r w:rsidRPr="00D70C72">
              <w:rPr>
                <w:rStyle w:val="Literal"/>
                <w:rFonts w:eastAsia="MS Mincho"/>
              </w:rPr>
              <w:br/>
            </w:r>
            <w:proofErr w:type="spellStart"/>
            <w:r w:rsidRPr="00D70C72">
              <w:rPr>
                <w:rStyle w:val="Literal"/>
                <w:rFonts w:eastAsia="MS Mincho"/>
              </w:rPr>
              <w:t>Planning.etab</w:t>
            </w:r>
            <w:proofErr w:type="spellEnd"/>
            <w:r w:rsidRPr="00D70C72">
              <w:rPr>
                <w:rStyle w:val="Literal"/>
                <w:rFonts w:eastAsia="MS Mincho"/>
              </w:rPr>
              <w:br/>
            </w:r>
            <w:proofErr w:type="spellStart"/>
            <w:r w:rsidRPr="00D70C72">
              <w:rPr>
                <w:rStyle w:val="Literal"/>
                <w:rFonts w:eastAsia="MS Mincho"/>
              </w:rPr>
              <w:t>Tracking.etab</w:t>
            </w:r>
            <w:proofErr w:type="spellEnd"/>
            <w:r w:rsidRPr="00D70C72">
              <w:rPr>
                <w:rStyle w:val="Literal"/>
                <w:rFonts w:eastAsia="MS Mincho"/>
              </w:rPr>
              <w:br/>
            </w:r>
            <w:proofErr w:type="spellStart"/>
            <w:r w:rsidRPr="00D70C72">
              <w:rPr>
                <w:rStyle w:val="Literal"/>
                <w:rFonts w:eastAsia="MS Mincho"/>
              </w:rPr>
              <w:t>PrePlanning.etab</w:t>
            </w:r>
            <w:proofErr w:type="spellEnd"/>
            <w:r w:rsidRPr="00D70C72">
              <w:rPr>
                <w:rStyle w:val="Literal"/>
                <w:rFonts w:eastAsia="MS Mincho"/>
              </w:rPr>
              <w:br/>
            </w:r>
            <w:proofErr w:type="spellStart"/>
            <w:r w:rsidRPr="00D70C72">
              <w:rPr>
                <w:rStyle w:val="Literal"/>
                <w:rFonts w:eastAsia="MS Mincho"/>
              </w:rPr>
              <w:t>Server.etab</w:t>
            </w:r>
            <w:proofErr w:type="spellEnd"/>
          </w:p>
        </w:tc>
        <w:tc>
          <w:tcPr>
            <w:tcW w:w="4530" w:type="dxa"/>
          </w:tcPr>
          <w:p w:rsidR="00EC57F8" w:rsidRPr="00D70C72" w:rsidRDefault="00EC57F8" w:rsidP="00E10CDC">
            <w:pPr>
              <w:pStyle w:val="BodyTextNoMargin"/>
              <w:rPr>
                <w:rFonts w:eastAsia="MS Mincho"/>
                <w:lang w:val="en-US"/>
              </w:rPr>
            </w:pPr>
            <w:r w:rsidRPr="00D70C72">
              <w:rPr>
                <w:rFonts w:eastAsia="MS Mincho"/>
                <w:lang w:val="en-US"/>
              </w:rPr>
              <w:t>These file</w:t>
            </w:r>
            <w:r w:rsidR="00246172">
              <w:rPr>
                <w:rFonts w:eastAsia="MS Mincho"/>
                <w:lang w:val="en-US"/>
              </w:rPr>
              <w:t>s</w:t>
            </w:r>
            <w:r w:rsidRPr="00D70C72">
              <w:rPr>
                <w:rFonts w:eastAsia="MS Mincho"/>
                <w:lang w:val="en-US"/>
              </w:rPr>
              <w:t xml:space="preserve"> define the resources applied for the applications. </w:t>
            </w:r>
          </w:p>
        </w:tc>
      </w:tr>
    </w:tbl>
    <w:p w:rsidR="00EC57F8" w:rsidRDefault="00CE162B" w:rsidP="00EC57F8">
      <w:pPr>
        <w:pStyle w:val="BodyText"/>
      </w:pPr>
      <w:bookmarkStart w:id="272" w:name="_Ref218908140"/>
      <w:r w:rsidRPr="00CE162B">
        <w:t xml:space="preserve">The </w:t>
      </w:r>
      <w:r>
        <w:t xml:space="preserve">resource files are read </w:t>
      </w:r>
      <w:r w:rsidR="00EC57F8">
        <w:t xml:space="preserve">in the order listed above, with the </w:t>
      </w:r>
      <w:proofErr w:type="spellStart"/>
      <w:r w:rsidR="00EC57F8" w:rsidRPr="00EC57F8">
        <w:rPr>
          <w:rStyle w:val="Literal"/>
        </w:rPr>
        <w:t>Imeplementation.etab</w:t>
      </w:r>
      <w:proofErr w:type="spellEnd"/>
      <w:r w:rsidR="00EC57F8">
        <w:t xml:space="preserve"> file first followed by the role specific resources, the </w:t>
      </w:r>
      <w:proofErr w:type="spellStart"/>
      <w:r w:rsidR="00EC57F8" w:rsidRPr="00EC57F8">
        <w:rPr>
          <w:rStyle w:val="Literal"/>
        </w:rPr>
        <w:t>Customer.etab</w:t>
      </w:r>
      <w:proofErr w:type="spellEnd"/>
      <w:r w:rsidR="00EC57F8">
        <w:t xml:space="preserve"> resources, the applications specific resources and finally the preferences. </w:t>
      </w:r>
    </w:p>
    <w:p w:rsidR="00EC57F8" w:rsidRPr="00CE162B" w:rsidRDefault="00EC57F8" w:rsidP="00EC57F8">
      <w:pPr>
        <w:pStyle w:val="BodyText"/>
      </w:pPr>
      <w:r>
        <w:t xml:space="preserve">There is also a special resource file in the CARMUSR called </w:t>
      </w:r>
      <w:proofErr w:type="spellStart"/>
      <w:r>
        <w:rPr>
          <w:rStyle w:val="Literal"/>
          <w:rFonts w:eastAsia="MS Mincho"/>
        </w:rPr>
        <w:t>UserDefault.etab</w:t>
      </w:r>
      <w:proofErr w:type="spellEnd"/>
      <w:r>
        <w:t xml:space="preserve">. It is not read by the system but </w:t>
      </w:r>
      <w:r>
        <w:rPr>
          <w:rFonts w:eastAsia="MS Mincho"/>
          <w:lang w:val="en-US"/>
        </w:rPr>
        <w:t>copied to the CARMDATA/Preferences directory the first time a users accesses the system or if no preferences file can be found</w:t>
      </w:r>
      <w:r w:rsidR="000F1790">
        <w:rPr>
          <w:rFonts w:eastAsia="MS Mincho"/>
          <w:lang w:val="en-US"/>
        </w:rPr>
        <w:t>.</w:t>
      </w:r>
    </w:p>
    <w:p w:rsidR="00916A73" w:rsidRDefault="00005071" w:rsidP="00005071">
      <w:pPr>
        <w:pStyle w:val="Heading3"/>
      </w:pPr>
      <w:del w:id="273" w:author="Michael Lundell" w:date="2012-10-15T14:12:00Z">
        <w:r w:rsidRPr="00B16C67" w:rsidDel="00DB6878">
          <w:delText xml:space="preserve">Carmen </w:delText>
        </w:r>
      </w:del>
      <w:bookmarkStart w:id="274" w:name="_Toc338419325"/>
      <w:proofErr w:type="spellStart"/>
      <w:ins w:id="275" w:author="Michael Lundell" w:date="2012-10-15T14:12:00Z">
        <w:r w:rsidR="00DB6878">
          <w:t>Jeppesen</w:t>
        </w:r>
        <w:proofErr w:type="spellEnd"/>
        <w:r w:rsidR="00DB6878" w:rsidRPr="00B16C67">
          <w:t xml:space="preserve"> </w:t>
        </w:r>
      </w:ins>
      <w:r w:rsidRPr="00B16C67">
        <w:t>common configuration</w:t>
      </w:r>
      <w:bookmarkEnd w:id="272"/>
      <w:bookmarkEnd w:id="274"/>
    </w:p>
    <w:p w:rsidR="00263C9B" w:rsidRDefault="006116B3" w:rsidP="00802FC3">
      <w:pPr>
        <w:pStyle w:val="BodyText"/>
      </w:pPr>
      <w:r>
        <w:t xml:space="preserve">The </w:t>
      </w:r>
      <w:del w:id="276" w:author="Michael Lundell" w:date="2012-10-15T14:42:00Z">
        <w:r w:rsidDel="004B2C60">
          <w:delText>Carmen</w:delText>
        </w:r>
      </w:del>
      <w:proofErr w:type="spellStart"/>
      <w:ins w:id="277" w:author="Michael Lundell" w:date="2012-10-15T14:42:00Z">
        <w:r w:rsidR="004B2C60">
          <w:t>Jeppesen</w:t>
        </w:r>
      </w:ins>
      <w:proofErr w:type="spellEnd"/>
      <w:r>
        <w:t xml:space="preserve"> common configuration is an XML based configuration system used by most part of the system. </w:t>
      </w:r>
      <w:r w:rsidR="0071221A">
        <w:t xml:space="preserve">In CMS for SAS the configuration is used to </w:t>
      </w:r>
      <w:r w:rsidR="00802FC3">
        <w:t xml:space="preserve">define settings for the </w:t>
      </w:r>
      <w:proofErr w:type="spellStart"/>
      <w:r w:rsidR="00802FC3">
        <w:t>SessionServer</w:t>
      </w:r>
      <w:proofErr w:type="spellEnd"/>
      <w:r w:rsidR="00802FC3">
        <w:t xml:space="preserve"> and Launcher, all server processes as well as part of the setting for most applications. </w:t>
      </w:r>
    </w:p>
    <w:p w:rsidR="00E15890" w:rsidRDefault="00C334E6" w:rsidP="007A64CA">
      <w:pPr>
        <w:pStyle w:val="BodyText"/>
      </w:pPr>
      <w:r>
        <w:t xml:space="preserve">The configuration is located in the </w:t>
      </w:r>
      <w:r w:rsidRPr="00C334E6">
        <w:rPr>
          <w:rStyle w:val="Literal"/>
        </w:rPr>
        <w:t>etc</w:t>
      </w:r>
      <w:r>
        <w:t xml:space="preserve"> directory in the CARMUSR and can be divided in </w:t>
      </w:r>
      <w:proofErr w:type="spellStart"/>
      <w:r>
        <w:t>SessionServer</w:t>
      </w:r>
      <w:proofErr w:type="spellEnd"/>
      <w:r>
        <w:t xml:space="preserve"> configuration and application configuration. </w:t>
      </w:r>
    </w:p>
    <w:p w:rsidR="00C334E6" w:rsidRDefault="00C334E6" w:rsidP="00802FC3">
      <w:pPr>
        <w:pStyle w:val="BodyText"/>
      </w:pPr>
      <w:r>
        <w:t xml:space="preserve">Some of the files are used by all parts: </w:t>
      </w:r>
    </w:p>
    <w:tbl>
      <w:tblPr>
        <w:tblW w:w="0" w:type="auto"/>
        <w:tblInd w:w="2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57" w:type="dxa"/>
        </w:tblCellMar>
        <w:tblLook w:val="01E0"/>
      </w:tblPr>
      <w:tblGrid>
        <w:gridCol w:w="2484"/>
        <w:gridCol w:w="4422"/>
      </w:tblGrid>
      <w:tr w:rsidR="00C334E6" w:rsidRPr="00D70C72" w:rsidTr="00D70C72">
        <w:trPr>
          <w:cantSplit/>
          <w:tblHeader/>
        </w:trPr>
        <w:tc>
          <w:tcPr>
            <w:tcW w:w="2484" w:type="dxa"/>
            <w:tcBorders>
              <w:top w:val="single" w:sz="4" w:space="0" w:color="auto"/>
              <w:left w:val="single" w:sz="4" w:space="0" w:color="auto"/>
              <w:bottom w:val="single" w:sz="4" w:space="0" w:color="auto"/>
              <w:right w:val="single" w:sz="4" w:space="0" w:color="auto"/>
              <w:tl2br w:val="nil"/>
              <w:tr2bl w:val="nil"/>
            </w:tcBorders>
            <w:shd w:val="clear" w:color="auto" w:fill="E6E6E6"/>
          </w:tcPr>
          <w:p w:rsidR="00C334E6" w:rsidRPr="00D70C72" w:rsidRDefault="00C334E6" w:rsidP="00FC3EA5">
            <w:pPr>
              <w:pStyle w:val="TableHead"/>
              <w:rPr>
                <w:rFonts w:eastAsia="MS Mincho"/>
                <w:lang w:val="en-US"/>
              </w:rPr>
            </w:pPr>
            <w:r w:rsidRPr="00D70C72">
              <w:rPr>
                <w:rFonts w:eastAsia="MS Mincho"/>
                <w:lang w:val="en-US"/>
              </w:rPr>
              <w:t>File</w:t>
            </w:r>
          </w:p>
        </w:tc>
        <w:tc>
          <w:tcPr>
            <w:tcW w:w="4422" w:type="dxa"/>
            <w:tcBorders>
              <w:top w:val="single" w:sz="4" w:space="0" w:color="auto"/>
              <w:left w:val="single" w:sz="4" w:space="0" w:color="auto"/>
              <w:bottom w:val="single" w:sz="4" w:space="0" w:color="auto"/>
              <w:right w:val="single" w:sz="4" w:space="0" w:color="auto"/>
              <w:tl2br w:val="nil"/>
              <w:tr2bl w:val="nil"/>
            </w:tcBorders>
            <w:shd w:val="clear" w:color="auto" w:fill="E6E6E6"/>
          </w:tcPr>
          <w:p w:rsidR="00C334E6" w:rsidRPr="00D70C72" w:rsidRDefault="00C334E6" w:rsidP="00FC3EA5">
            <w:pPr>
              <w:pStyle w:val="TableHead"/>
              <w:rPr>
                <w:rFonts w:eastAsia="MS Mincho"/>
                <w:lang w:val="en-US"/>
              </w:rPr>
            </w:pPr>
            <w:r w:rsidRPr="00D70C72">
              <w:rPr>
                <w:rFonts w:eastAsia="MS Mincho"/>
                <w:lang w:val="en-US"/>
              </w:rPr>
              <w:t>Description</w:t>
            </w:r>
          </w:p>
        </w:tc>
      </w:tr>
      <w:tr w:rsidR="00C334E6" w:rsidRPr="00D70C72" w:rsidTr="00D70C72">
        <w:trPr>
          <w:cantSplit/>
        </w:trPr>
        <w:tc>
          <w:tcPr>
            <w:tcW w:w="2484" w:type="dxa"/>
          </w:tcPr>
          <w:p w:rsidR="00C334E6" w:rsidRPr="00E15890" w:rsidRDefault="00C334E6" w:rsidP="00D70C72">
            <w:pPr>
              <w:pStyle w:val="BodyText"/>
              <w:ind w:left="0"/>
              <w:rPr>
                <w:rStyle w:val="Literal"/>
              </w:rPr>
            </w:pPr>
            <w:r w:rsidRPr="00E15890">
              <w:rPr>
                <w:rStyle w:val="Literal"/>
              </w:rPr>
              <w:t>config.xml</w:t>
            </w:r>
          </w:p>
        </w:tc>
        <w:tc>
          <w:tcPr>
            <w:tcW w:w="4422" w:type="dxa"/>
          </w:tcPr>
          <w:p w:rsidR="00C334E6" w:rsidRPr="00D70C72" w:rsidRDefault="007A64CA" w:rsidP="00FC3EA5">
            <w:pPr>
              <w:pStyle w:val="BodyTextNoMargin"/>
              <w:rPr>
                <w:rFonts w:eastAsia="MS Mincho"/>
                <w:lang w:val="en-US"/>
              </w:rPr>
            </w:pPr>
            <w:r w:rsidRPr="00D70C72">
              <w:rPr>
                <w:rFonts w:eastAsia="MS Mincho"/>
                <w:lang w:val="en-US"/>
              </w:rPr>
              <w:t xml:space="preserve">The </w:t>
            </w:r>
            <w:proofErr w:type="gramStart"/>
            <w:r w:rsidRPr="00D70C72">
              <w:rPr>
                <w:rFonts w:eastAsia="MS Mincho"/>
                <w:lang w:val="en-US"/>
              </w:rPr>
              <w:t>base file</w:t>
            </w:r>
            <w:proofErr w:type="gramEnd"/>
            <w:r w:rsidRPr="00D70C72">
              <w:rPr>
                <w:rFonts w:eastAsia="MS Mincho"/>
                <w:lang w:val="en-US"/>
              </w:rPr>
              <w:t xml:space="preserve"> for the configuration in the CARMUSR. This is the file included in the CARMSYS configuration and </w:t>
            </w:r>
            <w:r w:rsidR="009F3CB2" w:rsidRPr="00D70C72">
              <w:rPr>
                <w:rFonts w:eastAsia="MS Mincho"/>
                <w:lang w:val="en-US"/>
              </w:rPr>
              <w:t xml:space="preserve">needs to import all other files used in the configuration if not explicitly commented. </w:t>
            </w:r>
          </w:p>
        </w:tc>
      </w:tr>
      <w:tr w:rsidR="00826CF5" w:rsidRPr="00D70C72" w:rsidTr="00D70C72">
        <w:trPr>
          <w:cantSplit/>
        </w:trPr>
        <w:tc>
          <w:tcPr>
            <w:tcW w:w="2484" w:type="dxa"/>
          </w:tcPr>
          <w:p w:rsidR="00826CF5" w:rsidRPr="00826CF5" w:rsidRDefault="00826CF5" w:rsidP="00826CF5">
            <w:pPr>
              <w:rPr>
                <w:rStyle w:val="Literal"/>
              </w:rPr>
            </w:pPr>
            <w:r>
              <w:rPr>
                <w:rStyle w:val="Literal"/>
              </w:rPr>
              <w:t>s</w:t>
            </w:r>
            <w:r w:rsidRPr="00E15890">
              <w:rPr>
                <w:rStyle w:val="Literal"/>
              </w:rPr>
              <w:t>ite.xml</w:t>
            </w:r>
          </w:p>
          <w:p w:rsidR="00826CF5" w:rsidRPr="00E15890" w:rsidRDefault="00826CF5" w:rsidP="00E15890">
            <w:pPr>
              <w:rPr>
                <w:rStyle w:val="Literal"/>
              </w:rPr>
            </w:pPr>
            <w:r w:rsidRPr="00826CF5">
              <w:rPr>
                <w:rStyle w:val="Literal"/>
              </w:rPr>
              <w:t>site_</w:t>
            </w:r>
            <w:r>
              <w:rPr>
                <w:rStyle w:val="Literal"/>
              </w:rPr>
              <w:t>[some site]</w:t>
            </w:r>
            <w:r w:rsidRPr="00E15890">
              <w:rPr>
                <w:rStyle w:val="Literal"/>
              </w:rPr>
              <w:t>.xml</w:t>
            </w:r>
          </w:p>
        </w:tc>
        <w:tc>
          <w:tcPr>
            <w:tcW w:w="4422" w:type="dxa"/>
          </w:tcPr>
          <w:p w:rsidR="004209DF" w:rsidRPr="00D70C72" w:rsidRDefault="00826CF5" w:rsidP="00FC3EA5">
            <w:pPr>
              <w:pStyle w:val="BodyTextNoMargin"/>
              <w:rPr>
                <w:rFonts w:eastAsia="MS Mincho"/>
                <w:lang w:val="en-US"/>
              </w:rPr>
            </w:pPr>
            <w:r w:rsidRPr="00D70C72">
              <w:rPr>
                <w:rFonts w:eastAsia="MS Mincho"/>
                <w:lang w:val="en-US"/>
              </w:rPr>
              <w:t xml:space="preserve">These files contain site specific configuration and is where most of the initial configuration is done when starting up a system. </w:t>
            </w:r>
            <w:r w:rsidRPr="00D70C72">
              <w:rPr>
                <w:rFonts w:eastAsia="MS Mincho"/>
                <w:lang w:val="en-US"/>
              </w:rPr>
              <w:br/>
              <w:t xml:space="preserve">The </w:t>
            </w:r>
            <w:r w:rsidRPr="00D70C72">
              <w:rPr>
                <w:rStyle w:val="Literal"/>
                <w:rFonts w:eastAsia="MS Mincho"/>
              </w:rPr>
              <w:t>site.xml</w:t>
            </w:r>
            <w:r w:rsidRPr="00D70C72">
              <w:rPr>
                <w:rFonts w:eastAsia="MS Mincho"/>
                <w:lang w:val="en-US"/>
              </w:rPr>
              <w:t xml:space="preserve"> file </w:t>
            </w:r>
            <w:r w:rsidR="004209DF" w:rsidRPr="00D70C72">
              <w:rPr>
                <w:rFonts w:eastAsia="MS Mincho"/>
                <w:lang w:val="en-US"/>
              </w:rPr>
              <w:t xml:space="preserve">is only used to select the correct site file. It starts by looking for site and </w:t>
            </w:r>
            <w:proofErr w:type="spellStart"/>
            <w:r w:rsidR="004209DF" w:rsidRPr="00D70C72">
              <w:rPr>
                <w:rFonts w:eastAsia="MS Mincho"/>
                <w:lang w:val="en-US"/>
              </w:rPr>
              <w:t>subsite</w:t>
            </w:r>
            <w:proofErr w:type="spellEnd"/>
            <w:r w:rsidR="004209DF" w:rsidRPr="00D70C72">
              <w:rPr>
                <w:rFonts w:eastAsia="MS Mincho"/>
                <w:lang w:val="en-US"/>
              </w:rPr>
              <w:t xml:space="preserve">. If no such file is defined it looks for a site file. </w:t>
            </w:r>
          </w:p>
        </w:tc>
      </w:tr>
      <w:tr w:rsidR="00E15890" w:rsidRPr="00D70C72" w:rsidTr="00D70C72">
        <w:trPr>
          <w:cantSplit/>
        </w:trPr>
        <w:tc>
          <w:tcPr>
            <w:tcW w:w="2484" w:type="dxa"/>
          </w:tcPr>
          <w:p w:rsidR="004209DF" w:rsidRDefault="004209DF" w:rsidP="009F3CB2">
            <w:pPr>
              <w:rPr>
                <w:rStyle w:val="Literal"/>
              </w:rPr>
            </w:pPr>
            <w:r w:rsidRPr="009F3CB2">
              <w:rPr>
                <w:rStyle w:val="Literal"/>
              </w:rPr>
              <w:t>users.xml</w:t>
            </w:r>
          </w:p>
          <w:p w:rsidR="00E15890" w:rsidRPr="009F3CB2" w:rsidRDefault="00E15890" w:rsidP="009F3CB2">
            <w:pPr>
              <w:rPr>
                <w:rStyle w:val="Literal"/>
              </w:rPr>
            </w:pPr>
            <w:r w:rsidRPr="009F3CB2">
              <w:rPr>
                <w:rStyle w:val="Literal"/>
              </w:rPr>
              <w:t>users_</w:t>
            </w:r>
            <w:r w:rsidR="004209DF">
              <w:rPr>
                <w:rStyle w:val="Literal"/>
              </w:rPr>
              <w:t>[some site].xml</w:t>
            </w:r>
          </w:p>
        </w:tc>
        <w:tc>
          <w:tcPr>
            <w:tcW w:w="4422" w:type="dxa"/>
          </w:tcPr>
          <w:p w:rsidR="00E15890" w:rsidRPr="00D70C72" w:rsidRDefault="004209DF" w:rsidP="00FC3EA5">
            <w:pPr>
              <w:pStyle w:val="BodyTextNoMargin"/>
              <w:rPr>
                <w:rFonts w:eastAsia="MS Mincho"/>
                <w:lang w:val="en-US"/>
              </w:rPr>
            </w:pPr>
            <w:r w:rsidRPr="00D70C72">
              <w:rPr>
                <w:rFonts w:eastAsia="MS Mincho"/>
                <w:lang w:val="en-US"/>
              </w:rPr>
              <w:t xml:space="preserve">These files define the users in the system and the roles they have. </w:t>
            </w:r>
            <w:r w:rsidRPr="00D70C72">
              <w:rPr>
                <w:rFonts w:eastAsia="MS Mincho"/>
                <w:lang w:val="en-US"/>
              </w:rPr>
              <w:br/>
              <w:t xml:space="preserve">The </w:t>
            </w:r>
            <w:r w:rsidRPr="00D70C72">
              <w:rPr>
                <w:rStyle w:val="Literal"/>
                <w:rFonts w:eastAsia="MS Mincho"/>
              </w:rPr>
              <w:t>users.xml</w:t>
            </w:r>
            <w:r w:rsidRPr="00D70C72">
              <w:rPr>
                <w:rFonts w:eastAsia="MS Mincho"/>
                <w:lang w:val="en-US"/>
              </w:rPr>
              <w:t xml:space="preserve"> is only used to select the correct site dependent file. </w:t>
            </w:r>
          </w:p>
        </w:tc>
      </w:tr>
      <w:tr w:rsidR="00E15890" w:rsidRPr="00292B9D" w:rsidTr="00D70C72">
        <w:trPr>
          <w:cantSplit/>
        </w:trPr>
        <w:tc>
          <w:tcPr>
            <w:tcW w:w="2484" w:type="dxa"/>
          </w:tcPr>
          <w:p w:rsidR="00E15890" w:rsidRPr="009F3CB2" w:rsidRDefault="00E15890" w:rsidP="009F3CB2">
            <w:pPr>
              <w:rPr>
                <w:rStyle w:val="Literal"/>
              </w:rPr>
            </w:pPr>
            <w:r w:rsidRPr="009F3CB2">
              <w:rPr>
                <w:rStyle w:val="Literal"/>
              </w:rPr>
              <w:t>roles.xml</w:t>
            </w:r>
          </w:p>
        </w:tc>
        <w:tc>
          <w:tcPr>
            <w:tcW w:w="4422" w:type="dxa"/>
          </w:tcPr>
          <w:p w:rsidR="00E15890" w:rsidRDefault="006F4195" w:rsidP="00FC3EA5">
            <w:pPr>
              <w:pStyle w:val="BodyTextNoMargin"/>
              <w:rPr>
                <w:rFonts w:eastAsia="MS Mincho"/>
                <w:lang w:val="en-US"/>
              </w:rPr>
            </w:pPr>
            <w:r w:rsidRPr="00D70C72">
              <w:rPr>
                <w:rFonts w:eastAsia="MS Mincho"/>
                <w:lang w:val="en-US"/>
              </w:rPr>
              <w:t>The file defines what role a user has when logging into the system or starting an application.</w:t>
            </w:r>
          </w:p>
          <w:p w:rsidR="00B1721A" w:rsidRDefault="00292B9D" w:rsidP="00292B9D">
            <w:pPr>
              <w:pStyle w:val="BodyTextNoMargin"/>
              <w:rPr>
                <w:rFonts w:eastAsia="MS Mincho"/>
                <w:lang w:val="en-US"/>
              </w:rPr>
            </w:pPr>
            <w:r>
              <w:rPr>
                <w:rFonts w:eastAsia="MS Mincho"/>
                <w:lang w:val="en-US"/>
              </w:rPr>
              <w:t xml:space="preserve">Note: The order in which the roles are defined for a user will have impact on the configuration used when running an application. The first role found in the list, that has the rights to run the application, will determine the configuration. </w:t>
            </w:r>
          </w:p>
          <w:p w:rsidR="00B1721A" w:rsidRDefault="00292B9D" w:rsidP="00292B9D">
            <w:pPr>
              <w:pStyle w:val="BodyTextNoMargin"/>
              <w:rPr>
                <w:rFonts w:eastAsia="MS Mincho"/>
                <w:lang w:val="en-US"/>
              </w:rPr>
            </w:pPr>
            <w:r>
              <w:rPr>
                <w:rFonts w:eastAsia="MS Mincho"/>
                <w:lang w:val="en-US"/>
              </w:rPr>
              <w:t>Example:</w:t>
            </w:r>
            <w:r w:rsidR="00B1721A">
              <w:rPr>
                <w:rFonts w:eastAsia="MS Mincho"/>
                <w:lang w:val="en-US"/>
              </w:rPr>
              <w:t xml:space="preserve"> Both Pre- and </w:t>
            </w:r>
            <w:proofErr w:type="spellStart"/>
            <w:r w:rsidR="00B1721A">
              <w:rPr>
                <w:rFonts w:eastAsia="MS Mincho"/>
                <w:lang w:val="en-US"/>
              </w:rPr>
              <w:t>PostPlanners</w:t>
            </w:r>
            <w:proofErr w:type="spellEnd"/>
            <w:r w:rsidR="00B1721A">
              <w:rPr>
                <w:rFonts w:eastAsia="MS Mincho"/>
                <w:lang w:val="en-US"/>
              </w:rPr>
              <w:t xml:space="preserve"> have the rights start Planning Studio. If the user role is configured as in [1] Planning Studio will use the </w:t>
            </w:r>
            <w:proofErr w:type="spellStart"/>
            <w:r w:rsidR="00B1721A">
              <w:rPr>
                <w:rFonts w:eastAsia="MS Mincho"/>
                <w:lang w:val="en-US"/>
              </w:rPr>
              <w:t>PrePlanner</w:t>
            </w:r>
            <w:proofErr w:type="spellEnd"/>
            <w:r w:rsidR="00B1721A">
              <w:rPr>
                <w:rFonts w:eastAsia="MS Mincho"/>
                <w:lang w:val="en-US"/>
              </w:rPr>
              <w:t xml:space="preserve"> configuration.  For [2] the </w:t>
            </w:r>
            <w:proofErr w:type="spellStart"/>
            <w:r w:rsidR="00B1721A">
              <w:rPr>
                <w:rFonts w:eastAsia="MS Mincho"/>
                <w:lang w:val="en-US"/>
              </w:rPr>
              <w:t>PostPlanner</w:t>
            </w:r>
            <w:proofErr w:type="spellEnd"/>
            <w:r w:rsidR="00B1721A">
              <w:rPr>
                <w:rFonts w:eastAsia="MS Mincho"/>
                <w:lang w:val="en-US"/>
              </w:rPr>
              <w:t xml:space="preserve"> configuration will be used.</w:t>
            </w:r>
          </w:p>
          <w:p w:rsidR="00B1721A" w:rsidRDefault="00B1721A" w:rsidP="00B1721A">
            <w:pPr>
              <w:pStyle w:val="BodyTextNoMargin"/>
              <w:spacing w:after="0"/>
              <w:rPr>
                <w:rStyle w:val="Literal"/>
              </w:rPr>
            </w:pPr>
            <w:r>
              <w:rPr>
                <w:rStyle w:val="Literal"/>
              </w:rPr>
              <w:t>[1]:</w:t>
            </w:r>
          </w:p>
          <w:p w:rsidR="00B1721A" w:rsidRDefault="00B1721A" w:rsidP="00B1721A">
            <w:pPr>
              <w:pStyle w:val="BodyTextNoMargin"/>
              <w:spacing w:after="0"/>
              <w:rPr>
                <w:rStyle w:val="Literal"/>
              </w:rPr>
            </w:pPr>
            <w:r>
              <w:rPr>
                <w:rStyle w:val="Literal"/>
              </w:rPr>
              <w:t xml:space="preserve">&lt;user name="x" </w:t>
            </w:r>
            <w:proofErr w:type="spellStart"/>
            <w:r>
              <w:rPr>
                <w:rStyle w:val="Literal"/>
              </w:rPr>
              <w:t>fullname</w:t>
            </w:r>
            <w:proofErr w:type="spellEnd"/>
            <w:r>
              <w:rPr>
                <w:rStyle w:val="Literal"/>
              </w:rPr>
              <w:t>="x"&gt;</w:t>
            </w:r>
          </w:p>
          <w:p w:rsidR="00B1721A" w:rsidRDefault="00B1721A" w:rsidP="00B1721A">
            <w:pPr>
              <w:pStyle w:val="BodyTextNoMargin"/>
              <w:spacing w:after="0"/>
              <w:rPr>
                <w:rStyle w:val="Literal"/>
              </w:rPr>
            </w:pPr>
            <w:r>
              <w:rPr>
                <w:rStyle w:val="Literal"/>
              </w:rPr>
              <w:t xml:space="preserve">  </w:t>
            </w:r>
            <w:r w:rsidRPr="00292B9D">
              <w:rPr>
                <w:rStyle w:val="Literal"/>
              </w:rPr>
              <w:t>&lt;role&gt;</w:t>
            </w:r>
            <w:proofErr w:type="spellStart"/>
            <w:r w:rsidRPr="00292B9D">
              <w:rPr>
                <w:rStyle w:val="Literal"/>
              </w:rPr>
              <w:t>PrePlanner</w:t>
            </w:r>
            <w:proofErr w:type="spellEnd"/>
            <w:r w:rsidRPr="00292B9D">
              <w:rPr>
                <w:rStyle w:val="Literal"/>
              </w:rPr>
              <w:t>&lt;/role&gt;</w:t>
            </w:r>
          </w:p>
          <w:p w:rsidR="00B1721A" w:rsidRDefault="00B1721A" w:rsidP="00B1721A">
            <w:pPr>
              <w:pStyle w:val="BodyTextNoMargin"/>
              <w:spacing w:after="0"/>
              <w:rPr>
                <w:rStyle w:val="Literal"/>
              </w:rPr>
            </w:pPr>
            <w:r>
              <w:rPr>
                <w:rStyle w:val="Literal"/>
              </w:rPr>
              <w:t xml:space="preserve">  </w:t>
            </w:r>
            <w:r w:rsidRPr="00292B9D">
              <w:rPr>
                <w:rStyle w:val="Literal"/>
              </w:rPr>
              <w:t>&lt;role&gt;</w:t>
            </w:r>
            <w:proofErr w:type="spellStart"/>
            <w:r w:rsidRPr="00292B9D">
              <w:rPr>
                <w:rStyle w:val="Literal"/>
              </w:rPr>
              <w:t>PostPlanner</w:t>
            </w:r>
            <w:proofErr w:type="spellEnd"/>
            <w:r w:rsidRPr="00292B9D">
              <w:rPr>
                <w:rStyle w:val="Literal"/>
              </w:rPr>
              <w:t>&lt;/role&gt;</w:t>
            </w:r>
          </w:p>
          <w:p w:rsidR="00292B9D" w:rsidRPr="00B1721A" w:rsidRDefault="00B1721A" w:rsidP="00B1721A">
            <w:pPr>
              <w:pStyle w:val="BodyTextNoMargin"/>
              <w:spacing w:after="0"/>
              <w:rPr>
                <w:rFonts w:ascii="Courier" w:hAnsi="Courier"/>
                <w:sz w:val="18"/>
              </w:rPr>
            </w:pPr>
            <w:r>
              <w:rPr>
                <w:rStyle w:val="Literal"/>
              </w:rPr>
              <w:t>&lt;/user&gt;</w:t>
            </w:r>
            <w:r>
              <w:rPr>
                <w:rStyle w:val="Literal"/>
              </w:rPr>
              <w:br/>
            </w:r>
          </w:p>
          <w:p w:rsidR="00B1721A" w:rsidRDefault="00B1721A" w:rsidP="00B1721A">
            <w:pPr>
              <w:pStyle w:val="BodyTextNoMargin"/>
              <w:spacing w:after="0"/>
              <w:rPr>
                <w:rStyle w:val="Literal"/>
              </w:rPr>
            </w:pPr>
            <w:r>
              <w:rPr>
                <w:rStyle w:val="Literal"/>
              </w:rPr>
              <w:t>[2]:</w:t>
            </w:r>
          </w:p>
          <w:p w:rsidR="00292B9D" w:rsidRDefault="00292B9D" w:rsidP="00B1721A">
            <w:pPr>
              <w:pStyle w:val="BodyTextNoMargin"/>
              <w:spacing w:after="0"/>
              <w:rPr>
                <w:rStyle w:val="Literal"/>
              </w:rPr>
            </w:pPr>
            <w:r>
              <w:rPr>
                <w:rStyle w:val="Literal"/>
              </w:rPr>
              <w:t xml:space="preserve">&lt;user name="x" </w:t>
            </w:r>
            <w:proofErr w:type="spellStart"/>
            <w:r>
              <w:rPr>
                <w:rStyle w:val="Literal"/>
              </w:rPr>
              <w:t>fullname</w:t>
            </w:r>
            <w:proofErr w:type="spellEnd"/>
            <w:r>
              <w:rPr>
                <w:rStyle w:val="Literal"/>
              </w:rPr>
              <w:t>="</w:t>
            </w:r>
            <w:r w:rsidR="00B1721A">
              <w:rPr>
                <w:rStyle w:val="Literal"/>
              </w:rPr>
              <w:t>x</w:t>
            </w:r>
            <w:r>
              <w:rPr>
                <w:rStyle w:val="Literal"/>
              </w:rPr>
              <w:t>"&gt;</w:t>
            </w:r>
          </w:p>
          <w:p w:rsidR="00292B9D" w:rsidRDefault="00B1721A" w:rsidP="00B1721A">
            <w:pPr>
              <w:pStyle w:val="BodyTextNoMargin"/>
              <w:spacing w:after="0"/>
              <w:rPr>
                <w:rStyle w:val="Literal"/>
              </w:rPr>
            </w:pPr>
            <w:r>
              <w:rPr>
                <w:rStyle w:val="Literal"/>
              </w:rPr>
              <w:t xml:space="preserve">  </w:t>
            </w:r>
            <w:r w:rsidR="00292B9D" w:rsidRPr="00292B9D">
              <w:rPr>
                <w:rStyle w:val="Literal"/>
              </w:rPr>
              <w:t>&lt;role&gt;</w:t>
            </w:r>
            <w:proofErr w:type="spellStart"/>
            <w:r w:rsidR="00292B9D" w:rsidRPr="00292B9D">
              <w:rPr>
                <w:rStyle w:val="Literal"/>
              </w:rPr>
              <w:t>PostPlanner</w:t>
            </w:r>
            <w:proofErr w:type="spellEnd"/>
            <w:r w:rsidR="00292B9D" w:rsidRPr="00292B9D">
              <w:rPr>
                <w:rStyle w:val="Literal"/>
              </w:rPr>
              <w:t>&lt;/role&gt;</w:t>
            </w:r>
          </w:p>
          <w:p w:rsidR="00292B9D" w:rsidRDefault="00B1721A" w:rsidP="00B1721A">
            <w:pPr>
              <w:pStyle w:val="BodyTextNoMargin"/>
              <w:spacing w:after="0"/>
              <w:rPr>
                <w:rStyle w:val="Literal"/>
              </w:rPr>
            </w:pPr>
            <w:r>
              <w:rPr>
                <w:rStyle w:val="Literal"/>
              </w:rPr>
              <w:t xml:space="preserve">  </w:t>
            </w:r>
            <w:r w:rsidR="00292B9D" w:rsidRPr="00292B9D">
              <w:rPr>
                <w:rStyle w:val="Literal"/>
              </w:rPr>
              <w:t>&lt;role&gt;</w:t>
            </w:r>
            <w:proofErr w:type="spellStart"/>
            <w:r w:rsidR="00292B9D" w:rsidRPr="00292B9D">
              <w:rPr>
                <w:rStyle w:val="Literal"/>
              </w:rPr>
              <w:t>PrePlanner</w:t>
            </w:r>
            <w:proofErr w:type="spellEnd"/>
            <w:r w:rsidR="00292B9D" w:rsidRPr="00292B9D">
              <w:rPr>
                <w:rStyle w:val="Literal"/>
              </w:rPr>
              <w:t>&lt;/role&gt;</w:t>
            </w:r>
          </w:p>
          <w:p w:rsidR="00292B9D" w:rsidRPr="00B1721A" w:rsidRDefault="00B1721A" w:rsidP="00B1721A">
            <w:pPr>
              <w:pStyle w:val="BodyTextNoMargin"/>
              <w:spacing w:after="0"/>
              <w:rPr>
                <w:rFonts w:ascii="Courier" w:hAnsi="Courier"/>
                <w:sz w:val="18"/>
              </w:rPr>
            </w:pPr>
            <w:r>
              <w:rPr>
                <w:rStyle w:val="Literal"/>
              </w:rPr>
              <w:t>&lt;/user&gt;</w:t>
            </w:r>
          </w:p>
        </w:tc>
      </w:tr>
    </w:tbl>
    <w:p w:rsidR="007A64CA" w:rsidRPr="007A64CA" w:rsidRDefault="00802FC3" w:rsidP="009F3CB2">
      <w:pPr>
        <w:pStyle w:val="Heading4"/>
      </w:pPr>
      <w:proofErr w:type="spellStart"/>
      <w:r>
        <w:t>SessionServer</w:t>
      </w:r>
      <w:proofErr w:type="spellEnd"/>
      <w:r>
        <w:t xml:space="preserve"> </w:t>
      </w:r>
      <w:r w:rsidR="00C334E6">
        <w:t>configuration</w:t>
      </w:r>
    </w:p>
    <w:p w:rsidR="00802FC3" w:rsidRDefault="00A51134" w:rsidP="00802FC3">
      <w:pPr>
        <w:pStyle w:val="BodyText"/>
      </w:pPr>
      <w:r>
        <w:t xml:space="preserve">The base of the configuration for the </w:t>
      </w:r>
      <w:proofErr w:type="spellStart"/>
      <w:r>
        <w:t>SessionServer</w:t>
      </w:r>
      <w:proofErr w:type="spellEnd"/>
      <w:r>
        <w:t xml:space="preserve"> is defined in the CARMSYS. In the CARMUSR there are extensions to the default configuration to make the </w:t>
      </w:r>
      <w:proofErr w:type="spellStart"/>
      <w:r>
        <w:t>SessionServer</w:t>
      </w:r>
      <w:proofErr w:type="spellEnd"/>
      <w:r>
        <w:t xml:space="preserve"> behave as expected for SAS. </w:t>
      </w:r>
    </w:p>
    <w:p w:rsidR="00A51134" w:rsidRDefault="00C334E6" w:rsidP="00802FC3">
      <w:pPr>
        <w:pStyle w:val="BodyText"/>
      </w:pPr>
      <w:r>
        <w:t xml:space="preserve">The files used for </w:t>
      </w:r>
      <w:r w:rsidR="00CE5AAA">
        <w:t xml:space="preserve">configuring the </w:t>
      </w:r>
      <w:proofErr w:type="spellStart"/>
      <w:r w:rsidR="00CE5AAA">
        <w:t>SessionServer</w:t>
      </w:r>
      <w:proofErr w:type="spellEnd"/>
      <w:r w:rsidR="00CE5AAA">
        <w:t xml:space="preserve"> are</w:t>
      </w:r>
      <w:r>
        <w:t xml:space="preserve">: </w:t>
      </w:r>
    </w:p>
    <w:tbl>
      <w:tblPr>
        <w:tblW w:w="0" w:type="auto"/>
        <w:tblInd w:w="2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57" w:type="dxa"/>
        </w:tblCellMar>
        <w:tblLook w:val="01E0"/>
      </w:tblPr>
      <w:tblGrid>
        <w:gridCol w:w="3397"/>
        <w:gridCol w:w="3509"/>
      </w:tblGrid>
      <w:tr w:rsidR="00C334E6" w:rsidRPr="00D70C72" w:rsidTr="00D70C72">
        <w:trPr>
          <w:cantSplit/>
          <w:tblHeader/>
        </w:trPr>
        <w:tc>
          <w:tcPr>
            <w:tcW w:w="3397" w:type="dxa"/>
            <w:tcBorders>
              <w:top w:val="single" w:sz="4" w:space="0" w:color="auto"/>
              <w:left w:val="single" w:sz="4" w:space="0" w:color="auto"/>
              <w:bottom w:val="single" w:sz="4" w:space="0" w:color="auto"/>
              <w:right w:val="single" w:sz="4" w:space="0" w:color="auto"/>
              <w:tl2br w:val="nil"/>
              <w:tr2bl w:val="nil"/>
            </w:tcBorders>
            <w:shd w:val="clear" w:color="auto" w:fill="E6E6E6"/>
          </w:tcPr>
          <w:p w:rsidR="00C334E6" w:rsidRPr="00D70C72" w:rsidRDefault="007A64CA" w:rsidP="00FC3EA5">
            <w:pPr>
              <w:pStyle w:val="TableHead"/>
              <w:rPr>
                <w:rFonts w:eastAsia="MS Mincho"/>
                <w:lang w:val="en-US"/>
              </w:rPr>
            </w:pPr>
            <w:r w:rsidRPr="00D70C72">
              <w:rPr>
                <w:rFonts w:eastAsia="MS Mincho"/>
                <w:lang w:val="en-US"/>
              </w:rPr>
              <w:t>File</w:t>
            </w:r>
          </w:p>
        </w:tc>
        <w:tc>
          <w:tcPr>
            <w:tcW w:w="3509" w:type="dxa"/>
            <w:tcBorders>
              <w:top w:val="single" w:sz="4" w:space="0" w:color="auto"/>
              <w:left w:val="single" w:sz="4" w:space="0" w:color="auto"/>
              <w:bottom w:val="single" w:sz="4" w:space="0" w:color="auto"/>
              <w:right w:val="single" w:sz="4" w:space="0" w:color="auto"/>
              <w:tl2br w:val="nil"/>
              <w:tr2bl w:val="nil"/>
            </w:tcBorders>
            <w:shd w:val="clear" w:color="auto" w:fill="E6E6E6"/>
          </w:tcPr>
          <w:p w:rsidR="00C334E6" w:rsidRPr="00D70C72" w:rsidRDefault="00C334E6" w:rsidP="00FC3EA5">
            <w:pPr>
              <w:pStyle w:val="TableHead"/>
              <w:rPr>
                <w:rFonts w:eastAsia="MS Mincho"/>
                <w:lang w:val="en-US"/>
              </w:rPr>
            </w:pPr>
            <w:r w:rsidRPr="00D70C72">
              <w:rPr>
                <w:rFonts w:eastAsia="MS Mincho"/>
                <w:lang w:val="en-US"/>
              </w:rPr>
              <w:t>Description</w:t>
            </w:r>
          </w:p>
        </w:tc>
      </w:tr>
      <w:tr w:rsidR="006F4195" w:rsidRPr="00D70C72" w:rsidTr="00D70C72">
        <w:trPr>
          <w:cantSplit/>
        </w:trPr>
        <w:tc>
          <w:tcPr>
            <w:tcW w:w="3397" w:type="dxa"/>
          </w:tcPr>
          <w:p w:rsidR="006F4195" w:rsidRPr="00D70C72" w:rsidRDefault="006F4195" w:rsidP="006F4195">
            <w:pPr>
              <w:rPr>
                <w:rStyle w:val="Literal"/>
                <w:rFonts w:eastAsia="MS Mincho"/>
              </w:rPr>
            </w:pPr>
            <w:r w:rsidRPr="00D70C72">
              <w:rPr>
                <w:rStyle w:val="Literal"/>
                <w:rFonts w:eastAsia="MS Mincho"/>
              </w:rPr>
              <w:t>server_factory.xml</w:t>
            </w:r>
          </w:p>
        </w:tc>
        <w:tc>
          <w:tcPr>
            <w:tcW w:w="3509" w:type="dxa"/>
          </w:tcPr>
          <w:p w:rsidR="006F4195" w:rsidRPr="00D70C72" w:rsidRDefault="006F4195" w:rsidP="006F4195">
            <w:pPr>
              <w:rPr>
                <w:rFonts w:eastAsia="MS Mincho"/>
              </w:rPr>
            </w:pPr>
            <w:r w:rsidRPr="00D70C72">
              <w:rPr>
                <w:rFonts w:eastAsia="MS Mincho"/>
                <w:lang w:val="en-US"/>
              </w:rPr>
              <w:t xml:space="preserve">This file contains extended configuration to the server factory settings defined in the CARMSYS. </w:t>
            </w:r>
            <w:r w:rsidRPr="00D70C72">
              <w:rPr>
                <w:rFonts w:eastAsia="MS Mincho"/>
                <w:lang w:val="en-US"/>
              </w:rPr>
              <w:br/>
              <w:t>It contains information about how applications should be handled on the server side.</w:t>
            </w:r>
          </w:p>
        </w:tc>
      </w:tr>
      <w:tr w:rsidR="006F4195" w:rsidRPr="00D70C72" w:rsidTr="00D70C72">
        <w:trPr>
          <w:cantSplit/>
          <w:trHeight w:val="4250"/>
        </w:trPr>
        <w:tc>
          <w:tcPr>
            <w:tcW w:w="3397" w:type="dxa"/>
            <w:tcMar>
              <w:left w:w="57" w:type="dxa"/>
              <w:right w:w="57" w:type="dxa"/>
            </w:tcMar>
          </w:tcPr>
          <w:p w:rsidR="00D54906" w:rsidRDefault="00D54906" w:rsidP="009F3CB2">
            <w:pPr>
              <w:rPr>
                <w:rStyle w:val="Literal"/>
              </w:rPr>
            </w:pPr>
            <w:r w:rsidRPr="006F4195">
              <w:rPr>
                <w:rStyle w:val="Literal"/>
              </w:rPr>
              <w:t>applications.xml</w:t>
            </w:r>
          </w:p>
          <w:p w:rsidR="006F4195" w:rsidRDefault="006F4195" w:rsidP="009F3CB2">
            <w:pPr>
              <w:rPr>
                <w:ins w:id="278" w:author="Michael Lundell" w:date="2012-10-15T14:24:00Z"/>
                <w:rStyle w:val="Literal"/>
              </w:rPr>
            </w:pPr>
            <w:r w:rsidRPr="009F3CB2">
              <w:rPr>
                <w:rStyle w:val="Literal"/>
              </w:rPr>
              <w:t>application_alertmonitor.xml</w:t>
            </w:r>
          </w:p>
          <w:p w:rsidR="00334058" w:rsidRPr="009F3CB2" w:rsidRDefault="00334058" w:rsidP="009F3CB2">
            <w:pPr>
              <w:rPr>
                <w:rStyle w:val="Literal"/>
              </w:rPr>
            </w:pPr>
            <w:ins w:id="279" w:author="Michael Lundell" w:date="2012-10-15T14:24:00Z">
              <w:r w:rsidRPr="009F3CB2">
                <w:rPr>
                  <w:rStyle w:val="Literal"/>
                </w:rPr>
                <w:t>application_alertmonitor</w:t>
              </w:r>
            </w:ins>
            <w:ins w:id="280" w:author="Michael Lundell" w:date="2012-10-15T14:25:00Z">
              <w:r>
                <w:rPr>
                  <w:rStyle w:val="Literal"/>
                </w:rPr>
                <w:t>studio</w:t>
              </w:r>
            </w:ins>
            <w:ins w:id="281" w:author="Michael Lundell" w:date="2012-10-15T14:24:00Z">
              <w:r w:rsidRPr="009F3CB2">
                <w:rPr>
                  <w:rStyle w:val="Literal"/>
                </w:rPr>
                <w:t>.xml</w:t>
              </w:r>
            </w:ins>
          </w:p>
          <w:p w:rsidR="006F4195" w:rsidRPr="009F3CB2" w:rsidRDefault="006F4195" w:rsidP="009F3CB2">
            <w:pPr>
              <w:rPr>
                <w:rStyle w:val="Literal"/>
              </w:rPr>
            </w:pPr>
            <w:r w:rsidRPr="009F3CB2">
              <w:rPr>
                <w:rStyle w:val="Literal"/>
              </w:rPr>
              <w:t>application_blockhours.xml</w:t>
            </w:r>
          </w:p>
          <w:p w:rsidR="006F4195" w:rsidRPr="009F3CB2" w:rsidRDefault="006F4195" w:rsidP="009F3CB2">
            <w:pPr>
              <w:rPr>
                <w:rStyle w:val="Literal"/>
              </w:rPr>
            </w:pPr>
            <w:r w:rsidRPr="009F3CB2">
              <w:rPr>
                <w:rStyle w:val="Literal"/>
              </w:rPr>
              <w:t>application_crewinfo.xml</w:t>
            </w:r>
          </w:p>
          <w:p w:rsidR="006F4195" w:rsidRPr="009F3CB2" w:rsidRDefault="006F4195" w:rsidP="009F3CB2">
            <w:pPr>
              <w:rPr>
                <w:rStyle w:val="Literal"/>
              </w:rPr>
            </w:pPr>
            <w:r w:rsidRPr="009F3CB2">
              <w:rPr>
                <w:rStyle w:val="Literal"/>
              </w:rPr>
              <w:t>application_crewmeal.xml</w:t>
            </w:r>
          </w:p>
          <w:p w:rsidR="006F4195" w:rsidRPr="009F3CB2" w:rsidRDefault="006F4195" w:rsidP="009F3CB2">
            <w:pPr>
              <w:rPr>
                <w:rStyle w:val="Literal"/>
              </w:rPr>
            </w:pPr>
            <w:r w:rsidRPr="009F3CB2">
              <w:rPr>
                <w:rStyle w:val="Literal"/>
              </w:rPr>
              <w:t>application_crewtraining.xml</w:t>
            </w:r>
          </w:p>
          <w:p w:rsidR="006F4195" w:rsidRPr="009F3CB2" w:rsidRDefault="006F4195" w:rsidP="009F3CB2">
            <w:pPr>
              <w:rPr>
                <w:rStyle w:val="Literal"/>
              </w:rPr>
            </w:pPr>
            <w:r w:rsidRPr="009F3CB2">
              <w:rPr>
                <w:rStyle w:val="Literal"/>
              </w:rPr>
              <w:t>application_daveexplorer.xml</w:t>
            </w:r>
          </w:p>
          <w:p w:rsidR="006F4195" w:rsidRPr="009F3CB2" w:rsidRDefault="006F4195" w:rsidP="009F3CB2">
            <w:pPr>
              <w:rPr>
                <w:rStyle w:val="Literal"/>
              </w:rPr>
            </w:pPr>
            <w:r w:rsidRPr="009F3CB2">
              <w:rPr>
                <w:rStyle w:val="Literal"/>
              </w:rPr>
              <w:t>application_handover.xml</w:t>
            </w:r>
          </w:p>
          <w:p w:rsidR="006F4195" w:rsidRPr="009F3CB2" w:rsidRDefault="006F4195" w:rsidP="009F3CB2">
            <w:pPr>
              <w:rPr>
                <w:rStyle w:val="Literal"/>
              </w:rPr>
            </w:pPr>
            <w:r w:rsidRPr="009F3CB2">
              <w:rPr>
                <w:rStyle w:val="Literal"/>
              </w:rPr>
              <w:t>application_manpower2.xml</w:t>
            </w:r>
          </w:p>
          <w:p w:rsidR="006F4195" w:rsidRDefault="006F4195" w:rsidP="009F3CB2">
            <w:pPr>
              <w:rPr>
                <w:rStyle w:val="Literal"/>
              </w:rPr>
            </w:pPr>
            <w:r w:rsidRPr="009F3CB2">
              <w:rPr>
                <w:rStyle w:val="Literal"/>
              </w:rPr>
              <w:t>application_manpower.xml</w:t>
            </w:r>
          </w:p>
          <w:p w:rsidR="006B1418" w:rsidRPr="009F3CB2" w:rsidRDefault="006B1418" w:rsidP="009F3CB2">
            <w:pPr>
              <w:rPr>
                <w:rStyle w:val="Literal"/>
              </w:rPr>
            </w:pPr>
            <w:r w:rsidRPr="009F3CB2">
              <w:rPr>
                <w:rStyle w:val="Literal"/>
              </w:rPr>
              <w:t>application_manpower</w:t>
            </w:r>
            <w:r>
              <w:rPr>
                <w:rStyle w:val="Literal"/>
              </w:rPr>
              <w:t>_admin</w:t>
            </w:r>
            <w:r w:rsidRPr="009F3CB2">
              <w:rPr>
                <w:rStyle w:val="Literal"/>
              </w:rPr>
              <w:t>.xml</w:t>
            </w:r>
          </w:p>
          <w:p w:rsidR="006F4195" w:rsidRPr="009F3CB2" w:rsidRDefault="006F4195" w:rsidP="009F3CB2">
            <w:pPr>
              <w:rPr>
                <w:rStyle w:val="Literal"/>
              </w:rPr>
            </w:pPr>
            <w:r w:rsidRPr="009F3CB2">
              <w:rPr>
                <w:rStyle w:val="Literal"/>
              </w:rPr>
              <w:t>application_planningstudio.xml</w:t>
            </w:r>
          </w:p>
          <w:p w:rsidR="006F4195" w:rsidRPr="009F3CB2" w:rsidRDefault="006F4195" w:rsidP="009F3CB2">
            <w:pPr>
              <w:rPr>
                <w:rStyle w:val="Literal"/>
              </w:rPr>
            </w:pPr>
            <w:r w:rsidRPr="009F3CB2">
              <w:rPr>
                <w:rStyle w:val="Literal"/>
              </w:rPr>
              <w:t>application_postplanner_filereader.xml</w:t>
            </w:r>
          </w:p>
          <w:p w:rsidR="006F4195" w:rsidRPr="009F3CB2" w:rsidRDefault="006F4195" w:rsidP="009F3CB2">
            <w:pPr>
              <w:rPr>
                <w:rStyle w:val="Literal"/>
              </w:rPr>
            </w:pPr>
            <w:r w:rsidRPr="009F3CB2">
              <w:rPr>
                <w:rStyle w:val="Literal"/>
              </w:rPr>
              <w:t>application_prestudio.xml</w:t>
            </w:r>
          </w:p>
          <w:p w:rsidR="006F4195" w:rsidRPr="009F3CB2" w:rsidRDefault="006F4195" w:rsidP="009F3CB2">
            <w:pPr>
              <w:rPr>
                <w:rStyle w:val="Literal"/>
              </w:rPr>
            </w:pPr>
            <w:r w:rsidRPr="009F3CB2">
              <w:rPr>
                <w:rStyle w:val="Literal"/>
              </w:rPr>
              <w:t>application_salary.xml</w:t>
            </w:r>
          </w:p>
          <w:p w:rsidR="006F4195" w:rsidRPr="009F3CB2" w:rsidRDefault="006F4195" w:rsidP="009F3CB2">
            <w:pPr>
              <w:rPr>
                <w:rStyle w:val="Literal"/>
              </w:rPr>
            </w:pPr>
            <w:r w:rsidRPr="009F3CB2">
              <w:rPr>
                <w:rStyle w:val="Literal"/>
              </w:rPr>
              <w:t>application_tableeditor_admin.xml</w:t>
            </w:r>
          </w:p>
          <w:p w:rsidR="006F4195" w:rsidRPr="009F3CB2" w:rsidRDefault="006F4195" w:rsidP="009F3CB2">
            <w:pPr>
              <w:rPr>
                <w:rStyle w:val="Literal"/>
              </w:rPr>
            </w:pPr>
            <w:r w:rsidRPr="009F3CB2">
              <w:rPr>
                <w:rStyle w:val="Literal"/>
              </w:rPr>
              <w:t>application_tableeditor.xml</w:t>
            </w:r>
          </w:p>
          <w:p w:rsidR="006F4195" w:rsidRPr="009F3CB2" w:rsidRDefault="006F4195" w:rsidP="009F3CB2">
            <w:pPr>
              <w:rPr>
                <w:rStyle w:val="Literal"/>
              </w:rPr>
            </w:pPr>
            <w:r w:rsidRPr="009F3CB2">
              <w:rPr>
                <w:rStyle w:val="Literal"/>
              </w:rPr>
              <w:t>application_trackingstudio.xml</w:t>
            </w:r>
          </w:p>
          <w:p w:rsidR="006F4195" w:rsidRPr="009F3CB2" w:rsidRDefault="006F4195" w:rsidP="009F3CB2">
            <w:pPr>
              <w:rPr>
                <w:rStyle w:val="Literal"/>
              </w:rPr>
            </w:pPr>
            <w:r w:rsidRPr="009F3CB2">
              <w:rPr>
                <w:rStyle w:val="Literal"/>
              </w:rPr>
              <w:t>application_xterm.xml</w:t>
            </w:r>
          </w:p>
        </w:tc>
        <w:tc>
          <w:tcPr>
            <w:tcW w:w="3509" w:type="dxa"/>
          </w:tcPr>
          <w:p w:rsidR="006F4195" w:rsidRPr="00D70C72" w:rsidRDefault="00D54906" w:rsidP="00FC3EA5">
            <w:pPr>
              <w:pStyle w:val="BodyTextNoMargin"/>
              <w:rPr>
                <w:rFonts w:eastAsia="MS Mincho"/>
                <w:lang w:val="en-US"/>
              </w:rPr>
            </w:pPr>
            <w:r w:rsidRPr="00D70C72">
              <w:rPr>
                <w:rFonts w:eastAsia="MS Mincho"/>
              </w:rPr>
              <w:t xml:space="preserve">The </w:t>
            </w:r>
            <w:r w:rsidRPr="00D70C72">
              <w:rPr>
                <w:rStyle w:val="Literal"/>
                <w:rFonts w:eastAsia="MS Mincho"/>
              </w:rPr>
              <w:t>applications.xml</w:t>
            </w:r>
            <w:r w:rsidRPr="00D70C72">
              <w:rPr>
                <w:rFonts w:eastAsia="MS Mincho"/>
              </w:rPr>
              <w:t xml:space="preserve"> file is the main file included in the </w:t>
            </w:r>
            <w:r w:rsidRPr="00D70C72">
              <w:rPr>
                <w:rStyle w:val="Literal"/>
                <w:rFonts w:eastAsia="MS Mincho"/>
              </w:rPr>
              <w:t>config.xml</w:t>
            </w:r>
            <w:r w:rsidRPr="00D70C72">
              <w:rPr>
                <w:rFonts w:eastAsia="MS Mincho"/>
              </w:rPr>
              <w:t xml:space="preserve"> file and includes all application specific files.</w:t>
            </w:r>
            <w:r w:rsidRPr="00D70C72">
              <w:rPr>
                <w:rFonts w:eastAsia="MS Mincho"/>
              </w:rPr>
              <w:br/>
            </w:r>
            <w:r w:rsidRPr="00D70C72">
              <w:rPr>
                <w:rFonts w:eastAsia="MS Mincho"/>
                <w:lang w:val="en-US"/>
              </w:rPr>
              <w:t>The application specific</w:t>
            </w:r>
            <w:r w:rsidR="00A05129" w:rsidRPr="00D70C72">
              <w:rPr>
                <w:rFonts w:eastAsia="MS Mincho"/>
                <w:lang w:val="en-US"/>
              </w:rPr>
              <w:t xml:space="preserve"> configuration files </w:t>
            </w:r>
            <w:r w:rsidRPr="00D70C72">
              <w:rPr>
                <w:rFonts w:eastAsia="MS Mincho"/>
                <w:lang w:val="en-US"/>
              </w:rPr>
              <w:t>defines</w:t>
            </w:r>
            <w:r w:rsidR="00A05129" w:rsidRPr="00D70C72">
              <w:rPr>
                <w:rFonts w:eastAsia="MS Mincho"/>
                <w:lang w:val="en-US"/>
              </w:rPr>
              <w:t xml:space="preserve"> configuration relevant for the </w:t>
            </w:r>
            <w:proofErr w:type="spellStart"/>
            <w:r w:rsidR="00A05129" w:rsidRPr="00D70C72">
              <w:rPr>
                <w:rFonts w:eastAsia="MS Mincho"/>
                <w:lang w:val="en-US"/>
              </w:rPr>
              <w:t>SessionServer</w:t>
            </w:r>
            <w:proofErr w:type="spellEnd"/>
            <w:r w:rsidRPr="00D70C72">
              <w:rPr>
                <w:rFonts w:eastAsia="MS Mincho"/>
                <w:lang w:val="en-US"/>
              </w:rPr>
              <w:t xml:space="preserve"> to handle each application</w:t>
            </w:r>
            <w:r w:rsidR="00A05129" w:rsidRPr="00D70C72">
              <w:rPr>
                <w:rFonts w:eastAsia="MS Mincho"/>
                <w:lang w:val="en-US"/>
              </w:rPr>
              <w:t xml:space="preserve">. </w:t>
            </w:r>
            <w:r w:rsidR="00A05129" w:rsidRPr="00D70C72">
              <w:rPr>
                <w:rFonts w:eastAsia="MS Mincho"/>
                <w:lang w:val="en-US"/>
              </w:rPr>
              <w:br/>
              <w:t xml:space="preserve">Different applications have more or less configuration in these files depending on the sort of application and the level of configuration. </w:t>
            </w:r>
          </w:p>
        </w:tc>
      </w:tr>
    </w:tbl>
    <w:p w:rsidR="00802FC3" w:rsidRDefault="00C334E6" w:rsidP="00C334E6">
      <w:pPr>
        <w:pStyle w:val="Heading4"/>
      </w:pPr>
      <w:r>
        <w:t>Application</w:t>
      </w:r>
      <w:r w:rsidR="00802FC3">
        <w:t xml:space="preserve"> </w:t>
      </w:r>
      <w:r>
        <w:t>configuration</w:t>
      </w:r>
    </w:p>
    <w:p w:rsidR="00DC74B5" w:rsidRDefault="00B16C67" w:rsidP="00CE5AAA">
      <w:pPr>
        <w:pStyle w:val="BodyText"/>
      </w:pPr>
      <w:r>
        <w:t xml:space="preserve">Each application running on the server side has its own configuration. </w:t>
      </w:r>
    </w:p>
    <w:p w:rsidR="00CE5AAA" w:rsidRPr="00CE5AAA" w:rsidRDefault="00CE5AAA" w:rsidP="00CE5AAA">
      <w:pPr>
        <w:pStyle w:val="BodyText"/>
      </w:pPr>
      <w:r>
        <w:t xml:space="preserve">The files used for configuring the applications are: </w:t>
      </w:r>
    </w:p>
    <w:tbl>
      <w:tblPr>
        <w:tblW w:w="0" w:type="auto"/>
        <w:tblInd w:w="2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57" w:type="dxa"/>
        </w:tblCellMar>
        <w:tblLook w:val="01E0"/>
        <w:tblPrChange w:id="282" w:author="Michael Lundell" w:date="2012-10-15T14:20:00Z">
          <w:tblPr>
            <w:tblW w:w="0" w:type="auto"/>
            <w:tblInd w:w="2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57" w:type="dxa"/>
            </w:tblCellMar>
            <w:tblLook w:val="01E0"/>
          </w:tblPr>
        </w:tblPrChange>
      </w:tblPr>
      <w:tblGrid>
        <w:gridCol w:w="4748"/>
        <w:gridCol w:w="2158"/>
        <w:tblGridChange w:id="283">
          <w:tblGrid>
            <w:gridCol w:w="2098"/>
            <w:gridCol w:w="2649"/>
            <w:gridCol w:w="2099"/>
            <w:gridCol w:w="60"/>
            <w:gridCol w:w="2098"/>
          </w:tblGrid>
        </w:tblGridChange>
      </w:tblGrid>
      <w:tr w:rsidR="00C334E6" w:rsidRPr="00D70C72" w:rsidTr="00BC3ED0">
        <w:trPr>
          <w:cantSplit/>
          <w:tblHeader/>
          <w:trPrChange w:id="284" w:author="Michael Lundell" w:date="2012-10-15T14:20:00Z">
            <w:trPr>
              <w:gridAfter w:val="0"/>
              <w:cantSplit/>
              <w:tblHeader/>
            </w:trPr>
          </w:trPrChange>
        </w:trPr>
        <w:tc>
          <w:tcPr>
            <w:tcW w:w="4747" w:type="dxa"/>
            <w:tcBorders>
              <w:top w:val="single" w:sz="4" w:space="0" w:color="auto"/>
              <w:left w:val="single" w:sz="4" w:space="0" w:color="auto"/>
              <w:bottom w:val="single" w:sz="4" w:space="0" w:color="auto"/>
              <w:right w:val="single" w:sz="4" w:space="0" w:color="auto"/>
              <w:tl2br w:val="nil"/>
              <w:tr2bl w:val="nil"/>
            </w:tcBorders>
            <w:shd w:val="clear" w:color="auto" w:fill="E6E6E6"/>
            <w:tcPrChange w:id="285" w:author="Michael Lundell" w:date="2012-10-15T14:20:00Z">
              <w:tcPr>
                <w:tcW w:w="3889" w:type="dxa"/>
                <w:gridSpan w:val="2"/>
                <w:tcBorders>
                  <w:top w:val="single" w:sz="4" w:space="0" w:color="auto"/>
                  <w:left w:val="single" w:sz="4" w:space="0" w:color="auto"/>
                  <w:bottom w:val="single" w:sz="4" w:space="0" w:color="auto"/>
                  <w:right w:val="single" w:sz="4" w:space="0" w:color="auto"/>
                  <w:tl2br w:val="nil"/>
                  <w:tr2bl w:val="nil"/>
                </w:tcBorders>
                <w:shd w:val="clear" w:color="auto" w:fill="E6E6E6"/>
              </w:tcPr>
            </w:tcPrChange>
          </w:tcPr>
          <w:p w:rsidR="00C334E6" w:rsidRPr="00D70C72" w:rsidRDefault="007A64CA" w:rsidP="00FC3EA5">
            <w:pPr>
              <w:pStyle w:val="TableHead"/>
              <w:rPr>
                <w:rFonts w:eastAsia="MS Mincho"/>
                <w:lang w:val="en-US"/>
              </w:rPr>
            </w:pPr>
            <w:r w:rsidRPr="00D70C72">
              <w:rPr>
                <w:rFonts w:eastAsia="MS Mincho"/>
                <w:lang w:val="en-US"/>
              </w:rPr>
              <w:t>File</w:t>
            </w:r>
          </w:p>
        </w:tc>
        <w:tc>
          <w:tcPr>
            <w:tcW w:w="2159" w:type="dxa"/>
            <w:tcBorders>
              <w:top w:val="single" w:sz="4" w:space="0" w:color="auto"/>
              <w:left w:val="single" w:sz="4" w:space="0" w:color="auto"/>
              <w:bottom w:val="single" w:sz="4" w:space="0" w:color="auto"/>
              <w:right w:val="single" w:sz="4" w:space="0" w:color="auto"/>
              <w:tl2br w:val="nil"/>
              <w:tr2bl w:val="nil"/>
            </w:tcBorders>
            <w:shd w:val="clear" w:color="auto" w:fill="E6E6E6"/>
            <w:tcPrChange w:id="286" w:author="Michael Lundell" w:date="2012-10-15T14:20:00Z">
              <w:tcPr>
                <w:tcW w:w="3017" w:type="dxa"/>
                <w:gridSpan w:val="2"/>
                <w:tcBorders>
                  <w:top w:val="single" w:sz="4" w:space="0" w:color="auto"/>
                  <w:left w:val="single" w:sz="4" w:space="0" w:color="auto"/>
                  <w:bottom w:val="single" w:sz="4" w:space="0" w:color="auto"/>
                  <w:right w:val="single" w:sz="4" w:space="0" w:color="auto"/>
                  <w:tl2br w:val="nil"/>
                  <w:tr2bl w:val="nil"/>
                </w:tcBorders>
                <w:shd w:val="clear" w:color="auto" w:fill="E6E6E6"/>
              </w:tcPr>
            </w:tcPrChange>
          </w:tcPr>
          <w:p w:rsidR="00C334E6" w:rsidRPr="00D70C72" w:rsidRDefault="00C334E6" w:rsidP="00FC3EA5">
            <w:pPr>
              <w:pStyle w:val="TableHead"/>
              <w:rPr>
                <w:rFonts w:eastAsia="MS Mincho"/>
                <w:lang w:val="en-US"/>
              </w:rPr>
            </w:pPr>
            <w:r w:rsidRPr="00D70C72">
              <w:rPr>
                <w:rFonts w:eastAsia="MS Mincho"/>
                <w:lang w:val="en-US"/>
              </w:rPr>
              <w:t>Description</w:t>
            </w:r>
          </w:p>
        </w:tc>
      </w:tr>
      <w:tr w:rsidR="00D54906" w:rsidRPr="00D70C72" w:rsidTr="00BC3ED0">
        <w:trPr>
          <w:cantSplit/>
          <w:trPrChange w:id="287" w:author="Michael Lundell" w:date="2012-10-15T14:20:00Z">
            <w:trPr>
              <w:gridAfter w:val="0"/>
              <w:cantSplit/>
            </w:trPr>
          </w:trPrChange>
        </w:trPr>
        <w:tc>
          <w:tcPr>
            <w:tcW w:w="4747" w:type="dxa"/>
            <w:tcPrChange w:id="288" w:author="Michael Lundell" w:date="2012-10-15T14:20:00Z">
              <w:tcPr>
                <w:tcW w:w="3889" w:type="dxa"/>
                <w:gridSpan w:val="2"/>
              </w:tcPr>
            </w:tcPrChange>
          </w:tcPr>
          <w:p w:rsidR="00D54906" w:rsidRDefault="00BC3ED0" w:rsidP="009F3CB2">
            <w:pPr>
              <w:rPr>
                <w:rStyle w:val="Literal"/>
              </w:rPr>
            </w:pPr>
            <w:ins w:id="289" w:author="Michael Lundell" w:date="2012-10-15T14:18:00Z">
              <w:r>
                <w:rPr>
                  <w:rStyle w:val="Literal"/>
                </w:rPr>
                <w:t>programs/</w:t>
              </w:r>
            </w:ins>
            <w:r w:rsidR="00D54906" w:rsidRPr="009F3CB2">
              <w:rPr>
                <w:rStyle w:val="Literal"/>
              </w:rPr>
              <w:t>alertgenerator.xml</w:t>
            </w:r>
          </w:p>
          <w:p w:rsidR="00474933" w:rsidRDefault="00D54906">
            <w:pPr>
              <w:rPr>
                <w:rStyle w:val="Literal"/>
                <w:b/>
              </w:rPr>
            </w:pPr>
            <w:del w:id="290" w:author="Michael Lundell" w:date="2012-10-15T14:18:00Z">
              <w:r w:rsidRPr="009F3CB2" w:rsidDel="00BC3ED0">
                <w:rPr>
                  <w:rStyle w:val="Literal"/>
                </w:rPr>
                <w:delText>alertgenerator_</w:delText>
              </w:r>
              <w:r w:rsidR="00C83C4B" w:rsidDel="00BC3ED0">
                <w:rPr>
                  <w:rStyle w:val="Literal"/>
                </w:rPr>
                <w:delText>[some site]</w:delText>
              </w:r>
              <w:r w:rsidRPr="009F3CB2" w:rsidDel="00BC3ED0">
                <w:rPr>
                  <w:rStyle w:val="Literal"/>
                </w:rPr>
                <w:delText>.xml</w:delText>
              </w:r>
            </w:del>
          </w:p>
        </w:tc>
        <w:tc>
          <w:tcPr>
            <w:tcW w:w="2159" w:type="dxa"/>
            <w:tcPrChange w:id="291" w:author="Michael Lundell" w:date="2012-10-15T14:20:00Z">
              <w:tcPr>
                <w:tcW w:w="3017" w:type="dxa"/>
                <w:gridSpan w:val="2"/>
              </w:tcPr>
            </w:tcPrChange>
          </w:tcPr>
          <w:p w:rsidR="00474933" w:rsidRDefault="00280FFF">
            <w:pPr>
              <w:pStyle w:val="BodyTextNoMargin"/>
              <w:rPr>
                <w:rFonts w:eastAsia="MS Mincho"/>
                <w:lang w:val="en-US"/>
              </w:rPr>
            </w:pPr>
            <w:r>
              <w:rPr>
                <w:rFonts w:eastAsia="MS Mincho"/>
                <w:lang w:val="en-US"/>
              </w:rPr>
              <w:t xml:space="preserve">The </w:t>
            </w:r>
            <w:ins w:id="292" w:author="Michael Lundell" w:date="2012-10-15T14:19:00Z">
              <w:r w:rsidR="00BC3ED0">
                <w:rPr>
                  <w:rFonts w:eastAsia="MS Mincho"/>
                  <w:lang w:val="en-US"/>
                </w:rPr>
                <w:t xml:space="preserve">main </w:t>
              </w:r>
            </w:ins>
            <w:r>
              <w:rPr>
                <w:rFonts w:eastAsia="MS Mincho"/>
                <w:lang w:val="en-US"/>
              </w:rPr>
              <w:t xml:space="preserve">configuration of the </w:t>
            </w:r>
            <w:proofErr w:type="spellStart"/>
            <w:r>
              <w:rPr>
                <w:rFonts w:eastAsia="MS Mincho"/>
                <w:lang w:val="en-US"/>
              </w:rPr>
              <w:t>alertgenerator</w:t>
            </w:r>
            <w:proofErr w:type="spellEnd"/>
            <w:ins w:id="293" w:author="Michael Lundell" w:date="2012-10-15T14:19:00Z">
              <w:r w:rsidR="00BC3ED0">
                <w:rPr>
                  <w:rFonts w:eastAsia="MS Mincho"/>
                  <w:lang w:val="en-US"/>
                </w:rPr>
                <w:t>.</w:t>
              </w:r>
            </w:ins>
            <w:del w:id="294" w:author="Michael Lundell" w:date="2012-10-15T14:18:00Z">
              <w:r w:rsidDel="00BC3ED0">
                <w:rPr>
                  <w:rFonts w:eastAsia="MS Mincho"/>
                  <w:lang w:val="en-US"/>
                </w:rPr>
                <w:delText>s</w:delText>
              </w:r>
            </w:del>
            <w:del w:id="295" w:author="Michael Lundell" w:date="2012-10-15T14:19:00Z">
              <w:r w:rsidDel="00BC3ED0">
                <w:rPr>
                  <w:rFonts w:eastAsia="MS Mincho"/>
                  <w:lang w:val="en-US"/>
                </w:rPr>
                <w:delText xml:space="preserve"> on different sites. </w:delText>
              </w:r>
              <w:r w:rsidR="00CE5AAA" w:rsidRPr="00D70C72" w:rsidDel="00BC3ED0">
                <w:rPr>
                  <w:rFonts w:eastAsia="MS Mincho"/>
                  <w:lang w:val="en-US"/>
                </w:rPr>
                <w:delText xml:space="preserve">The </w:delText>
              </w:r>
              <w:r w:rsidR="00CE5AAA" w:rsidRPr="00D70C72" w:rsidDel="00BC3ED0">
                <w:rPr>
                  <w:rStyle w:val="Literal"/>
                  <w:rFonts w:eastAsia="MS Mincho"/>
                </w:rPr>
                <w:delText>alertgenerator.xml</w:delText>
              </w:r>
              <w:r w:rsidR="00CE5AAA" w:rsidRPr="00D70C72" w:rsidDel="00BC3ED0">
                <w:rPr>
                  <w:rFonts w:eastAsia="MS Mincho"/>
                  <w:lang w:val="en-US"/>
                </w:rPr>
                <w:delText xml:space="preserve"> file </w:delText>
              </w:r>
              <w:r w:rsidDel="00BC3ED0">
                <w:rPr>
                  <w:rFonts w:eastAsia="MS Mincho"/>
                  <w:lang w:val="en-US"/>
                </w:rPr>
                <w:delText>is only used if there is no site specific configuration.</w:delText>
              </w:r>
            </w:del>
          </w:p>
        </w:tc>
      </w:tr>
      <w:tr w:rsidR="009F3CB2" w:rsidRPr="00D70C72" w:rsidTr="00BC3ED0">
        <w:trPr>
          <w:cantSplit/>
          <w:trPrChange w:id="296" w:author="Michael Lundell" w:date="2012-10-15T14:20:00Z">
            <w:trPr>
              <w:gridAfter w:val="0"/>
              <w:cantSplit/>
            </w:trPr>
          </w:trPrChange>
        </w:trPr>
        <w:tc>
          <w:tcPr>
            <w:tcW w:w="4747" w:type="dxa"/>
            <w:tcPrChange w:id="297" w:author="Michael Lundell" w:date="2012-10-15T14:20:00Z">
              <w:tcPr>
                <w:tcW w:w="3889" w:type="dxa"/>
                <w:gridSpan w:val="2"/>
              </w:tcPr>
            </w:tcPrChange>
          </w:tcPr>
          <w:p w:rsidR="009F3CB2" w:rsidRPr="009F3CB2" w:rsidRDefault="00BC3ED0" w:rsidP="009F3CB2">
            <w:pPr>
              <w:rPr>
                <w:rStyle w:val="Literal"/>
              </w:rPr>
            </w:pPr>
            <w:ins w:id="298" w:author="Michael Lundell" w:date="2012-10-15T14:19:00Z">
              <w:r>
                <w:rPr>
                  <w:rStyle w:val="Literal"/>
                </w:rPr>
                <w:t>programs/</w:t>
              </w:r>
            </w:ins>
            <w:r w:rsidR="009F3CB2" w:rsidRPr="009F3CB2">
              <w:rPr>
                <w:rStyle w:val="Literal"/>
              </w:rPr>
              <w:t>alertrpcserver.xml</w:t>
            </w:r>
          </w:p>
        </w:tc>
        <w:tc>
          <w:tcPr>
            <w:tcW w:w="2159" w:type="dxa"/>
            <w:tcPrChange w:id="299" w:author="Michael Lundell" w:date="2012-10-15T14:20:00Z">
              <w:tcPr>
                <w:tcW w:w="3017" w:type="dxa"/>
                <w:gridSpan w:val="2"/>
              </w:tcPr>
            </w:tcPrChange>
          </w:tcPr>
          <w:p w:rsidR="009F3CB2" w:rsidRPr="00D70C72" w:rsidRDefault="00DC74B5" w:rsidP="00FC3EA5">
            <w:pPr>
              <w:pStyle w:val="BodyTextNoMargin"/>
              <w:rPr>
                <w:rFonts w:eastAsia="MS Mincho"/>
                <w:lang w:val="en-US"/>
              </w:rPr>
            </w:pPr>
            <w:r w:rsidRPr="00D70C72">
              <w:rPr>
                <w:rFonts w:eastAsia="MS Mincho"/>
                <w:lang w:val="en-US"/>
              </w:rPr>
              <w:t xml:space="preserve">The configuration for handling the </w:t>
            </w:r>
            <w:proofErr w:type="spellStart"/>
            <w:r w:rsidRPr="00D70C72">
              <w:rPr>
                <w:rFonts w:eastAsia="MS Mincho"/>
                <w:lang w:val="en-US"/>
              </w:rPr>
              <w:t>alertserver</w:t>
            </w:r>
            <w:proofErr w:type="spellEnd"/>
            <w:r w:rsidRPr="00D70C72">
              <w:rPr>
                <w:rFonts w:eastAsia="MS Mincho"/>
                <w:lang w:val="en-US"/>
              </w:rPr>
              <w:t xml:space="preserve"> (formerly known as the </w:t>
            </w:r>
            <w:proofErr w:type="spellStart"/>
            <w:r w:rsidRPr="00D70C72">
              <w:rPr>
                <w:rFonts w:eastAsia="MS Mincho"/>
                <w:lang w:val="en-US"/>
              </w:rPr>
              <w:t>alertrpcserver</w:t>
            </w:r>
            <w:proofErr w:type="spellEnd"/>
            <w:r w:rsidRPr="00D70C72">
              <w:rPr>
                <w:rFonts w:eastAsia="MS Mincho"/>
                <w:lang w:val="en-US"/>
              </w:rPr>
              <w:t xml:space="preserve">). </w:t>
            </w:r>
          </w:p>
        </w:tc>
      </w:tr>
      <w:tr w:rsidR="0032334D" w:rsidRPr="00D70C72" w:rsidTr="00BC3ED0">
        <w:trPr>
          <w:cantSplit/>
          <w:trPrChange w:id="300" w:author="Michael Lundell" w:date="2012-10-15T14:20:00Z">
            <w:trPr>
              <w:gridAfter w:val="0"/>
              <w:cantSplit/>
            </w:trPr>
          </w:trPrChange>
        </w:trPr>
        <w:tc>
          <w:tcPr>
            <w:tcW w:w="4747" w:type="dxa"/>
            <w:tcPrChange w:id="301" w:author="Michael Lundell" w:date="2012-10-15T14:20:00Z">
              <w:tcPr>
                <w:tcW w:w="3889" w:type="dxa"/>
                <w:gridSpan w:val="2"/>
              </w:tcPr>
            </w:tcPrChange>
          </w:tcPr>
          <w:p w:rsidR="0032334D" w:rsidRDefault="00BC3ED0" w:rsidP="009F3CB2">
            <w:pPr>
              <w:rPr>
                <w:rStyle w:val="Literal"/>
              </w:rPr>
            </w:pPr>
            <w:ins w:id="302" w:author="Michael Lundell" w:date="2012-10-15T14:16:00Z">
              <w:r>
                <w:rPr>
                  <w:rStyle w:val="Literal"/>
                </w:rPr>
                <w:t>programs/</w:t>
              </w:r>
            </w:ins>
            <w:r w:rsidR="0032334D">
              <w:rPr>
                <w:rStyle w:val="Literal"/>
              </w:rPr>
              <w:t>dave_cleanup.xml</w:t>
            </w:r>
          </w:p>
          <w:p w:rsidR="0032334D" w:rsidRPr="009F3CB2" w:rsidRDefault="00BC3ED0" w:rsidP="009F3CB2">
            <w:pPr>
              <w:rPr>
                <w:rStyle w:val="Literal"/>
              </w:rPr>
            </w:pPr>
            <w:ins w:id="303" w:author="Michael Lundell" w:date="2012-10-15T14:16:00Z">
              <w:r>
                <w:rPr>
                  <w:rStyle w:val="Literal"/>
                </w:rPr>
                <w:t>programs/</w:t>
              </w:r>
            </w:ins>
            <w:r w:rsidR="0032334D">
              <w:rPr>
                <w:rStyle w:val="Literal"/>
              </w:rPr>
              <w:t>dave_truncate_history.xml</w:t>
            </w:r>
          </w:p>
        </w:tc>
        <w:tc>
          <w:tcPr>
            <w:tcW w:w="2159" w:type="dxa"/>
            <w:tcPrChange w:id="304" w:author="Michael Lundell" w:date="2012-10-15T14:20:00Z">
              <w:tcPr>
                <w:tcW w:w="3017" w:type="dxa"/>
                <w:gridSpan w:val="2"/>
              </w:tcPr>
            </w:tcPrChange>
          </w:tcPr>
          <w:p w:rsidR="0032334D" w:rsidRPr="00D70C72" w:rsidRDefault="0032334D" w:rsidP="0032334D">
            <w:pPr>
              <w:pStyle w:val="BodyTextNoMargin"/>
              <w:rPr>
                <w:rFonts w:eastAsia="MS Mincho"/>
                <w:lang w:val="en-US"/>
              </w:rPr>
            </w:pPr>
            <w:r>
              <w:rPr>
                <w:rFonts w:eastAsia="MS Mincho"/>
                <w:lang w:val="en-US"/>
              </w:rPr>
              <w:t>The configuration for various Dave data cleanup scripts run at regular intervals.</w:t>
            </w:r>
          </w:p>
        </w:tc>
      </w:tr>
      <w:tr w:rsidR="00BC3ED0" w:rsidRPr="00D70C72" w:rsidTr="00BC3ED0">
        <w:trPr>
          <w:cantSplit/>
          <w:trPrChange w:id="305" w:author="Michael Lundell" w:date="2012-10-15T14:20:00Z">
            <w:trPr>
              <w:gridAfter w:val="0"/>
              <w:cantSplit/>
            </w:trPr>
          </w:trPrChange>
        </w:trPr>
        <w:tc>
          <w:tcPr>
            <w:tcW w:w="4747" w:type="dxa"/>
            <w:tcPrChange w:id="306" w:author="Michael Lundell" w:date="2012-10-15T14:20:00Z">
              <w:tcPr>
                <w:tcW w:w="3889" w:type="dxa"/>
                <w:gridSpan w:val="2"/>
              </w:tcPr>
            </w:tcPrChange>
          </w:tcPr>
          <w:p w:rsidR="00BC3ED0" w:rsidRPr="0067709E" w:rsidRDefault="00BC3ED0" w:rsidP="006F1967">
            <w:pPr>
              <w:rPr>
                <w:rStyle w:val="Literal"/>
                <w:lang w:val="en-US"/>
              </w:rPr>
            </w:pPr>
            <w:ins w:id="307" w:author="Michael Lundell" w:date="2012-10-15T14:20:00Z">
              <w:r>
                <w:rPr>
                  <w:rStyle w:val="Literal"/>
                </w:rPr>
                <w:t>programs/</w:t>
              </w:r>
            </w:ins>
            <w:moveToRangeStart w:id="308" w:author="Michael Lundell" w:date="2012-10-15T14:20:00Z" w:name="move338074135"/>
            <w:moveTo w:id="309" w:author="Michael Lundell" w:date="2012-10-15T14:20:00Z">
              <w:r w:rsidRPr="004A17D6">
                <w:rPr>
                  <w:rStyle w:val="Literal"/>
                  <w:lang w:val="en-US"/>
                </w:rPr>
                <w:t>portal.xml</w:t>
              </w:r>
              <w:r w:rsidRPr="004A17D6">
                <w:rPr>
                  <w:rStyle w:val="Literal"/>
                  <w:lang w:val="en-US"/>
                </w:rPr>
                <w:br/>
              </w:r>
            </w:moveTo>
            <w:ins w:id="310" w:author="Michael Lundell" w:date="2012-10-15T14:20:00Z">
              <w:r>
                <w:rPr>
                  <w:rStyle w:val="Literal"/>
                </w:rPr>
                <w:t>programs/</w:t>
              </w:r>
            </w:ins>
            <w:moveTo w:id="311" w:author="Michael Lundell" w:date="2012-10-15T14:20:00Z">
              <w:r w:rsidRPr="004A17D6">
                <w:rPr>
                  <w:rStyle w:val="Literal"/>
                  <w:lang w:val="en-US"/>
                </w:rPr>
                <w:t>reportworkerstudio.xml</w:t>
              </w:r>
            </w:moveTo>
          </w:p>
          <w:p w:rsidR="00474933" w:rsidRDefault="00BC3ED0">
            <w:pPr>
              <w:rPr>
                <w:rStyle w:val="Literal"/>
                <w:lang w:val="en-US"/>
              </w:rPr>
            </w:pPr>
            <w:ins w:id="312" w:author="Michael Lundell" w:date="2012-10-15T14:20:00Z">
              <w:r>
                <w:rPr>
                  <w:rStyle w:val="Literal"/>
                </w:rPr>
                <w:t>programs/</w:t>
              </w:r>
            </w:ins>
            <w:moveTo w:id="313" w:author="Michael Lundell" w:date="2012-10-15T14:20:00Z">
              <w:r w:rsidRPr="004A17D6">
                <w:rPr>
                  <w:rStyle w:val="Literal"/>
                  <w:lang w:val="en-US"/>
                </w:rPr>
                <w:t>reportworkerstudio_</w:t>
              </w:r>
              <w:del w:id="314" w:author="Michael Lundell" w:date="2012-10-15T14:20:00Z">
                <w:r w:rsidRPr="004A17D6" w:rsidDel="00BC3ED0">
                  <w:rPr>
                    <w:rStyle w:val="Literal"/>
                    <w:lang w:val="en-US"/>
                  </w:rPr>
                  <w:delText>restart</w:delText>
                </w:r>
              </w:del>
            </w:moveTo>
            <w:ins w:id="315" w:author="Michael Lundell" w:date="2012-10-15T14:20:00Z">
              <w:r>
                <w:rPr>
                  <w:rStyle w:val="Literal"/>
                  <w:lang w:val="en-US"/>
                </w:rPr>
                <w:t>jmp</w:t>
              </w:r>
            </w:ins>
            <w:moveTo w:id="316" w:author="Michael Lundell" w:date="2012-10-15T14:20:00Z">
              <w:r w:rsidRPr="004A17D6">
                <w:rPr>
                  <w:rStyle w:val="Literal"/>
                  <w:lang w:val="en-US"/>
                </w:rPr>
                <w:t>.xml</w:t>
              </w:r>
            </w:moveTo>
          </w:p>
        </w:tc>
        <w:tc>
          <w:tcPr>
            <w:tcW w:w="2159" w:type="dxa"/>
            <w:tcPrChange w:id="317" w:author="Michael Lundell" w:date="2012-10-15T14:20:00Z">
              <w:tcPr>
                <w:tcW w:w="3017" w:type="dxa"/>
                <w:gridSpan w:val="2"/>
              </w:tcPr>
            </w:tcPrChange>
          </w:tcPr>
          <w:p w:rsidR="00BC3ED0" w:rsidRPr="003B71A7" w:rsidRDefault="00BC3ED0" w:rsidP="006F1967">
            <w:pPr>
              <w:pStyle w:val="BodyTextNoMargin"/>
              <w:rPr>
                <w:rFonts w:eastAsia="MS Mincho"/>
                <w:lang w:val="en-US"/>
              </w:rPr>
            </w:pPr>
            <w:moveTo w:id="318" w:author="Michael Lundell" w:date="2012-10-15T14:20:00Z">
              <w:r w:rsidRPr="00D70C72">
                <w:rPr>
                  <w:rFonts w:eastAsia="MS Mincho"/>
                  <w:lang w:val="en-US"/>
                </w:rPr>
                <w:t>The configuration of all the report servers used in the CMS system.</w:t>
              </w:r>
            </w:moveTo>
          </w:p>
        </w:tc>
      </w:tr>
      <w:tr w:rsidR="00BC3ED0" w:rsidRPr="00D70C72" w:rsidTr="00BC3ED0">
        <w:trPr>
          <w:cantSplit/>
          <w:trPrChange w:id="319" w:author="Michael Lundell" w:date="2012-10-15T14:20:00Z">
            <w:trPr>
              <w:gridAfter w:val="0"/>
              <w:cantSplit/>
            </w:trPr>
          </w:trPrChange>
        </w:trPr>
        <w:tc>
          <w:tcPr>
            <w:tcW w:w="4747" w:type="dxa"/>
            <w:tcPrChange w:id="320" w:author="Michael Lundell" w:date="2012-10-15T14:20:00Z">
              <w:tcPr>
                <w:tcW w:w="3889" w:type="dxa"/>
                <w:gridSpan w:val="2"/>
              </w:tcPr>
            </w:tcPrChange>
          </w:tcPr>
          <w:p w:rsidR="00BC3ED0" w:rsidRPr="00D70C72" w:rsidRDefault="00BC3ED0" w:rsidP="006F1967">
            <w:pPr>
              <w:rPr>
                <w:rStyle w:val="Literal"/>
                <w:lang w:val="sv-SE"/>
              </w:rPr>
            </w:pPr>
            <w:ins w:id="321" w:author="Michael Lundell" w:date="2012-10-15T14:20:00Z">
              <w:r>
                <w:rPr>
                  <w:rStyle w:val="Literal"/>
                </w:rPr>
                <w:t>programs/</w:t>
              </w:r>
            </w:ins>
            <w:moveTo w:id="322" w:author="Michael Lundell" w:date="2012-10-15T14:20:00Z">
              <w:r w:rsidRPr="00D70C72">
                <w:rPr>
                  <w:rStyle w:val="Literal"/>
                  <w:lang w:val="sv-SE"/>
                </w:rPr>
                <w:t>extpublishserver.xml</w:t>
              </w:r>
            </w:moveTo>
          </w:p>
        </w:tc>
        <w:tc>
          <w:tcPr>
            <w:tcW w:w="2159" w:type="dxa"/>
            <w:tcPrChange w:id="323" w:author="Michael Lundell" w:date="2012-10-15T14:20:00Z">
              <w:tcPr>
                <w:tcW w:w="3017" w:type="dxa"/>
                <w:gridSpan w:val="2"/>
              </w:tcPr>
            </w:tcPrChange>
          </w:tcPr>
          <w:p w:rsidR="00BC3ED0" w:rsidRPr="00D70C72" w:rsidRDefault="00BC3ED0" w:rsidP="006F1967">
            <w:pPr>
              <w:pStyle w:val="BodyTextNoMargin"/>
              <w:rPr>
                <w:rFonts w:eastAsia="MS Mincho"/>
                <w:lang w:val="en-US"/>
              </w:rPr>
            </w:pPr>
            <w:moveTo w:id="324" w:author="Michael Lundell" w:date="2012-10-15T14:20:00Z">
              <w:r w:rsidRPr="00D70C72">
                <w:rPr>
                  <w:rFonts w:eastAsia="MS Mincho"/>
                  <w:lang w:val="en-US"/>
                </w:rPr>
                <w:t>The configuration of the External Publish Server</w:t>
              </w:r>
            </w:moveTo>
          </w:p>
        </w:tc>
      </w:tr>
      <w:tr w:rsidR="00BC3ED0" w:rsidRPr="00D70C72" w:rsidTr="00BC3ED0">
        <w:trPr>
          <w:cantSplit/>
          <w:ins w:id="325" w:author="Michael Lundell" w:date="2012-10-15T14:20:00Z"/>
        </w:trPr>
        <w:tc>
          <w:tcPr>
            <w:tcW w:w="4747" w:type="dxa"/>
          </w:tcPr>
          <w:p w:rsidR="00BC3ED0" w:rsidRPr="009F3CB2" w:rsidRDefault="00BC3ED0" w:rsidP="006F1967">
            <w:pPr>
              <w:rPr>
                <w:ins w:id="326" w:author="Michael Lundell" w:date="2012-10-15T14:20:00Z"/>
                <w:rStyle w:val="Literal"/>
              </w:rPr>
            </w:pPr>
            <w:ins w:id="327" w:author="Michael Lundell" w:date="2012-10-15T14:20:00Z">
              <w:r>
                <w:rPr>
                  <w:rStyle w:val="Literal"/>
                </w:rPr>
                <w:t>programs/</w:t>
              </w:r>
              <w:r w:rsidRPr="004B4C09">
                <w:rPr>
                  <w:rStyle w:val="Literal"/>
                </w:rPr>
                <w:t>di</w:t>
              </w:r>
              <w:r>
                <w:rPr>
                  <w:rStyle w:val="Literal"/>
                </w:rPr>
                <w:t>g</w:t>
              </w:r>
              <w:r w:rsidRPr="004B4C09">
                <w:rPr>
                  <w:rStyle w:val="Literal"/>
                </w:rPr>
                <w:t>.xml</w:t>
              </w:r>
            </w:ins>
          </w:p>
        </w:tc>
        <w:tc>
          <w:tcPr>
            <w:tcW w:w="2159" w:type="dxa"/>
          </w:tcPr>
          <w:p w:rsidR="00BC3ED0" w:rsidRPr="00D70C72" w:rsidRDefault="00BC3ED0" w:rsidP="006F1967">
            <w:pPr>
              <w:pStyle w:val="BodyTextNoMargin"/>
              <w:rPr>
                <w:ins w:id="328" w:author="Michael Lundell" w:date="2012-10-15T14:20:00Z"/>
                <w:rFonts w:eastAsia="MS Mincho"/>
                <w:lang w:val="en-US"/>
              </w:rPr>
            </w:pPr>
            <w:ins w:id="329" w:author="Michael Lundell" w:date="2012-10-15T14:20:00Z">
              <w:r w:rsidRPr="00D70C72">
                <w:rPr>
                  <w:rFonts w:eastAsia="MS Mincho"/>
                  <w:lang w:val="en-US"/>
                </w:rPr>
                <w:t xml:space="preserve">The main configuration for DIG. </w:t>
              </w:r>
            </w:ins>
          </w:p>
        </w:tc>
      </w:tr>
      <w:tr w:rsidR="00BC3ED0" w:rsidRPr="00D70C72" w:rsidTr="00BC3ED0">
        <w:trPr>
          <w:cantSplit/>
          <w:trPrChange w:id="330" w:author="Michael Lundell" w:date="2012-10-15T14:20:00Z">
            <w:trPr>
              <w:gridAfter w:val="0"/>
              <w:cantSplit/>
            </w:trPr>
          </w:trPrChange>
        </w:trPr>
        <w:tc>
          <w:tcPr>
            <w:tcW w:w="4747" w:type="dxa"/>
            <w:tcPrChange w:id="331" w:author="Michael Lundell" w:date="2012-10-15T14:20:00Z">
              <w:tcPr>
                <w:tcW w:w="3889" w:type="dxa"/>
                <w:gridSpan w:val="2"/>
              </w:tcPr>
            </w:tcPrChange>
          </w:tcPr>
          <w:p w:rsidR="00BC3ED0" w:rsidRPr="009F3CB2" w:rsidRDefault="00BC3ED0" w:rsidP="006F1967">
            <w:pPr>
              <w:rPr>
                <w:rStyle w:val="Literal"/>
              </w:rPr>
            </w:pPr>
            <w:ins w:id="332" w:author="Michael Lundell" w:date="2012-10-15T14:20:00Z">
              <w:r>
                <w:rPr>
                  <w:rStyle w:val="Literal"/>
                </w:rPr>
                <w:t>programs/</w:t>
              </w:r>
            </w:ins>
            <w:moveTo w:id="333" w:author="Michael Lundell" w:date="2012-10-15T14:20:00Z">
              <w:r w:rsidRPr="009F3CB2">
                <w:rPr>
                  <w:rStyle w:val="Literal"/>
                </w:rPr>
                <w:t>timeserver.xml</w:t>
              </w:r>
            </w:moveTo>
          </w:p>
        </w:tc>
        <w:tc>
          <w:tcPr>
            <w:tcW w:w="2159" w:type="dxa"/>
            <w:tcPrChange w:id="334" w:author="Michael Lundell" w:date="2012-10-15T14:20:00Z">
              <w:tcPr>
                <w:tcW w:w="3017" w:type="dxa"/>
                <w:gridSpan w:val="2"/>
              </w:tcPr>
            </w:tcPrChange>
          </w:tcPr>
          <w:p w:rsidR="00BC3ED0" w:rsidRPr="00D70C72" w:rsidRDefault="00BC3ED0" w:rsidP="006F1967">
            <w:pPr>
              <w:pStyle w:val="BodyTextNoMargin"/>
              <w:rPr>
                <w:rFonts w:eastAsia="MS Mincho"/>
                <w:lang w:val="en-US"/>
              </w:rPr>
            </w:pPr>
            <w:moveTo w:id="335" w:author="Michael Lundell" w:date="2012-10-15T14:20:00Z">
              <w:r w:rsidRPr="00D70C72">
                <w:rPr>
                  <w:rFonts w:eastAsia="MS Mincho"/>
                  <w:lang w:val="en-US"/>
                </w:rPr>
                <w:t xml:space="preserve">Definition for the time server, a test application not supported by </w:t>
              </w:r>
              <w:proofErr w:type="spellStart"/>
              <w:r w:rsidRPr="00D70C72">
                <w:rPr>
                  <w:rFonts w:eastAsia="MS Mincho"/>
                  <w:lang w:val="en-US"/>
                </w:rPr>
                <w:t>Jeppesen</w:t>
              </w:r>
              <w:proofErr w:type="spellEnd"/>
              <w:r w:rsidRPr="00D70C72">
                <w:rPr>
                  <w:rFonts w:eastAsia="MS Mincho"/>
                  <w:lang w:val="en-US"/>
                </w:rPr>
                <w:t xml:space="preserve">. </w:t>
              </w:r>
            </w:moveTo>
          </w:p>
        </w:tc>
      </w:tr>
      <w:moveToRangeEnd w:id="308"/>
      <w:tr w:rsidR="00BC3ED0" w:rsidRPr="00D70C72" w:rsidTr="00BC3ED0">
        <w:trPr>
          <w:cantSplit/>
          <w:ins w:id="336" w:author="Michael Lundell" w:date="2012-10-15T14:19:00Z"/>
          <w:trPrChange w:id="337" w:author="Michael Lundell" w:date="2012-10-15T14:20:00Z">
            <w:trPr>
              <w:gridAfter w:val="0"/>
              <w:cantSplit/>
            </w:trPr>
          </w:trPrChange>
        </w:trPr>
        <w:tc>
          <w:tcPr>
            <w:tcW w:w="4747" w:type="dxa"/>
            <w:tcPrChange w:id="338" w:author="Michael Lundell" w:date="2012-10-15T14:20:00Z">
              <w:tcPr>
                <w:tcW w:w="3889" w:type="dxa"/>
                <w:gridSpan w:val="2"/>
              </w:tcPr>
            </w:tcPrChange>
          </w:tcPr>
          <w:p w:rsidR="00BC3ED0" w:rsidRPr="009F3CB2" w:rsidRDefault="00BC3ED0" w:rsidP="006F1967">
            <w:pPr>
              <w:rPr>
                <w:ins w:id="339" w:author="Michael Lundell" w:date="2012-10-15T14:19:00Z"/>
                <w:rStyle w:val="Literal"/>
              </w:rPr>
            </w:pPr>
            <w:proofErr w:type="spellStart"/>
            <w:ins w:id="340" w:author="Michael Lundell" w:date="2012-10-15T14:19:00Z">
              <w:r>
                <w:rPr>
                  <w:rStyle w:val="Literal"/>
                </w:rPr>
                <w:t>sysmond</w:t>
              </w:r>
              <w:proofErr w:type="spellEnd"/>
              <w:r>
                <w:rPr>
                  <w:rStyle w:val="Literal"/>
                </w:rPr>
                <w:t>/*</w:t>
              </w:r>
            </w:ins>
          </w:p>
        </w:tc>
        <w:tc>
          <w:tcPr>
            <w:tcW w:w="2159" w:type="dxa"/>
            <w:tcPrChange w:id="341" w:author="Michael Lundell" w:date="2012-10-15T14:20:00Z">
              <w:tcPr>
                <w:tcW w:w="3017" w:type="dxa"/>
                <w:gridSpan w:val="2"/>
              </w:tcPr>
            </w:tcPrChange>
          </w:tcPr>
          <w:p w:rsidR="00BC3ED0" w:rsidRPr="00D70C72" w:rsidRDefault="00BC3ED0" w:rsidP="006F1967">
            <w:pPr>
              <w:pStyle w:val="BodyTextNoMargin"/>
              <w:rPr>
                <w:ins w:id="342" w:author="Michael Lundell" w:date="2012-10-15T14:19:00Z"/>
                <w:rFonts w:eastAsia="MS Mincho"/>
                <w:lang w:val="en-US"/>
              </w:rPr>
            </w:pPr>
            <w:ins w:id="343" w:author="Michael Lundell" w:date="2012-10-15T14:19:00Z">
              <w:r w:rsidRPr="00D70C72">
                <w:rPr>
                  <w:rFonts w:eastAsia="MS Mincho"/>
                  <w:lang w:val="en-US"/>
                </w:rPr>
                <w:t>The c</w:t>
              </w:r>
              <w:r>
                <w:rPr>
                  <w:rFonts w:eastAsia="MS Mincho"/>
                  <w:lang w:val="en-US"/>
                </w:rPr>
                <w:t xml:space="preserve">onfiguration for the different </w:t>
              </w:r>
              <w:proofErr w:type="spellStart"/>
              <w:proofErr w:type="gramStart"/>
              <w:r>
                <w:rPr>
                  <w:rFonts w:eastAsia="MS Mincho"/>
                  <w:lang w:val="en-US"/>
                </w:rPr>
                <w:t>Sysmond</w:t>
              </w:r>
              <w:proofErr w:type="spellEnd"/>
              <w:r>
                <w:rPr>
                  <w:rFonts w:eastAsia="MS Mincho"/>
                  <w:lang w:val="en-US"/>
                </w:rPr>
                <w:t xml:space="preserve"> </w:t>
              </w:r>
              <w:r w:rsidRPr="00D70C72">
                <w:rPr>
                  <w:rFonts w:eastAsia="MS Mincho"/>
                  <w:lang w:val="en-US"/>
                </w:rPr>
                <w:t xml:space="preserve"> instances</w:t>
              </w:r>
              <w:proofErr w:type="gramEnd"/>
              <w:r w:rsidRPr="00D70C72">
                <w:rPr>
                  <w:rFonts w:eastAsia="MS Mincho"/>
                  <w:lang w:val="en-US"/>
                </w:rPr>
                <w:t xml:space="preserve"> and ho</w:t>
              </w:r>
              <w:r>
                <w:rPr>
                  <w:rFonts w:eastAsia="MS Mincho"/>
                  <w:lang w:val="en-US"/>
                </w:rPr>
                <w:t>w they should behave. There is one file per target environment.</w:t>
              </w:r>
            </w:ins>
          </w:p>
        </w:tc>
      </w:tr>
      <w:tr w:rsidR="009F3CB2" w:rsidRPr="00D70C72" w:rsidDel="00A23130" w:rsidTr="00BC3ED0">
        <w:trPr>
          <w:cantSplit/>
          <w:del w:id="344" w:author="Michael Lundell" w:date="2012-10-15T14:21:00Z"/>
          <w:trPrChange w:id="345" w:author="Michael Lundell" w:date="2012-10-15T14:20:00Z">
            <w:trPr>
              <w:gridAfter w:val="0"/>
              <w:cantSplit/>
            </w:trPr>
          </w:trPrChange>
        </w:trPr>
        <w:tc>
          <w:tcPr>
            <w:tcW w:w="4747" w:type="dxa"/>
            <w:tcPrChange w:id="346" w:author="Michael Lundell" w:date="2012-10-15T14:20:00Z">
              <w:tcPr>
                <w:tcW w:w="3889" w:type="dxa"/>
                <w:gridSpan w:val="2"/>
              </w:tcPr>
            </w:tcPrChange>
          </w:tcPr>
          <w:p w:rsidR="009F3CB2" w:rsidRPr="009F3CB2" w:rsidDel="00A23130" w:rsidRDefault="009F3CB2" w:rsidP="009F3CB2">
            <w:pPr>
              <w:rPr>
                <w:del w:id="347" w:author="Michael Lundell" w:date="2012-10-15T14:21:00Z"/>
                <w:rStyle w:val="Literal"/>
              </w:rPr>
            </w:pPr>
            <w:del w:id="348" w:author="Michael Lundell" w:date="2012-10-15T14:13:00Z">
              <w:r w:rsidRPr="009F3CB2" w:rsidDel="00DB6878">
                <w:rPr>
                  <w:rStyle w:val="Literal"/>
                </w:rPr>
                <w:delText>desmond</w:delText>
              </w:r>
            </w:del>
            <w:del w:id="349" w:author="Michael Lundell" w:date="2012-10-15T14:14:00Z">
              <w:r w:rsidRPr="009F3CB2" w:rsidDel="00BC3ED0">
                <w:rPr>
                  <w:rStyle w:val="Literal"/>
                </w:rPr>
                <w:delText>.xml</w:delText>
              </w:r>
            </w:del>
          </w:p>
        </w:tc>
        <w:tc>
          <w:tcPr>
            <w:tcW w:w="2159" w:type="dxa"/>
            <w:tcPrChange w:id="350" w:author="Michael Lundell" w:date="2012-10-15T14:20:00Z">
              <w:tcPr>
                <w:tcW w:w="3017" w:type="dxa"/>
                <w:gridSpan w:val="2"/>
              </w:tcPr>
            </w:tcPrChange>
          </w:tcPr>
          <w:p w:rsidR="00474933" w:rsidRDefault="00DC74B5">
            <w:pPr>
              <w:pStyle w:val="BodyTextNoMargin"/>
              <w:rPr>
                <w:del w:id="351" w:author="Michael Lundell" w:date="2012-10-15T14:21:00Z"/>
                <w:rFonts w:eastAsia="MS Mincho"/>
                <w:lang w:val="en-US"/>
              </w:rPr>
            </w:pPr>
            <w:del w:id="352" w:author="Michael Lundell" w:date="2012-10-15T14:21:00Z">
              <w:r w:rsidRPr="00D70C72" w:rsidDel="00A23130">
                <w:rPr>
                  <w:rFonts w:eastAsia="MS Mincho"/>
                  <w:lang w:val="en-US"/>
                </w:rPr>
                <w:delText>The c</w:delText>
              </w:r>
              <w:r w:rsidR="009C6B5D" w:rsidDel="00A23130">
                <w:rPr>
                  <w:rFonts w:eastAsia="MS Mincho"/>
                  <w:lang w:val="en-US"/>
                </w:rPr>
                <w:delText xml:space="preserve">onfiguration for the different </w:delText>
              </w:r>
            </w:del>
            <w:del w:id="353" w:author="Michael Lundell" w:date="2012-10-15T14:14:00Z">
              <w:r w:rsidR="009C6B5D" w:rsidDel="00BC3ED0">
                <w:rPr>
                  <w:rFonts w:eastAsia="MS Mincho"/>
                  <w:lang w:val="en-US"/>
                </w:rPr>
                <w:delText>D</w:delText>
              </w:r>
              <w:r w:rsidRPr="00D70C72" w:rsidDel="00BC3ED0">
                <w:rPr>
                  <w:rFonts w:eastAsia="MS Mincho"/>
                  <w:lang w:val="en-US"/>
                </w:rPr>
                <w:delText xml:space="preserve">esmond </w:delText>
              </w:r>
            </w:del>
            <w:del w:id="354" w:author="Michael Lundell" w:date="2012-10-15T14:21:00Z">
              <w:r w:rsidRPr="00D70C72" w:rsidDel="00A23130">
                <w:rPr>
                  <w:rFonts w:eastAsia="MS Mincho"/>
                  <w:lang w:val="en-US"/>
                </w:rPr>
                <w:delText>instances and ho</w:delText>
              </w:r>
              <w:r w:rsidR="009C6B5D" w:rsidDel="00A23130">
                <w:rPr>
                  <w:rFonts w:eastAsia="MS Mincho"/>
                  <w:lang w:val="en-US"/>
                </w:rPr>
                <w:delText>w they should behave.</w:delText>
              </w:r>
            </w:del>
            <w:del w:id="355" w:author="Michael Lundell" w:date="2012-10-15T14:14:00Z">
              <w:r w:rsidR="009C6B5D" w:rsidDel="00BC3ED0">
                <w:rPr>
                  <w:rFonts w:eastAsia="MS Mincho"/>
                  <w:lang w:val="en-US"/>
                </w:rPr>
                <w:br/>
                <w:delText>What the D</w:delText>
              </w:r>
              <w:r w:rsidRPr="00D70C72" w:rsidDel="00BC3ED0">
                <w:rPr>
                  <w:rFonts w:eastAsia="MS Mincho"/>
                  <w:lang w:val="en-US"/>
                </w:rPr>
                <w:delText xml:space="preserve">esmond instances should handle is defined in the </w:delText>
              </w:r>
              <w:r w:rsidRPr="00D70C72" w:rsidDel="00BC3ED0">
                <w:rPr>
                  <w:rStyle w:val="Literal"/>
                  <w:rFonts w:eastAsia="MS Mincho"/>
                </w:rPr>
                <w:delText>hosts.xml</w:delText>
              </w:r>
              <w:r w:rsidRPr="00D70C72" w:rsidDel="00BC3ED0">
                <w:rPr>
                  <w:rFonts w:eastAsia="MS Mincho"/>
                  <w:lang w:val="en-US"/>
                </w:rPr>
                <w:delText xml:space="preserve"> configuration files.</w:delText>
              </w:r>
            </w:del>
          </w:p>
        </w:tc>
      </w:tr>
      <w:tr w:rsidR="00DC74B5" w:rsidRPr="00D70C72" w:rsidTr="00BC3ED0">
        <w:trPr>
          <w:cantSplit/>
          <w:trPrChange w:id="356" w:author="Michael Lundell" w:date="2012-10-15T14:20:00Z">
            <w:trPr>
              <w:gridAfter w:val="0"/>
              <w:cantSplit/>
            </w:trPr>
          </w:trPrChange>
        </w:trPr>
        <w:tc>
          <w:tcPr>
            <w:tcW w:w="4747" w:type="dxa"/>
            <w:tcPrChange w:id="357" w:author="Michael Lundell" w:date="2012-10-15T14:20:00Z">
              <w:tcPr>
                <w:tcW w:w="3889" w:type="dxa"/>
                <w:gridSpan w:val="2"/>
              </w:tcPr>
            </w:tcPrChange>
          </w:tcPr>
          <w:p w:rsidR="00DC74B5" w:rsidRDefault="00DC74B5" w:rsidP="00D63A30">
            <w:pPr>
              <w:rPr>
                <w:ins w:id="358" w:author="Michael Lundell" w:date="2012-10-15T14:20:00Z"/>
                <w:rStyle w:val="Literal"/>
              </w:rPr>
            </w:pPr>
            <w:del w:id="359" w:author="Michael Lundell" w:date="2012-10-15T14:14:00Z">
              <w:r w:rsidRPr="009F3CB2" w:rsidDel="00BC3ED0">
                <w:rPr>
                  <w:rStyle w:val="Literal"/>
                </w:rPr>
                <w:delText>desmond_</w:delText>
              </w:r>
            </w:del>
            <w:proofErr w:type="spellStart"/>
            <w:ins w:id="360" w:author="Michael Lundell" w:date="2012-10-15T14:14:00Z">
              <w:r w:rsidR="00BC3ED0">
                <w:rPr>
                  <w:rStyle w:val="Literal"/>
                </w:rPr>
                <w:t>sysmond</w:t>
              </w:r>
              <w:proofErr w:type="spellEnd"/>
              <w:r w:rsidR="00BC3ED0">
                <w:rPr>
                  <w:rStyle w:val="Literal"/>
                </w:rPr>
                <w:t>/</w:t>
              </w:r>
            </w:ins>
            <w:r w:rsidRPr="009F3CB2">
              <w:rPr>
                <w:rStyle w:val="Literal"/>
              </w:rPr>
              <w:t>tasks.xml</w:t>
            </w:r>
          </w:p>
          <w:p w:rsidR="00BC3ED0" w:rsidRPr="009F3CB2" w:rsidRDefault="00BC3ED0" w:rsidP="00D63A30">
            <w:pPr>
              <w:rPr>
                <w:rStyle w:val="Literal"/>
              </w:rPr>
            </w:pPr>
            <w:proofErr w:type="spellStart"/>
            <w:ins w:id="361" w:author="Michael Lundell" w:date="2012-10-15T14:20:00Z">
              <w:r>
                <w:rPr>
                  <w:rStyle w:val="Literal"/>
                </w:rPr>
                <w:t>sysmond</w:t>
              </w:r>
              <w:proofErr w:type="spellEnd"/>
              <w:r>
                <w:rPr>
                  <w:rStyle w:val="Literal"/>
                </w:rPr>
                <w:t>/crontab.xml</w:t>
              </w:r>
            </w:ins>
          </w:p>
        </w:tc>
        <w:tc>
          <w:tcPr>
            <w:tcW w:w="2159" w:type="dxa"/>
            <w:tcPrChange w:id="362" w:author="Michael Lundell" w:date="2012-10-15T14:20:00Z">
              <w:tcPr>
                <w:tcW w:w="3017" w:type="dxa"/>
                <w:gridSpan w:val="2"/>
              </w:tcPr>
            </w:tcPrChange>
          </w:tcPr>
          <w:p w:rsidR="00DC74B5" w:rsidRPr="00D70C72" w:rsidRDefault="009C6B5D" w:rsidP="003419A1">
            <w:pPr>
              <w:pStyle w:val="BodyTextNoMargin"/>
              <w:rPr>
                <w:rFonts w:eastAsia="MS Mincho"/>
                <w:lang w:val="en-US"/>
              </w:rPr>
            </w:pPr>
            <w:r>
              <w:rPr>
                <w:rFonts w:eastAsia="MS Mincho"/>
                <w:lang w:val="en-US"/>
              </w:rPr>
              <w:t xml:space="preserve">The recurrent tasks handled by </w:t>
            </w:r>
            <w:proofErr w:type="spellStart"/>
            <w:r w:rsidR="003419A1">
              <w:rPr>
                <w:rFonts w:eastAsia="MS Mincho"/>
                <w:lang w:val="en-US"/>
              </w:rPr>
              <w:t>Sysmond</w:t>
            </w:r>
            <w:proofErr w:type="spellEnd"/>
            <w:r w:rsidR="00DC74B5" w:rsidRPr="00D70C72">
              <w:rPr>
                <w:rFonts w:eastAsia="MS Mincho"/>
                <w:lang w:val="en-US"/>
              </w:rPr>
              <w:t xml:space="preserve">. </w:t>
            </w:r>
          </w:p>
        </w:tc>
      </w:tr>
      <w:tr w:rsidR="00B16E15" w:rsidRPr="00D70C72" w:rsidDel="00BC3ED0" w:rsidTr="00BC3ED0">
        <w:trPr>
          <w:cantSplit/>
          <w:del w:id="363" w:author="Michael Lundell" w:date="2012-10-15T14:15:00Z"/>
          <w:trPrChange w:id="364" w:author="Michael Lundell" w:date="2012-10-15T14:20:00Z">
            <w:trPr>
              <w:gridAfter w:val="0"/>
              <w:cantSplit/>
            </w:trPr>
          </w:trPrChange>
        </w:trPr>
        <w:tc>
          <w:tcPr>
            <w:tcW w:w="4747" w:type="dxa"/>
            <w:tcPrChange w:id="365" w:author="Michael Lundell" w:date="2012-10-15T14:20:00Z">
              <w:tcPr>
                <w:tcW w:w="3889" w:type="dxa"/>
                <w:gridSpan w:val="2"/>
              </w:tcPr>
            </w:tcPrChange>
          </w:tcPr>
          <w:p w:rsidR="00B16E15" w:rsidDel="00BC3ED0" w:rsidRDefault="00B16E15" w:rsidP="00B16E15">
            <w:pPr>
              <w:rPr>
                <w:del w:id="366" w:author="Michael Lundell" w:date="2012-10-15T14:15:00Z"/>
                <w:rStyle w:val="Literal"/>
              </w:rPr>
            </w:pPr>
            <w:del w:id="367" w:author="Michael Lundell" w:date="2012-10-15T14:15:00Z">
              <w:r w:rsidDel="00BC3ED0">
                <w:rPr>
                  <w:rStyle w:val="Literal"/>
                </w:rPr>
                <w:delText>desmond_hosts_SAS.xml</w:delText>
              </w:r>
            </w:del>
          </w:p>
          <w:p w:rsidR="00B16E15" w:rsidRPr="009F3CB2" w:rsidDel="00BC3ED0" w:rsidRDefault="00B16E15" w:rsidP="00B16E15">
            <w:pPr>
              <w:rPr>
                <w:del w:id="368" w:author="Michael Lundell" w:date="2012-10-15T14:15:00Z"/>
                <w:rStyle w:val="Literal"/>
              </w:rPr>
            </w:pPr>
            <w:del w:id="369" w:author="Michael Lundell" w:date="2012-10-15T14:15:00Z">
              <w:r w:rsidDel="00BC3ED0">
                <w:rPr>
                  <w:rStyle w:val="Literal"/>
                </w:rPr>
                <w:delText>desmond_hosts_SAS_</w:delText>
              </w:r>
              <w:r w:rsidR="00C83C4B" w:rsidDel="00BC3ED0">
                <w:rPr>
                  <w:rStyle w:val="Literal"/>
                </w:rPr>
                <w:delText>[some subsite]</w:delText>
              </w:r>
              <w:r w:rsidDel="00BC3ED0">
                <w:rPr>
                  <w:rStyle w:val="Literal"/>
                </w:rPr>
                <w:delText>.xml</w:delText>
              </w:r>
            </w:del>
          </w:p>
        </w:tc>
        <w:tc>
          <w:tcPr>
            <w:tcW w:w="2159" w:type="dxa"/>
            <w:tcPrChange w:id="370" w:author="Michael Lundell" w:date="2012-10-15T14:20:00Z">
              <w:tcPr>
                <w:tcW w:w="3017" w:type="dxa"/>
                <w:gridSpan w:val="2"/>
              </w:tcPr>
            </w:tcPrChange>
          </w:tcPr>
          <w:p w:rsidR="00B16E15" w:rsidRPr="00D70C72" w:rsidDel="00BC3ED0" w:rsidRDefault="00B16E15" w:rsidP="00B16E15">
            <w:pPr>
              <w:pStyle w:val="BodyTextNoMargin"/>
              <w:rPr>
                <w:del w:id="371" w:author="Michael Lundell" w:date="2012-10-15T14:15:00Z"/>
                <w:rFonts w:eastAsia="MS Mincho"/>
                <w:lang w:val="en-US"/>
              </w:rPr>
            </w:pPr>
            <w:del w:id="372" w:author="Michael Lundell" w:date="2012-10-15T14:15:00Z">
              <w:r w:rsidDel="00BC3ED0">
                <w:rPr>
                  <w:rFonts w:eastAsia="MS Mincho"/>
                  <w:lang w:val="en-US"/>
                </w:rPr>
                <w:delText xml:space="preserve">The mapping between Desmond hosts and physical hosts, used as a fallback by </w:delText>
              </w:r>
              <w:r w:rsidRPr="00B16E15" w:rsidDel="00BC3ED0">
                <w:rPr>
                  <w:rStyle w:val="Literal"/>
                </w:rPr>
                <w:delText>site_SAS.xml</w:delText>
              </w:r>
              <w:r w:rsidDel="00BC3ED0">
                <w:rPr>
                  <w:rFonts w:eastAsia="MS Mincho"/>
                  <w:lang w:val="en-US"/>
                </w:rPr>
                <w:delText xml:space="preserve"> if Desmond is not started on a CMS infrastructure cluster host. </w:delText>
              </w:r>
            </w:del>
          </w:p>
        </w:tc>
      </w:tr>
      <w:tr w:rsidR="00B16E15" w:rsidRPr="00D70C72" w:rsidDel="00BC3ED0" w:rsidTr="00BC3ED0">
        <w:trPr>
          <w:cantSplit/>
          <w:del w:id="373" w:author="Michael Lundell" w:date="2012-10-15T14:19:00Z"/>
          <w:trPrChange w:id="374" w:author="Michael Lundell" w:date="2012-10-15T14:20:00Z">
            <w:trPr>
              <w:gridAfter w:val="0"/>
              <w:cantSplit/>
            </w:trPr>
          </w:trPrChange>
        </w:trPr>
        <w:tc>
          <w:tcPr>
            <w:tcW w:w="4747" w:type="dxa"/>
            <w:tcPrChange w:id="375" w:author="Michael Lundell" w:date="2012-10-15T14:20:00Z">
              <w:tcPr>
                <w:tcW w:w="3889" w:type="dxa"/>
                <w:gridSpan w:val="2"/>
              </w:tcPr>
            </w:tcPrChange>
          </w:tcPr>
          <w:p w:rsidR="00474933" w:rsidRDefault="00B16E15">
            <w:pPr>
              <w:rPr>
                <w:del w:id="376" w:author="Michael Lundell" w:date="2012-10-15T14:19:00Z"/>
                <w:rStyle w:val="Literal"/>
              </w:rPr>
            </w:pPr>
            <w:del w:id="377" w:author="Michael Lundell" w:date="2012-10-15T14:15:00Z">
              <w:r w:rsidDel="00BC3ED0">
                <w:rPr>
                  <w:rStyle w:val="Literal"/>
                </w:rPr>
                <w:delText>dig</w:delText>
              </w:r>
            </w:del>
            <w:del w:id="378" w:author="Michael Lundell" w:date="2012-10-15T14:19:00Z">
              <w:r w:rsidDel="00BC3ED0">
                <w:rPr>
                  <w:rStyle w:val="Literal"/>
                </w:rPr>
                <w:delText>/</w:delText>
              </w:r>
              <w:r w:rsidRPr="004B4C09" w:rsidDel="00BC3ED0">
                <w:rPr>
                  <w:rStyle w:val="Literal"/>
                </w:rPr>
                <w:delText>di</w:delText>
              </w:r>
            </w:del>
            <w:del w:id="379" w:author="Michael Lundell" w:date="2012-10-15T14:15:00Z">
              <w:r w:rsidRPr="004B4C09" w:rsidDel="00BC3ED0">
                <w:rPr>
                  <w:rStyle w:val="Literal"/>
                </w:rPr>
                <w:delText>gmain</w:delText>
              </w:r>
            </w:del>
            <w:del w:id="380" w:author="Michael Lundell" w:date="2012-10-15T14:19:00Z">
              <w:r w:rsidRPr="004B4C09" w:rsidDel="00BC3ED0">
                <w:rPr>
                  <w:rStyle w:val="Literal"/>
                </w:rPr>
                <w:delText>.xml</w:delText>
              </w:r>
            </w:del>
          </w:p>
        </w:tc>
        <w:tc>
          <w:tcPr>
            <w:tcW w:w="2159" w:type="dxa"/>
            <w:tcPrChange w:id="381" w:author="Michael Lundell" w:date="2012-10-15T14:20:00Z">
              <w:tcPr>
                <w:tcW w:w="3017" w:type="dxa"/>
                <w:gridSpan w:val="2"/>
              </w:tcPr>
            </w:tcPrChange>
          </w:tcPr>
          <w:p w:rsidR="00B16E15" w:rsidRPr="00D70C72" w:rsidDel="00BC3ED0" w:rsidRDefault="00B16E15" w:rsidP="00D63A30">
            <w:pPr>
              <w:pStyle w:val="BodyTextNoMargin"/>
              <w:rPr>
                <w:del w:id="382" w:author="Michael Lundell" w:date="2012-10-15T14:19:00Z"/>
                <w:rFonts w:eastAsia="MS Mincho"/>
                <w:lang w:val="en-US"/>
              </w:rPr>
            </w:pPr>
            <w:del w:id="383" w:author="Michael Lundell" w:date="2012-10-15T14:19:00Z">
              <w:r w:rsidRPr="00D70C72" w:rsidDel="00BC3ED0">
                <w:rPr>
                  <w:rFonts w:eastAsia="MS Mincho"/>
                  <w:lang w:val="en-US"/>
                </w:rPr>
                <w:delText xml:space="preserve">The main configuration for DIG. </w:delText>
              </w:r>
            </w:del>
          </w:p>
        </w:tc>
      </w:tr>
      <w:tr w:rsidR="00B16E15" w:rsidRPr="00D70C72" w:rsidTr="00BC3ED0">
        <w:trPr>
          <w:cantSplit/>
          <w:trPrChange w:id="384" w:author="Michael Lundell" w:date="2012-10-15T14:20:00Z">
            <w:trPr>
              <w:gridAfter w:val="0"/>
              <w:cantSplit/>
            </w:trPr>
          </w:trPrChange>
        </w:trPr>
        <w:tc>
          <w:tcPr>
            <w:tcW w:w="4747" w:type="dxa"/>
            <w:tcPrChange w:id="385" w:author="Michael Lundell" w:date="2012-10-15T14:20:00Z">
              <w:tcPr>
                <w:tcW w:w="3889" w:type="dxa"/>
                <w:gridSpan w:val="2"/>
              </w:tcPr>
            </w:tcPrChange>
          </w:tcPr>
          <w:p w:rsidR="00474933" w:rsidRDefault="00B16E15">
            <w:pPr>
              <w:rPr>
                <w:rStyle w:val="Literal"/>
              </w:rPr>
            </w:pPr>
            <w:r w:rsidRPr="009F3CB2">
              <w:rPr>
                <w:rStyle w:val="Literal"/>
              </w:rPr>
              <w:t>dig</w:t>
            </w:r>
            <w:r>
              <w:rPr>
                <w:rStyle w:val="Literal"/>
              </w:rPr>
              <w:t>/</w:t>
            </w:r>
            <w:del w:id="386" w:author="Michael Lundell" w:date="2012-10-15T14:15:00Z">
              <w:r w:rsidRPr="004B4C09" w:rsidDel="00BC3ED0">
                <w:rPr>
                  <w:rStyle w:val="Literal"/>
                </w:rPr>
                <w:delText>digchannels.xml</w:delText>
              </w:r>
            </w:del>
            <w:ins w:id="387" w:author="Michael Lundell" w:date="2012-10-15T14:15:00Z">
              <w:r w:rsidR="00BC3ED0">
                <w:rPr>
                  <w:rStyle w:val="Literal"/>
                </w:rPr>
                <w:t>channels/*</w:t>
              </w:r>
            </w:ins>
          </w:p>
        </w:tc>
        <w:tc>
          <w:tcPr>
            <w:tcW w:w="2159" w:type="dxa"/>
            <w:tcPrChange w:id="388" w:author="Michael Lundell" w:date="2012-10-15T14:20:00Z">
              <w:tcPr>
                <w:tcW w:w="3017" w:type="dxa"/>
                <w:gridSpan w:val="2"/>
              </w:tcPr>
            </w:tcPrChange>
          </w:tcPr>
          <w:p w:rsidR="00B16E15" w:rsidRPr="00D70C72" w:rsidRDefault="00B16E15" w:rsidP="00FC3EA5">
            <w:pPr>
              <w:pStyle w:val="BodyTextNoMargin"/>
              <w:rPr>
                <w:rFonts w:eastAsia="MS Mincho"/>
                <w:lang w:val="en-US"/>
              </w:rPr>
            </w:pPr>
            <w:r w:rsidRPr="00D70C72">
              <w:rPr>
                <w:rFonts w:eastAsia="MS Mincho"/>
                <w:lang w:val="en-US"/>
              </w:rPr>
              <w:t xml:space="preserve">The configuration the channels DIG works with. </w:t>
            </w:r>
            <w:ins w:id="389" w:author="Michael Lundell" w:date="2012-10-15T14:15:00Z">
              <w:r w:rsidR="00BC3ED0">
                <w:rPr>
                  <w:rFonts w:eastAsia="MS Mincho"/>
                  <w:lang w:val="en-US"/>
                </w:rPr>
                <w:t>One file for each channel.</w:t>
              </w:r>
            </w:ins>
          </w:p>
        </w:tc>
      </w:tr>
      <w:tr w:rsidR="00B16E15" w:rsidRPr="00D70C72" w:rsidTr="00BC3ED0">
        <w:trPr>
          <w:cantSplit/>
          <w:trPrChange w:id="390" w:author="Michael Lundell" w:date="2012-10-15T14:20:00Z">
            <w:trPr>
              <w:gridAfter w:val="0"/>
              <w:cantSplit/>
            </w:trPr>
          </w:trPrChange>
        </w:trPr>
        <w:tc>
          <w:tcPr>
            <w:tcW w:w="4747" w:type="dxa"/>
            <w:tcPrChange w:id="391" w:author="Michael Lundell" w:date="2012-10-15T14:20:00Z">
              <w:tcPr>
                <w:tcW w:w="3889" w:type="dxa"/>
                <w:gridSpan w:val="2"/>
              </w:tcPr>
            </w:tcPrChange>
          </w:tcPr>
          <w:p w:rsidR="00B16E15" w:rsidRPr="004B4C09" w:rsidRDefault="00B16E15" w:rsidP="009F3CB2">
            <w:pPr>
              <w:rPr>
                <w:rStyle w:val="Literal"/>
              </w:rPr>
            </w:pPr>
            <w:r>
              <w:rPr>
                <w:rStyle w:val="Literal"/>
              </w:rPr>
              <w:t>dig/</w:t>
            </w:r>
            <w:r w:rsidRPr="004B4C09">
              <w:rPr>
                <w:rStyle w:val="Literal"/>
              </w:rPr>
              <w:t>digscheduler.xml</w:t>
            </w:r>
          </w:p>
        </w:tc>
        <w:tc>
          <w:tcPr>
            <w:tcW w:w="2159" w:type="dxa"/>
            <w:tcPrChange w:id="392" w:author="Michael Lundell" w:date="2012-10-15T14:20:00Z">
              <w:tcPr>
                <w:tcW w:w="3017" w:type="dxa"/>
                <w:gridSpan w:val="2"/>
              </w:tcPr>
            </w:tcPrChange>
          </w:tcPr>
          <w:p w:rsidR="00B16E15" w:rsidRPr="00D70C72" w:rsidRDefault="00B16E15" w:rsidP="00FC3EA5">
            <w:pPr>
              <w:pStyle w:val="BodyTextNoMargin"/>
              <w:rPr>
                <w:rFonts w:eastAsia="MS Mincho"/>
                <w:lang w:val="en-US"/>
              </w:rPr>
            </w:pPr>
            <w:r w:rsidRPr="00D70C72">
              <w:rPr>
                <w:rFonts w:eastAsia="MS Mincho"/>
                <w:lang w:val="en-US"/>
              </w:rPr>
              <w:t xml:space="preserve">The configuration for recurrent tasks handled by the scheduler. </w:t>
            </w:r>
          </w:p>
        </w:tc>
      </w:tr>
      <w:tr w:rsidR="00B16E15" w:rsidRPr="00D70C72" w:rsidTr="00BC3ED0">
        <w:trPr>
          <w:cantSplit/>
          <w:trPrChange w:id="393" w:author="Michael Lundell" w:date="2012-10-15T14:20:00Z">
            <w:trPr>
              <w:gridAfter w:val="0"/>
              <w:cantSplit/>
            </w:trPr>
          </w:trPrChange>
        </w:trPr>
        <w:tc>
          <w:tcPr>
            <w:tcW w:w="4747" w:type="dxa"/>
            <w:tcPrChange w:id="394" w:author="Michael Lundell" w:date="2012-10-15T14:20:00Z">
              <w:tcPr>
                <w:tcW w:w="3889" w:type="dxa"/>
                <w:gridSpan w:val="2"/>
              </w:tcPr>
            </w:tcPrChange>
          </w:tcPr>
          <w:p w:rsidR="00B16E15" w:rsidDel="00BC3ED0" w:rsidRDefault="00B16E15" w:rsidP="009F3CB2">
            <w:pPr>
              <w:rPr>
                <w:del w:id="395" w:author="Michael Lundell" w:date="2012-10-15T14:16:00Z"/>
                <w:rStyle w:val="Literal"/>
              </w:rPr>
            </w:pPr>
            <w:del w:id="396" w:author="Michael Lundell" w:date="2012-10-15T14:16:00Z">
              <w:r w:rsidRPr="009F3CB2" w:rsidDel="00BC3ED0">
                <w:rPr>
                  <w:rStyle w:val="Literal"/>
                </w:rPr>
                <w:delText>hosts.xml</w:delText>
              </w:r>
            </w:del>
          </w:p>
          <w:p w:rsidR="00B16E15" w:rsidDel="00BC3ED0" w:rsidRDefault="00B16E15" w:rsidP="009F3CB2">
            <w:pPr>
              <w:rPr>
                <w:del w:id="397" w:author="Michael Lundell" w:date="2012-10-15T14:16:00Z"/>
                <w:rStyle w:val="Literal"/>
              </w:rPr>
            </w:pPr>
            <w:del w:id="398" w:author="Michael Lundell" w:date="2012-10-15T14:16:00Z">
              <w:r w:rsidDel="00BC3ED0">
                <w:rPr>
                  <w:rStyle w:val="Literal"/>
                </w:rPr>
                <w:delText>hosts_</w:delText>
              </w:r>
              <w:r w:rsidR="00C83C4B" w:rsidDel="00BC3ED0">
                <w:rPr>
                  <w:rStyle w:val="Literal"/>
                </w:rPr>
                <w:delText>[some site]</w:delText>
              </w:r>
              <w:r w:rsidDel="00BC3ED0">
                <w:rPr>
                  <w:rStyle w:val="Literal"/>
                </w:rPr>
                <w:delText>.xml</w:delText>
              </w:r>
            </w:del>
          </w:p>
          <w:p w:rsidR="00C83C4B" w:rsidRDefault="00C83C4B" w:rsidP="009F3CB2">
            <w:pPr>
              <w:rPr>
                <w:rStyle w:val="Literal"/>
              </w:rPr>
            </w:pPr>
            <w:del w:id="399" w:author="Michael Lundell" w:date="2012-10-15T14:16:00Z">
              <w:r w:rsidDel="00BC3ED0">
                <w:rPr>
                  <w:rStyle w:val="Literal"/>
                </w:rPr>
                <w:delText>hosts_[some site]_[some subsite].xml</w:delText>
              </w:r>
            </w:del>
            <w:ins w:id="400" w:author="Michael Lundell" w:date="2012-10-15T14:16:00Z">
              <w:r w:rsidR="00BC3ED0">
                <w:rPr>
                  <w:rStyle w:val="Literal"/>
                </w:rPr>
                <w:t>hosts/</w:t>
              </w:r>
            </w:ins>
            <w:ins w:id="401" w:author="Michael Lundell" w:date="2012-10-15T14:17:00Z">
              <w:r w:rsidR="00BC3ED0">
                <w:rPr>
                  <w:rStyle w:val="Literal"/>
                </w:rPr>
                <w:t>*</w:t>
              </w:r>
            </w:ins>
          </w:p>
          <w:p w:rsidR="00B16E15" w:rsidRPr="009F3CB2" w:rsidRDefault="00B16E15" w:rsidP="009F3CB2">
            <w:pPr>
              <w:rPr>
                <w:rStyle w:val="Literal"/>
              </w:rPr>
            </w:pPr>
          </w:p>
        </w:tc>
        <w:tc>
          <w:tcPr>
            <w:tcW w:w="2159" w:type="dxa"/>
            <w:tcPrChange w:id="402" w:author="Michael Lundell" w:date="2012-10-15T14:20:00Z">
              <w:tcPr>
                <w:tcW w:w="3017" w:type="dxa"/>
                <w:gridSpan w:val="2"/>
              </w:tcPr>
            </w:tcPrChange>
          </w:tcPr>
          <w:p w:rsidR="00C83C4B" w:rsidRDefault="00B16E15" w:rsidP="009C6B5D">
            <w:pPr>
              <w:pStyle w:val="BodyTextNoMargin"/>
              <w:rPr>
                <w:rFonts w:eastAsia="MS Mincho"/>
                <w:lang w:val="en-US"/>
              </w:rPr>
            </w:pPr>
            <w:r w:rsidRPr="00D70C72">
              <w:rPr>
                <w:rFonts w:eastAsia="MS Mincho"/>
                <w:lang w:val="en-US"/>
              </w:rPr>
              <w:t xml:space="preserve">The configuration for where </w:t>
            </w:r>
            <w:del w:id="403" w:author="Michael Lundell" w:date="2012-10-15T14:17:00Z">
              <w:r w:rsidDel="00BC3ED0">
                <w:rPr>
                  <w:rFonts w:eastAsia="MS Mincho"/>
                  <w:lang w:val="en-US"/>
                </w:rPr>
                <w:delText>D</w:delText>
              </w:r>
              <w:r w:rsidRPr="00D70C72" w:rsidDel="00BC3ED0">
                <w:rPr>
                  <w:rFonts w:eastAsia="MS Mincho"/>
                  <w:lang w:val="en-US"/>
                </w:rPr>
                <w:delText xml:space="preserve">esmond </w:delText>
              </w:r>
            </w:del>
            <w:proofErr w:type="spellStart"/>
            <w:ins w:id="404" w:author="Michael Lundell" w:date="2012-10-15T14:17:00Z">
              <w:r w:rsidR="00BC3ED0">
                <w:rPr>
                  <w:rFonts w:eastAsia="MS Mincho"/>
                  <w:lang w:val="en-US"/>
                </w:rPr>
                <w:t>Sysmond</w:t>
              </w:r>
              <w:proofErr w:type="spellEnd"/>
              <w:r w:rsidR="00BC3ED0" w:rsidRPr="00D70C72">
                <w:rPr>
                  <w:rFonts w:eastAsia="MS Mincho"/>
                  <w:lang w:val="en-US"/>
                </w:rPr>
                <w:t xml:space="preserve"> </w:t>
              </w:r>
            </w:ins>
            <w:r w:rsidRPr="00D70C72">
              <w:rPr>
                <w:rFonts w:eastAsia="MS Mincho"/>
                <w:lang w:val="en-US"/>
              </w:rPr>
              <w:t xml:space="preserve">should run as well as what each </w:t>
            </w:r>
            <w:del w:id="405" w:author="Michael Lundell" w:date="2012-10-15T14:17:00Z">
              <w:r w:rsidDel="00BC3ED0">
                <w:rPr>
                  <w:rFonts w:eastAsia="MS Mincho"/>
                  <w:lang w:val="en-US"/>
                </w:rPr>
                <w:delText>D</w:delText>
              </w:r>
              <w:r w:rsidRPr="00D70C72" w:rsidDel="00BC3ED0">
                <w:rPr>
                  <w:rFonts w:eastAsia="MS Mincho"/>
                  <w:lang w:val="en-US"/>
                </w:rPr>
                <w:delText xml:space="preserve">esmond </w:delText>
              </w:r>
            </w:del>
            <w:proofErr w:type="spellStart"/>
            <w:ins w:id="406" w:author="Michael Lundell" w:date="2012-10-15T14:17:00Z">
              <w:r w:rsidR="00BC3ED0">
                <w:rPr>
                  <w:rFonts w:eastAsia="MS Mincho"/>
                  <w:lang w:val="en-US"/>
                </w:rPr>
                <w:t>Sysmond</w:t>
              </w:r>
              <w:proofErr w:type="spellEnd"/>
              <w:r w:rsidR="00BC3ED0">
                <w:rPr>
                  <w:rFonts w:eastAsia="MS Mincho"/>
                  <w:lang w:val="en-US"/>
                </w:rPr>
                <w:t xml:space="preserve"> </w:t>
              </w:r>
            </w:ins>
            <w:r w:rsidRPr="00D70C72">
              <w:rPr>
                <w:rFonts w:eastAsia="MS Mincho"/>
                <w:lang w:val="en-US"/>
              </w:rPr>
              <w:t xml:space="preserve">instance should handle. </w:t>
            </w:r>
            <w:ins w:id="407" w:author="Michael Lundell" w:date="2012-10-15T14:17:00Z">
              <w:r w:rsidR="00BC3ED0">
                <w:rPr>
                  <w:rFonts w:eastAsia="MS Mincho"/>
                  <w:lang w:val="en-US"/>
                </w:rPr>
                <w:t xml:space="preserve"> One file per target environment.</w:t>
              </w:r>
            </w:ins>
          </w:p>
          <w:p w:rsidR="00C83C4B" w:rsidRPr="00D70C72" w:rsidRDefault="00C83C4B" w:rsidP="00C83C4B">
            <w:pPr>
              <w:pStyle w:val="BodyTextNoMargin"/>
              <w:rPr>
                <w:rFonts w:eastAsia="MS Mincho"/>
                <w:lang w:val="en-US"/>
              </w:rPr>
            </w:pPr>
            <w:r>
              <w:rPr>
                <w:rFonts w:eastAsia="MS Mincho"/>
                <w:lang w:val="en-US"/>
              </w:rPr>
              <w:t>The main configuration (</w:t>
            </w:r>
            <w:r w:rsidRPr="00C83C4B">
              <w:rPr>
                <w:rStyle w:val="Literal"/>
              </w:rPr>
              <w:t>config.xml</w:t>
            </w:r>
            <w:r>
              <w:rPr>
                <w:rFonts w:eastAsia="MS Mincho"/>
                <w:lang w:val="en-US"/>
              </w:rPr>
              <w:t xml:space="preserve">) will </w:t>
            </w:r>
            <w:r w:rsidRPr="00D70C72">
              <w:rPr>
                <w:rFonts w:eastAsia="MS Mincho"/>
                <w:lang w:val="en-US"/>
              </w:rPr>
              <w:t xml:space="preserve">start by looking for </w:t>
            </w:r>
            <w:r>
              <w:rPr>
                <w:rFonts w:eastAsia="MS Mincho"/>
                <w:lang w:val="en-US"/>
              </w:rPr>
              <w:t xml:space="preserve">a </w:t>
            </w:r>
            <w:r w:rsidRPr="00D70C72">
              <w:rPr>
                <w:rFonts w:eastAsia="MS Mincho"/>
                <w:lang w:val="en-US"/>
              </w:rPr>
              <w:t xml:space="preserve">site and </w:t>
            </w:r>
            <w:proofErr w:type="spellStart"/>
            <w:r w:rsidRPr="00D70C72">
              <w:rPr>
                <w:rFonts w:eastAsia="MS Mincho"/>
                <w:lang w:val="en-US"/>
              </w:rPr>
              <w:t>subsite</w:t>
            </w:r>
            <w:proofErr w:type="spellEnd"/>
            <w:r>
              <w:rPr>
                <w:rFonts w:eastAsia="MS Mincho"/>
                <w:lang w:val="en-US"/>
              </w:rPr>
              <w:t xml:space="preserve"> file</w:t>
            </w:r>
            <w:r w:rsidRPr="00D70C72">
              <w:rPr>
                <w:rFonts w:eastAsia="MS Mincho"/>
                <w:lang w:val="en-US"/>
              </w:rPr>
              <w:t>. If no such file is defined it looks for a site file.</w:t>
            </w:r>
          </w:p>
        </w:tc>
      </w:tr>
      <w:tr w:rsidR="00B16E15" w:rsidRPr="00D70C72" w:rsidDel="00BC3ED0" w:rsidTr="00BC3ED0">
        <w:trPr>
          <w:cantSplit/>
          <w:trPrChange w:id="408" w:author="Michael Lundell" w:date="2012-10-15T14:20:00Z">
            <w:trPr>
              <w:gridAfter w:val="0"/>
              <w:cantSplit/>
            </w:trPr>
          </w:trPrChange>
        </w:trPr>
        <w:tc>
          <w:tcPr>
            <w:tcW w:w="4747" w:type="dxa"/>
            <w:tcPrChange w:id="409" w:author="Michael Lundell" w:date="2012-10-15T14:20:00Z">
              <w:tcPr>
                <w:tcW w:w="3889" w:type="dxa"/>
                <w:gridSpan w:val="2"/>
              </w:tcPr>
            </w:tcPrChange>
          </w:tcPr>
          <w:p w:rsidR="00B16E15" w:rsidRPr="0067709E" w:rsidDel="00BC3ED0" w:rsidRDefault="00B020E0" w:rsidP="00C83C4B">
            <w:pPr>
              <w:rPr>
                <w:rStyle w:val="Literal"/>
                <w:lang w:val="en-US"/>
                <w:rPrChange w:id="410" w:author="per.andersson" w:date="2012-09-14T15:39:00Z">
                  <w:rPr>
                    <w:rStyle w:val="Literal"/>
                    <w:lang w:val="sv-SE"/>
                  </w:rPr>
                </w:rPrChange>
              </w:rPr>
            </w:pPr>
            <w:moveFromRangeStart w:id="411" w:author="Michael Lundell" w:date="2012-10-15T14:20:00Z" w:name="move338074135"/>
            <w:moveFrom w:id="412" w:author="Michael Lundell" w:date="2012-10-15T14:20:00Z">
              <w:r w:rsidRPr="00B020E0">
                <w:rPr>
                  <w:rStyle w:val="Literal"/>
                  <w:lang w:val="en-US"/>
                  <w:rPrChange w:id="413" w:author="per.andersson" w:date="2012-09-14T15:39:00Z">
                    <w:rPr>
                      <w:rStyle w:val="Literal"/>
                      <w:lang w:val="sv-SE"/>
                    </w:rPr>
                  </w:rPrChange>
                </w:rPr>
                <w:t>portal.xml</w:t>
              </w:r>
              <w:r w:rsidRPr="00B020E0">
                <w:rPr>
                  <w:rStyle w:val="Literal"/>
                  <w:lang w:val="en-US"/>
                  <w:rPrChange w:id="414" w:author="per.andersson" w:date="2012-09-14T15:39:00Z">
                    <w:rPr>
                      <w:rStyle w:val="Literal"/>
                      <w:lang w:val="sv-SE"/>
                    </w:rPr>
                  </w:rPrChange>
                </w:rPr>
                <w:br/>
                <w:t>reportworkerstudio.xml</w:t>
              </w:r>
            </w:moveFrom>
          </w:p>
          <w:p w:rsidR="00C83C4B" w:rsidRPr="0067709E" w:rsidDel="00BC3ED0" w:rsidRDefault="00B020E0" w:rsidP="00C83C4B">
            <w:pPr>
              <w:rPr>
                <w:rStyle w:val="Literal"/>
                <w:lang w:val="en-US"/>
                <w:rPrChange w:id="415" w:author="per.andersson" w:date="2012-09-14T15:39:00Z">
                  <w:rPr>
                    <w:rStyle w:val="Literal"/>
                    <w:lang w:val="sv-SE"/>
                  </w:rPr>
                </w:rPrChange>
              </w:rPr>
            </w:pPr>
            <w:moveFrom w:id="416" w:author="Michael Lundell" w:date="2012-10-15T14:20:00Z">
              <w:r w:rsidRPr="00B020E0">
                <w:rPr>
                  <w:rStyle w:val="Literal"/>
                  <w:lang w:val="en-US"/>
                  <w:rPrChange w:id="417" w:author="per.andersson" w:date="2012-09-14T15:39:00Z">
                    <w:rPr>
                      <w:rStyle w:val="Literal"/>
                      <w:lang w:val="sv-SE"/>
                    </w:rPr>
                  </w:rPrChange>
                </w:rPr>
                <w:t>reportworkerstudio_restart.xml</w:t>
              </w:r>
            </w:moveFrom>
          </w:p>
        </w:tc>
        <w:tc>
          <w:tcPr>
            <w:tcW w:w="2159" w:type="dxa"/>
            <w:tcPrChange w:id="418" w:author="Michael Lundell" w:date="2012-10-15T14:20:00Z">
              <w:tcPr>
                <w:tcW w:w="3017" w:type="dxa"/>
                <w:gridSpan w:val="2"/>
              </w:tcPr>
            </w:tcPrChange>
          </w:tcPr>
          <w:p w:rsidR="003B71A7" w:rsidRPr="003B71A7" w:rsidDel="00BC3ED0" w:rsidRDefault="00B16E15" w:rsidP="00FC3EA5">
            <w:pPr>
              <w:pStyle w:val="BodyTextNoMargin"/>
              <w:rPr>
                <w:rFonts w:eastAsia="MS Mincho"/>
                <w:lang w:val="en-US"/>
              </w:rPr>
            </w:pPr>
            <w:moveFrom w:id="419" w:author="Michael Lundell" w:date="2012-10-15T14:20:00Z">
              <w:r w:rsidRPr="00D70C72" w:rsidDel="00BC3ED0">
                <w:rPr>
                  <w:rFonts w:eastAsia="MS Mincho"/>
                  <w:lang w:val="en-US"/>
                </w:rPr>
                <w:t>The configuration of all the report servers used in the CMS system.</w:t>
              </w:r>
            </w:moveFrom>
          </w:p>
        </w:tc>
      </w:tr>
      <w:tr w:rsidR="00B16E15" w:rsidRPr="00D70C72" w:rsidDel="00BC3ED0" w:rsidTr="00BC3ED0">
        <w:trPr>
          <w:cantSplit/>
          <w:trPrChange w:id="420" w:author="Michael Lundell" w:date="2012-10-15T14:20:00Z">
            <w:trPr>
              <w:gridAfter w:val="0"/>
              <w:cantSplit/>
            </w:trPr>
          </w:trPrChange>
        </w:trPr>
        <w:tc>
          <w:tcPr>
            <w:tcW w:w="4747" w:type="dxa"/>
            <w:tcPrChange w:id="421" w:author="Michael Lundell" w:date="2012-10-15T14:20:00Z">
              <w:tcPr>
                <w:tcW w:w="3889" w:type="dxa"/>
                <w:gridSpan w:val="2"/>
              </w:tcPr>
            </w:tcPrChange>
          </w:tcPr>
          <w:p w:rsidR="00B16E15" w:rsidRPr="004B2C60" w:rsidDel="00BC3ED0" w:rsidRDefault="00B020E0" w:rsidP="009F3CB2">
            <w:pPr>
              <w:rPr>
                <w:rStyle w:val="Literal"/>
                <w:lang w:val="en-US"/>
                <w:rPrChange w:id="422" w:author="Michael Lundell" w:date="2012-10-15T14:40:00Z">
                  <w:rPr>
                    <w:rStyle w:val="Literal"/>
                    <w:lang w:val="sv-SE"/>
                  </w:rPr>
                </w:rPrChange>
              </w:rPr>
            </w:pPr>
            <w:moveFrom w:id="423" w:author="Michael Lundell" w:date="2012-10-15T14:20:00Z">
              <w:r w:rsidRPr="00B020E0">
                <w:rPr>
                  <w:rStyle w:val="Literal"/>
                  <w:lang w:val="en-US"/>
                  <w:rPrChange w:id="424" w:author="Michael Lundell" w:date="2012-10-15T14:40:00Z">
                    <w:rPr>
                      <w:rStyle w:val="Literal"/>
                      <w:lang w:val="sv-SE"/>
                    </w:rPr>
                  </w:rPrChange>
                </w:rPr>
                <w:t>extpublishserver.xml</w:t>
              </w:r>
            </w:moveFrom>
          </w:p>
        </w:tc>
        <w:tc>
          <w:tcPr>
            <w:tcW w:w="2159" w:type="dxa"/>
            <w:tcPrChange w:id="425" w:author="Michael Lundell" w:date="2012-10-15T14:20:00Z">
              <w:tcPr>
                <w:tcW w:w="3017" w:type="dxa"/>
                <w:gridSpan w:val="2"/>
              </w:tcPr>
            </w:tcPrChange>
          </w:tcPr>
          <w:p w:rsidR="00B16E15" w:rsidRPr="00D70C72" w:rsidDel="00BC3ED0" w:rsidRDefault="00B16E15" w:rsidP="00FC3EA5">
            <w:pPr>
              <w:pStyle w:val="BodyTextNoMargin"/>
              <w:rPr>
                <w:rFonts w:eastAsia="MS Mincho"/>
                <w:lang w:val="en-US"/>
              </w:rPr>
            </w:pPr>
            <w:moveFrom w:id="426" w:author="Michael Lundell" w:date="2012-10-15T14:20:00Z">
              <w:r w:rsidRPr="00D70C72" w:rsidDel="00BC3ED0">
                <w:rPr>
                  <w:rFonts w:eastAsia="MS Mincho"/>
                  <w:lang w:val="en-US"/>
                </w:rPr>
                <w:t>The configuration of the External Publish Server</w:t>
              </w:r>
            </w:moveFrom>
          </w:p>
        </w:tc>
      </w:tr>
      <w:tr w:rsidR="00B16E15" w:rsidRPr="00D70C72" w:rsidDel="00BC3ED0" w:rsidTr="00BC3ED0">
        <w:trPr>
          <w:cantSplit/>
          <w:trPrChange w:id="427" w:author="Michael Lundell" w:date="2012-10-15T14:20:00Z">
            <w:trPr>
              <w:gridAfter w:val="0"/>
              <w:cantSplit/>
            </w:trPr>
          </w:trPrChange>
        </w:trPr>
        <w:tc>
          <w:tcPr>
            <w:tcW w:w="4747" w:type="dxa"/>
            <w:tcPrChange w:id="428" w:author="Michael Lundell" w:date="2012-10-15T14:20:00Z">
              <w:tcPr>
                <w:tcW w:w="3889" w:type="dxa"/>
                <w:gridSpan w:val="2"/>
              </w:tcPr>
            </w:tcPrChange>
          </w:tcPr>
          <w:p w:rsidR="00B16E15" w:rsidRPr="009F3CB2" w:rsidDel="00BC3ED0" w:rsidRDefault="00B16E15" w:rsidP="009F3CB2">
            <w:pPr>
              <w:rPr>
                <w:rStyle w:val="Literal"/>
              </w:rPr>
            </w:pPr>
            <w:moveFrom w:id="429" w:author="Michael Lundell" w:date="2012-10-15T14:20:00Z">
              <w:r w:rsidRPr="009F3CB2" w:rsidDel="00BC3ED0">
                <w:rPr>
                  <w:rStyle w:val="Literal"/>
                </w:rPr>
                <w:t>timeserver.xml</w:t>
              </w:r>
            </w:moveFrom>
          </w:p>
        </w:tc>
        <w:tc>
          <w:tcPr>
            <w:tcW w:w="2159" w:type="dxa"/>
            <w:tcPrChange w:id="430" w:author="Michael Lundell" w:date="2012-10-15T14:20:00Z">
              <w:tcPr>
                <w:tcW w:w="3017" w:type="dxa"/>
                <w:gridSpan w:val="2"/>
              </w:tcPr>
            </w:tcPrChange>
          </w:tcPr>
          <w:p w:rsidR="00B16E15" w:rsidRPr="00D70C72" w:rsidDel="00BC3ED0" w:rsidRDefault="00B16E15" w:rsidP="00FC3EA5">
            <w:pPr>
              <w:pStyle w:val="BodyTextNoMargin"/>
              <w:rPr>
                <w:rFonts w:eastAsia="MS Mincho"/>
                <w:lang w:val="en-US"/>
              </w:rPr>
            </w:pPr>
            <w:moveFrom w:id="431" w:author="Michael Lundell" w:date="2012-10-15T14:20:00Z">
              <w:r w:rsidRPr="00D70C72" w:rsidDel="00BC3ED0">
                <w:rPr>
                  <w:rFonts w:eastAsia="MS Mincho"/>
                  <w:lang w:val="en-US"/>
                </w:rPr>
                <w:t xml:space="preserve">Definition for the time server, a test application not supported by Jeppesen. </w:t>
              </w:r>
            </w:moveFrom>
          </w:p>
        </w:tc>
      </w:tr>
    </w:tbl>
    <w:p w:rsidR="00005071" w:rsidRDefault="00005071" w:rsidP="00005071">
      <w:pPr>
        <w:pStyle w:val="Heading3"/>
      </w:pPr>
      <w:bookmarkStart w:id="432" w:name="_Ref218908116"/>
      <w:bookmarkStart w:id="433" w:name="_Toc338419326"/>
      <w:moveFromRangeEnd w:id="411"/>
      <w:r w:rsidRPr="00F02F6B">
        <w:t>Menu definitions</w:t>
      </w:r>
      <w:bookmarkEnd w:id="432"/>
      <w:r w:rsidR="00BC48B8" w:rsidRPr="00F02F6B">
        <w:t xml:space="preserve"> for Studio</w:t>
      </w:r>
      <w:bookmarkEnd w:id="433"/>
    </w:p>
    <w:p w:rsidR="00005071" w:rsidRDefault="00BC48B8" w:rsidP="00916A73">
      <w:pPr>
        <w:pStyle w:val="BodyText"/>
      </w:pPr>
      <w:r>
        <w:t xml:space="preserve">Studio has a possibility to </w:t>
      </w:r>
      <w:r w:rsidR="00617A1E">
        <w:t>customize</w:t>
      </w:r>
      <w:r>
        <w:t xml:space="preserve"> the menus. </w:t>
      </w:r>
      <w:r w:rsidR="00BA303B">
        <w:t xml:space="preserve">In CMS for SAS this is used to make Studio behave differently depending on what Studio application it is being used as, as well as depending on the role the user has. </w:t>
      </w:r>
    </w:p>
    <w:p w:rsidR="00106680" w:rsidRDefault="00CB51AF" w:rsidP="00CB51AF">
      <w:pPr>
        <w:pStyle w:val="BodyText"/>
        <w:rPr>
          <w:rFonts w:eastAsia="MS Mincho"/>
        </w:rPr>
      </w:pPr>
      <w:r>
        <w:rPr>
          <w:rFonts w:eastAsia="MS Mincho"/>
        </w:rPr>
        <w:t xml:space="preserve">The </w:t>
      </w:r>
      <w:del w:id="434" w:author="Michael Lundell" w:date="2012-10-15T14:21:00Z">
        <w:r w:rsidDel="006F1967">
          <w:rPr>
            <w:rFonts w:eastAsia="MS Mincho"/>
          </w:rPr>
          <w:delText xml:space="preserve">Carmen </w:delText>
        </w:r>
      </w:del>
      <w:proofErr w:type="spellStart"/>
      <w:ins w:id="435" w:author="Michael Lundell" w:date="2012-10-15T14:21:00Z">
        <w:r w:rsidR="006F1967">
          <w:rPr>
            <w:rFonts w:eastAsia="MS Mincho"/>
          </w:rPr>
          <w:t>Jeppesen</w:t>
        </w:r>
        <w:proofErr w:type="spellEnd"/>
        <w:r w:rsidR="006F1967">
          <w:rPr>
            <w:rFonts w:eastAsia="MS Mincho"/>
          </w:rPr>
          <w:t xml:space="preserve"> </w:t>
        </w:r>
      </w:ins>
      <w:r>
        <w:rPr>
          <w:rFonts w:eastAsia="MS Mincho"/>
        </w:rPr>
        <w:t xml:space="preserve">Studio menu system usually consists of a CARMSYS located base file with a possibility to add in additions in the CARMUSR. The base file differs a bit depending on what value the environment variable PRODUCT is set to. </w:t>
      </w:r>
    </w:p>
    <w:p w:rsidR="00A50F4A" w:rsidRDefault="00A50F4A" w:rsidP="00CB51AF">
      <w:pPr>
        <w:pStyle w:val="BodyText"/>
        <w:rPr>
          <w:rFonts w:eastAsia="MS Mincho"/>
        </w:rPr>
      </w:pPr>
      <w:r>
        <w:rPr>
          <w:rFonts w:eastAsia="MS Mincho"/>
        </w:rPr>
        <w:t>In the CARMSYS there are a lot of menus defined with different purposes. The menus in CMS for SAS are divide</w:t>
      </w:r>
      <w:r w:rsidR="00A70889">
        <w:rPr>
          <w:rFonts w:eastAsia="MS Mincho"/>
        </w:rPr>
        <w:t>d</w:t>
      </w:r>
      <w:r>
        <w:rPr>
          <w:rFonts w:eastAsia="MS Mincho"/>
        </w:rPr>
        <w:t xml:space="preserve"> into core menus and other menus. The core menus are the menus defined by the applications and being accessible from Studio </w:t>
      </w:r>
      <w:r w:rsidR="00A70889">
        <w:rPr>
          <w:rFonts w:eastAsia="MS Mincho"/>
        </w:rPr>
        <w:t xml:space="preserve">directly while the sub menus are only accessible from another menu. </w:t>
      </w:r>
    </w:p>
    <w:p w:rsidR="00BA303B" w:rsidRPr="00106680" w:rsidRDefault="00CB51AF" w:rsidP="00106680">
      <w:pPr>
        <w:pStyle w:val="BodyText"/>
        <w:rPr>
          <w:rFonts w:eastAsia="MS Mincho"/>
        </w:rPr>
      </w:pPr>
      <w:r>
        <w:rPr>
          <w:rFonts w:eastAsia="MS Mincho"/>
        </w:rPr>
        <w:t xml:space="preserve">In CMS for SAS the base file is moved to </w:t>
      </w:r>
      <w:r w:rsidR="00106680">
        <w:rPr>
          <w:rFonts w:eastAsia="MS Mincho"/>
        </w:rPr>
        <w:t xml:space="preserve">the CARMUSR. </w:t>
      </w:r>
      <w:r w:rsidR="00A013C4">
        <w:t xml:space="preserve">All menus are based on the </w:t>
      </w:r>
      <w:r w:rsidR="000A5304">
        <w:t>standard menus provided</w:t>
      </w:r>
      <w:r w:rsidR="00491B08">
        <w:t xml:space="preserve"> in the CARMSYS, but each application has special modifications created </w:t>
      </w:r>
      <w:proofErr w:type="spellStart"/>
      <w:r w:rsidR="00491B08">
        <w:t>specially</w:t>
      </w:r>
      <w:proofErr w:type="spellEnd"/>
      <w:r w:rsidR="00491B08">
        <w:t xml:space="preserve"> for CMS for SAS. For each definition, </w:t>
      </w:r>
      <w:r w:rsidR="005A5B90">
        <w:t xml:space="preserve">there is a file defining what should be removed from the </w:t>
      </w:r>
      <w:r w:rsidR="00C37D61">
        <w:t xml:space="preserve">standard menus, what should be modified and what should be added. </w:t>
      </w:r>
    </w:p>
    <w:p w:rsidR="00C37D61" w:rsidRDefault="00C37D61" w:rsidP="00916A73">
      <w:pPr>
        <w:pStyle w:val="BodyText"/>
      </w:pPr>
      <w:r>
        <w:t xml:space="preserve">For some of the roles there is also add-on menu options defined. The add-on does not remove anything from the menus but adds menu options and might also redefine them. </w:t>
      </w:r>
    </w:p>
    <w:p w:rsidR="000A5304" w:rsidRDefault="00E4768D" w:rsidP="00E4768D">
      <w:pPr>
        <w:pStyle w:val="Heading4"/>
      </w:pPr>
      <w:r>
        <w:t>Menu file structure</w:t>
      </w:r>
    </w:p>
    <w:p w:rsidR="00617A1E" w:rsidRDefault="00E4768D" w:rsidP="00617A1E">
      <w:pPr>
        <w:pStyle w:val="BodyText"/>
      </w:pPr>
      <w:r>
        <w:t>The files</w:t>
      </w:r>
      <w:r w:rsidR="00074D9B">
        <w:t xml:space="preserve"> for the menu structure</w:t>
      </w:r>
      <w:r>
        <w:t xml:space="preserve"> are </w:t>
      </w:r>
      <w:r w:rsidR="00A80F9F">
        <w:t xml:space="preserve">located in the </w:t>
      </w:r>
      <w:proofErr w:type="spellStart"/>
      <w:r w:rsidR="00A80F9F" w:rsidRPr="00A80F9F">
        <w:rPr>
          <w:rStyle w:val="Literal"/>
        </w:rPr>
        <w:t>menu_script</w:t>
      </w:r>
      <w:proofErr w:type="spellEnd"/>
      <w:r w:rsidR="00B31A5C">
        <w:rPr>
          <w:rStyle w:val="Literal"/>
        </w:rPr>
        <w:t>/menus</w:t>
      </w:r>
      <w:r w:rsidR="00A80F9F">
        <w:t xml:space="preserve"> </w:t>
      </w:r>
      <w:r w:rsidR="00074D9B">
        <w:t xml:space="preserve">directory. In the directory there are </w:t>
      </w:r>
      <w:r w:rsidR="009F7F0F">
        <w:t>t</w:t>
      </w:r>
      <w:r w:rsidR="005A4DD9">
        <w:t>wo</w:t>
      </w:r>
      <w:r w:rsidR="00074D9B">
        <w:t xml:space="preserve"> directories</w:t>
      </w:r>
      <w:r w:rsidR="00193247">
        <w:t xml:space="preserve"> used for this</w:t>
      </w:r>
      <w:r w:rsidR="00074D9B">
        <w:t>:</w:t>
      </w:r>
      <w:r w:rsidR="00BB5497">
        <w:t xml:space="preserve"> </w:t>
      </w:r>
      <w:r w:rsidR="00BB5497" w:rsidRPr="00BB5497">
        <w:rPr>
          <w:rStyle w:val="Literal"/>
        </w:rPr>
        <w:t>application</w:t>
      </w:r>
      <w:r w:rsidR="009F7F0F">
        <w:t xml:space="preserve"> </w:t>
      </w:r>
      <w:r w:rsidR="00BB5497">
        <w:t xml:space="preserve">and </w:t>
      </w:r>
      <w:r w:rsidR="009F7F0F">
        <w:rPr>
          <w:rStyle w:val="Literal"/>
        </w:rPr>
        <w:t>customization</w:t>
      </w:r>
      <w:r w:rsidR="00BB5497">
        <w:t xml:space="preserve">. </w:t>
      </w:r>
    </w:p>
    <w:p w:rsidR="00BB5497" w:rsidRDefault="00B31A5C" w:rsidP="00BB5497">
      <w:pPr>
        <w:pStyle w:val="Heading5"/>
        <w:rPr>
          <w:rFonts w:eastAsia="MS Mincho"/>
        </w:rPr>
      </w:pPr>
      <w:proofErr w:type="gramStart"/>
      <w:r>
        <w:rPr>
          <w:rFonts w:eastAsia="MS Mincho"/>
        </w:rPr>
        <w:t>application</w:t>
      </w:r>
      <w:proofErr w:type="gramEnd"/>
      <w:r w:rsidR="00BB5497">
        <w:rPr>
          <w:rFonts w:eastAsia="MS Mincho"/>
        </w:rPr>
        <w:t xml:space="preserve"> directory</w:t>
      </w:r>
    </w:p>
    <w:p w:rsidR="00BB5497" w:rsidRDefault="00BB5497" w:rsidP="00BB5497">
      <w:pPr>
        <w:pStyle w:val="BodyText"/>
        <w:rPr>
          <w:rFonts w:eastAsia="MS Mincho"/>
        </w:rPr>
      </w:pPr>
      <w:r>
        <w:rPr>
          <w:rFonts w:eastAsia="MS Mincho"/>
        </w:rPr>
        <w:t xml:space="preserve">Each application defined by the environment variable </w:t>
      </w:r>
      <w:r w:rsidRPr="00BB5497">
        <w:rPr>
          <w:rStyle w:val="Literal"/>
          <w:rFonts w:eastAsia="MS Mincho"/>
        </w:rPr>
        <w:t>SK_APP</w:t>
      </w:r>
      <w:r>
        <w:rPr>
          <w:rFonts w:eastAsia="MS Mincho"/>
        </w:rPr>
        <w:t xml:space="preserve"> has a special menu definition file. The file</w:t>
      </w:r>
      <w:r w:rsidR="000421E6">
        <w:rPr>
          <w:rFonts w:eastAsia="MS Mincho"/>
        </w:rPr>
        <w:t xml:space="preserve"> includes all other files making up the menu definition for the specified application. </w:t>
      </w:r>
      <w:r w:rsidR="006F5FE6">
        <w:rPr>
          <w:rFonts w:eastAsia="MS Mincho"/>
        </w:rPr>
        <w:t xml:space="preserve">This includes the CARMSYS core menus as well as the </w:t>
      </w:r>
      <w:r w:rsidR="00C206E1">
        <w:rPr>
          <w:rFonts w:eastAsia="MS Mincho"/>
        </w:rPr>
        <w:t>CARMUSR defined modifications</w:t>
      </w:r>
      <w:r w:rsidR="006F5FE6">
        <w:rPr>
          <w:rFonts w:eastAsia="MS Mincho"/>
        </w:rPr>
        <w:t xml:space="preserve">. </w:t>
      </w:r>
    </w:p>
    <w:p w:rsidR="009F7F0F" w:rsidRDefault="009F7F0F" w:rsidP="00BB5497">
      <w:pPr>
        <w:pStyle w:val="BodyText"/>
        <w:rPr>
          <w:rFonts w:eastAsia="MS Mincho"/>
        </w:rPr>
      </w:pPr>
      <w:r>
        <w:rPr>
          <w:rFonts w:eastAsia="MS Mincho"/>
        </w:rPr>
        <w:t xml:space="preserve">The inclusion of the CARMUSR edits are done by including all </w:t>
      </w:r>
      <w:r w:rsidR="008672D3">
        <w:rPr>
          <w:rFonts w:eastAsia="MS Mincho"/>
        </w:rPr>
        <w:t xml:space="preserve">relevant menu files from the </w:t>
      </w:r>
      <w:r w:rsidR="008672D3" w:rsidRPr="008672D3">
        <w:rPr>
          <w:rStyle w:val="Literal"/>
          <w:rFonts w:eastAsia="MS Mincho"/>
        </w:rPr>
        <w:t>customization</w:t>
      </w:r>
      <w:r w:rsidR="008672D3">
        <w:rPr>
          <w:rFonts w:eastAsia="MS Mincho"/>
        </w:rPr>
        <w:t xml:space="preserve"> directory. </w:t>
      </w:r>
    </w:p>
    <w:p w:rsidR="00BB5497" w:rsidRDefault="000421E6" w:rsidP="00BB5497">
      <w:pPr>
        <w:pStyle w:val="BodyText"/>
        <w:rPr>
          <w:rFonts w:eastAsia="MS Mincho"/>
        </w:rPr>
      </w:pPr>
      <w:r w:rsidRPr="000421E6">
        <w:t xml:space="preserve">The </w:t>
      </w:r>
      <w:r w:rsidR="0016445D">
        <w:t xml:space="preserve">base name of the </w:t>
      </w:r>
      <w:r w:rsidRPr="000421E6">
        <w:t xml:space="preserve">file must be the same as the environment variable </w:t>
      </w:r>
      <w:r w:rsidRPr="000421E6">
        <w:rPr>
          <w:rStyle w:val="Literal"/>
        </w:rPr>
        <w:t>SK_APP</w:t>
      </w:r>
      <w:r w:rsidR="00A206AF">
        <w:t xml:space="preserve"> and t</w:t>
      </w:r>
      <w:r w:rsidR="0016445D">
        <w:t>he suffix must be “</w:t>
      </w:r>
      <w:r w:rsidR="0016445D" w:rsidRPr="0016445D">
        <w:rPr>
          <w:rStyle w:val="Literal"/>
        </w:rPr>
        <w:t>.menu</w:t>
      </w:r>
      <w:r w:rsidR="0016445D">
        <w:t>”</w:t>
      </w:r>
      <w:r w:rsidR="00A206AF">
        <w:t xml:space="preserve">, e.g. </w:t>
      </w:r>
      <w:r w:rsidR="00A206AF" w:rsidRPr="00A206AF">
        <w:t>“</w:t>
      </w:r>
      <w:proofErr w:type="spellStart"/>
      <w:r w:rsidR="00A206AF" w:rsidRPr="00A206AF">
        <w:rPr>
          <w:rStyle w:val="Literal"/>
        </w:rPr>
        <w:t>Planning.menu</w:t>
      </w:r>
      <w:proofErr w:type="spellEnd"/>
      <w:r w:rsidR="00A206AF" w:rsidRPr="00A206AF">
        <w:t>”.</w:t>
      </w:r>
    </w:p>
    <w:p w:rsidR="00BB5497" w:rsidRDefault="00C206E1" w:rsidP="00BB5497">
      <w:pPr>
        <w:pStyle w:val="Heading5"/>
        <w:rPr>
          <w:rFonts w:eastAsia="MS Mincho"/>
        </w:rPr>
      </w:pPr>
      <w:proofErr w:type="gramStart"/>
      <w:r>
        <w:rPr>
          <w:rFonts w:eastAsia="MS Mincho"/>
        </w:rPr>
        <w:t>customization</w:t>
      </w:r>
      <w:proofErr w:type="gramEnd"/>
      <w:r w:rsidR="00BB5497">
        <w:rPr>
          <w:rFonts w:eastAsia="MS Mincho"/>
        </w:rPr>
        <w:t xml:space="preserve"> directory</w:t>
      </w:r>
    </w:p>
    <w:p w:rsidR="00BB5497" w:rsidRDefault="00D501DA" w:rsidP="00C341F2">
      <w:pPr>
        <w:pStyle w:val="BodyText"/>
        <w:rPr>
          <w:rFonts w:eastAsia="MS Mincho"/>
        </w:rPr>
      </w:pPr>
      <w:r>
        <w:rPr>
          <w:rFonts w:eastAsia="MS Mincho"/>
        </w:rPr>
        <w:t xml:space="preserve">Each application if CMS for SAS has a special set of menus. </w:t>
      </w:r>
      <w:r w:rsidR="00D93B15">
        <w:rPr>
          <w:rFonts w:eastAsia="MS Mincho"/>
        </w:rPr>
        <w:t>Those menus contain</w:t>
      </w:r>
      <w:r>
        <w:rPr>
          <w:rFonts w:eastAsia="MS Mincho"/>
        </w:rPr>
        <w:t xml:space="preserve"> modifications and additions </w:t>
      </w:r>
      <w:r w:rsidR="00C206E1">
        <w:rPr>
          <w:rFonts w:eastAsia="MS Mincho"/>
        </w:rPr>
        <w:t>to the standard menus because of the special need defined for SAS</w:t>
      </w:r>
      <w:r>
        <w:rPr>
          <w:rFonts w:eastAsia="MS Mincho"/>
        </w:rPr>
        <w:t xml:space="preserve">. </w:t>
      </w:r>
      <w:r w:rsidR="009F7F0F">
        <w:rPr>
          <w:rFonts w:eastAsia="MS Mincho"/>
        </w:rPr>
        <w:t xml:space="preserve">The </w:t>
      </w:r>
      <w:r w:rsidR="00332C42">
        <w:rPr>
          <w:rStyle w:val="Literal"/>
          <w:rFonts w:eastAsia="MS Mincho"/>
        </w:rPr>
        <w:t>customization</w:t>
      </w:r>
      <w:r w:rsidR="009F7F0F">
        <w:rPr>
          <w:rFonts w:eastAsia="MS Mincho"/>
        </w:rPr>
        <w:t xml:space="preserve"> directory contains those modifications. </w:t>
      </w:r>
      <w:r w:rsidR="00332C42">
        <w:rPr>
          <w:rFonts w:eastAsia="MS Mincho"/>
        </w:rPr>
        <w:t xml:space="preserve">In the directory there </w:t>
      </w:r>
      <w:proofErr w:type="gramStart"/>
      <w:r w:rsidR="00332C42">
        <w:rPr>
          <w:rFonts w:eastAsia="MS Mincho"/>
        </w:rPr>
        <w:t xml:space="preserve">is also </w:t>
      </w:r>
      <w:r w:rsidR="00B31A5C">
        <w:rPr>
          <w:rFonts w:eastAsia="MS Mincho"/>
        </w:rPr>
        <w:t>files</w:t>
      </w:r>
      <w:proofErr w:type="gramEnd"/>
      <w:r w:rsidR="00B31A5C">
        <w:rPr>
          <w:rFonts w:eastAsia="MS Mincho"/>
        </w:rPr>
        <w:t xml:space="preserve"> making it possible to </w:t>
      </w:r>
      <w:r w:rsidR="00332C42">
        <w:rPr>
          <w:rFonts w:eastAsia="MS Mincho"/>
        </w:rPr>
        <w:t xml:space="preserve">add modifications based on the role the user is logged in as. </w:t>
      </w:r>
    </w:p>
    <w:p w:rsidR="00214F6B" w:rsidRDefault="009F7F0F" w:rsidP="004B6BDE">
      <w:pPr>
        <w:pStyle w:val="BodyText"/>
        <w:rPr>
          <w:rFonts w:eastAsia="MS Mincho"/>
        </w:rPr>
      </w:pPr>
      <w:r>
        <w:rPr>
          <w:rFonts w:eastAsia="MS Mincho"/>
        </w:rPr>
        <w:t xml:space="preserve">In the directory there is </w:t>
      </w:r>
      <w:r w:rsidR="00B31A5C">
        <w:rPr>
          <w:rFonts w:eastAsia="MS Mincho"/>
        </w:rPr>
        <w:t xml:space="preserve">one </w:t>
      </w:r>
      <w:r>
        <w:rPr>
          <w:rFonts w:eastAsia="MS Mincho"/>
        </w:rPr>
        <w:t>file for each</w:t>
      </w:r>
      <w:r w:rsidR="00FC224F">
        <w:rPr>
          <w:rFonts w:eastAsia="MS Mincho"/>
        </w:rPr>
        <w:t xml:space="preserve"> CARMSYS defined</w:t>
      </w:r>
      <w:r>
        <w:rPr>
          <w:rFonts w:eastAsia="MS Mincho"/>
        </w:rPr>
        <w:t xml:space="preserve"> </w:t>
      </w:r>
      <w:r w:rsidR="00E23AED">
        <w:rPr>
          <w:rFonts w:eastAsia="MS Mincho"/>
        </w:rPr>
        <w:t xml:space="preserve">core </w:t>
      </w:r>
      <w:r>
        <w:rPr>
          <w:rFonts w:eastAsia="MS Mincho"/>
        </w:rPr>
        <w:t>menu modified in the CARMUSR</w:t>
      </w:r>
      <w:r w:rsidR="00E91251">
        <w:rPr>
          <w:rFonts w:eastAsia="MS Mincho"/>
        </w:rPr>
        <w:t xml:space="preserve">. </w:t>
      </w:r>
      <w:r w:rsidR="00B31A5C">
        <w:rPr>
          <w:rFonts w:eastAsia="MS Mincho"/>
        </w:rPr>
        <w:t xml:space="preserve">It is the main menu modification file and it </w:t>
      </w:r>
      <w:r w:rsidR="00E91251">
        <w:rPr>
          <w:rFonts w:eastAsia="MS Mincho"/>
        </w:rPr>
        <w:t>is called the same as the menu (with the suffix “</w:t>
      </w:r>
      <w:r w:rsidR="00E91251" w:rsidRPr="00E91251">
        <w:rPr>
          <w:rStyle w:val="Literal"/>
          <w:rFonts w:eastAsia="MS Mincho"/>
        </w:rPr>
        <w:t>.menu</w:t>
      </w:r>
      <w:r w:rsidR="00B31A5C">
        <w:rPr>
          <w:rFonts w:eastAsia="MS Mincho"/>
        </w:rPr>
        <w:t xml:space="preserve">”). The main file </w:t>
      </w:r>
      <w:r w:rsidR="00E91251">
        <w:rPr>
          <w:rFonts w:eastAsia="MS Mincho"/>
        </w:rPr>
        <w:t xml:space="preserve">contains an import of the actual modification files, using the environment variable SK_APP. The modification files </w:t>
      </w:r>
      <w:r w:rsidR="00045171">
        <w:rPr>
          <w:rFonts w:eastAsia="MS Mincho"/>
        </w:rPr>
        <w:t xml:space="preserve">are located in the directory </w:t>
      </w:r>
      <w:r w:rsidR="00045171" w:rsidRPr="00045171">
        <w:rPr>
          <w:rStyle w:val="Literal"/>
          <w:rFonts w:eastAsia="MS Mincho"/>
        </w:rPr>
        <w:t>application</w:t>
      </w:r>
      <w:r w:rsidR="00045171">
        <w:rPr>
          <w:rFonts w:eastAsia="MS Mincho"/>
        </w:rPr>
        <w:t xml:space="preserve"> and </w:t>
      </w:r>
      <w:r w:rsidR="00E91251">
        <w:rPr>
          <w:rFonts w:eastAsia="MS Mincho"/>
        </w:rPr>
        <w:t>have the same name as the main file but with the application name as a suffix, e.g.</w:t>
      </w:r>
      <w:r w:rsidR="004D130F">
        <w:rPr>
          <w:rFonts w:eastAsia="MS Mincho"/>
        </w:rPr>
        <w:t xml:space="preserve"> if</w:t>
      </w:r>
      <w:r w:rsidR="00E91251">
        <w:rPr>
          <w:rFonts w:eastAsia="MS Mincho"/>
        </w:rPr>
        <w:t xml:space="preserve"> the main file is </w:t>
      </w:r>
      <w:proofErr w:type="spellStart"/>
      <w:r w:rsidR="00B31A5C">
        <w:rPr>
          <w:rStyle w:val="Literal"/>
          <w:rFonts w:eastAsia="MS Mincho"/>
        </w:rPr>
        <w:t>TOOL_BAR</w:t>
      </w:r>
      <w:r w:rsidR="00E91251" w:rsidRPr="00E91251">
        <w:rPr>
          <w:rStyle w:val="Literal"/>
        </w:rPr>
        <w:t>.menu</w:t>
      </w:r>
      <w:proofErr w:type="spellEnd"/>
      <w:r w:rsidR="00E91251">
        <w:rPr>
          <w:rFonts w:eastAsia="MS Mincho"/>
        </w:rPr>
        <w:t xml:space="preserve"> </w:t>
      </w:r>
      <w:r w:rsidR="004D130F">
        <w:rPr>
          <w:rFonts w:eastAsia="MS Mincho"/>
        </w:rPr>
        <w:t xml:space="preserve">the modification files </w:t>
      </w:r>
      <w:r w:rsidR="00B31A5C">
        <w:rPr>
          <w:rFonts w:eastAsia="MS Mincho"/>
        </w:rPr>
        <w:t>would</w:t>
      </w:r>
      <w:r w:rsidR="004D130F">
        <w:rPr>
          <w:rFonts w:eastAsia="MS Mincho"/>
        </w:rPr>
        <w:t xml:space="preserve"> be</w:t>
      </w:r>
      <w:r w:rsidR="00E91251">
        <w:rPr>
          <w:rFonts w:eastAsia="MS Mincho"/>
        </w:rPr>
        <w:t xml:space="preserve"> </w:t>
      </w:r>
      <w:proofErr w:type="spellStart"/>
      <w:r w:rsidR="00B31A5C">
        <w:rPr>
          <w:rStyle w:val="Literal"/>
        </w:rPr>
        <w:t>TOOL_BAR</w:t>
      </w:r>
      <w:r w:rsidR="00E91251" w:rsidRPr="00E91251">
        <w:rPr>
          <w:rStyle w:val="Literal"/>
        </w:rPr>
        <w:t>_Planning.menu</w:t>
      </w:r>
      <w:proofErr w:type="spellEnd"/>
      <w:r w:rsidR="00B31A5C">
        <w:rPr>
          <w:rFonts w:eastAsia="MS Mincho"/>
        </w:rPr>
        <w:t xml:space="preserve">, </w:t>
      </w:r>
      <w:proofErr w:type="spellStart"/>
      <w:r w:rsidR="00B31A5C">
        <w:rPr>
          <w:rStyle w:val="Literal"/>
        </w:rPr>
        <w:t>TOOL_BAR</w:t>
      </w:r>
      <w:r w:rsidR="00E91251" w:rsidRPr="00E91251">
        <w:rPr>
          <w:rStyle w:val="Literal"/>
          <w:rFonts w:eastAsia="MS Mincho"/>
        </w:rPr>
        <w:t>_Tracking</w:t>
      </w:r>
      <w:r w:rsidR="00E91251" w:rsidRPr="00E91251">
        <w:rPr>
          <w:rStyle w:val="Literal"/>
        </w:rPr>
        <w:t>.menu</w:t>
      </w:r>
      <w:proofErr w:type="spellEnd"/>
      <w:r w:rsidR="00B31A5C">
        <w:rPr>
          <w:rStyle w:val="Literal"/>
        </w:rPr>
        <w:t xml:space="preserve"> and </w:t>
      </w:r>
      <w:proofErr w:type="spellStart"/>
      <w:r w:rsidR="00B31A5C">
        <w:rPr>
          <w:rStyle w:val="Literal"/>
        </w:rPr>
        <w:t>TOOL_BAR_PrePlanning.menu</w:t>
      </w:r>
      <w:proofErr w:type="spellEnd"/>
      <w:r w:rsidR="00E91251">
        <w:rPr>
          <w:rFonts w:eastAsia="MS Mincho"/>
        </w:rPr>
        <w:t>. In the main file the add-ons for the roles is also i</w:t>
      </w:r>
      <w:r w:rsidR="002A7EB8">
        <w:rPr>
          <w:rFonts w:eastAsia="MS Mincho"/>
        </w:rPr>
        <w:t xml:space="preserve">ncluded by using the environment variable CARMROLE. </w:t>
      </w:r>
      <w:r w:rsidR="00045171">
        <w:rPr>
          <w:rFonts w:eastAsia="MS Mincho"/>
        </w:rPr>
        <w:t xml:space="preserve">The role files are in the directory </w:t>
      </w:r>
      <w:r w:rsidR="00045171" w:rsidRPr="00045171">
        <w:rPr>
          <w:rStyle w:val="Literal"/>
          <w:rFonts w:eastAsia="MS Mincho"/>
        </w:rPr>
        <w:t>role</w:t>
      </w:r>
      <w:r w:rsidR="00045171">
        <w:rPr>
          <w:rFonts w:eastAsia="MS Mincho"/>
        </w:rPr>
        <w:t xml:space="preserve">. </w:t>
      </w:r>
    </w:p>
    <w:p w:rsidR="00BB5497" w:rsidRDefault="00214F6B" w:rsidP="004B6BDE">
      <w:pPr>
        <w:pStyle w:val="BodyText"/>
        <w:rPr>
          <w:rFonts w:eastAsia="MS Mincho"/>
        </w:rPr>
      </w:pPr>
      <w:r>
        <w:rPr>
          <w:rFonts w:eastAsia="MS Mincho"/>
        </w:rPr>
        <w:t xml:space="preserve">In the main file there should also be the possibility to add modifications common for all applications. This is done by </w:t>
      </w:r>
      <w:r w:rsidR="007B1082">
        <w:rPr>
          <w:rFonts w:eastAsia="MS Mincho"/>
        </w:rPr>
        <w:t xml:space="preserve">also </w:t>
      </w:r>
      <w:r>
        <w:rPr>
          <w:rFonts w:eastAsia="MS Mincho"/>
        </w:rPr>
        <w:t>i</w:t>
      </w:r>
      <w:r w:rsidR="007B1082">
        <w:rPr>
          <w:rFonts w:eastAsia="MS Mincho"/>
        </w:rPr>
        <w:t>ncluding</w:t>
      </w:r>
      <w:r>
        <w:rPr>
          <w:rFonts w:eastAsia="MS Mincho"/>
        </w:rPr>
        <w:t xml:space="preserve"> a file with common definitions. </w:t>
      </w:r>
    </w:p>
    <w:p w:rsidR="004147E7" w:rsidRPr="004147E7" w:rsidRDefault="002A7EB8" w:rsidP="00B31A5C">
      <w:pPr>
        <w:pStyle w:val="Example"/>
        <w:ind w:right="-1134"/>
      </w:pPr>
      <w:r w:rsidRPr="004147E7">
        <w:rPr>
          <w:rStyle w:val="Code"/>
          <w:rFonts w:eastAsia="MS Mincho"/>
        </w:rPr>
        <w:t xml:space="preserve">/* </w:t>
      </w:r>
      <w:r w:rsidR="004147E7">
        <w:rPr>
          <w:rStyle w:val="Code"/>
          <w:rFonts w:eastAsia="MS Mincho"/>
        </w:rPr>
        <w:br/>
      </w:r>
      <w:r w:rsidRPr="004147E7">
        <w:rPr>
          <w:rStyle w:val="Code"/>
          <w:rFonts w:eastAsia="MS Mincho"/>
        </w:rPr>
        <w:t xml:space="preserve">* </w:t>
      </w:r>
      <w:proofErr w:type="gramStart"/>
      <w:r w:rsidRPr="004147E7">
        <w:rPr>
          <w:rStyle w:val="Code"/>
          <w:rFonts w:eastAsia="MS Mincho"/>
        </w:rPr>
        <w:t>This</w:t>
      </w:r>
      <w:proofErr w:type="gramEnd"/>
      <w:r w:rsidRPr="004147E7">
        <w:rPr>
          <w:rStyle w:val="Code"/>
          <w:rFonts w:eastAsia="MS Mincho"/>
        </w:rPr>
        <w:t xml:space="preserve"> is the main customization file for </w:t>
      </w:r>
      <w:r w:rsidR="004147E7">
        <w:rPr>
          <w:rStyle w:val="Code"/>
          <w:rFonts w:eastAsia="MS Mincho"/>
        </w:rPr>
        <w:t xml:space="preserve">the </w:t>
      </w:r>
      <w:r w:rsidR="00666542">
        <w:rPr>
          <w:rStyle w:val="Code"/>
          <w:rFonts w:eastAsia="MS Mincho"/>
        </w:rPr>
        <w:t xml:space="preserve">core </w:t>
      </w:r>
      <w:r w:rsidR="004147E7">
        <w:rPr>
          <w:rStyle w:val="Code"/>
          <w:rFonts w:eastAsia="MS Mincho"/>
        </w:rPr>
        <w:t xml:space="preserve">menu </w:t>
      </w:r>
      <w:r w:rsidR="00423E72">
        <w:rPr>
          <w:rStyle w:val="Code"/>
          <w:rFonts w:eastAsia="MS Mincho"/>
        </w:rPr>
        <w:t>TOOL</w:t>
      </w:r>
      <w:r w:rsidRPr="004147E7">
        <w:rPr>
          <w:rStyle w:val="Code"/>
          <w:rFonts w:eastAsia="MS Mincho"/>
        </w:rPr>
        <w:t>_BAR.</w:t>
      </w:r>
      <w:r w:rsidR="007C6400">
        <w:rPr>
          <w:rStyle w:val="Code"/>
          <w:rFonts w:eastAsia="MS Mincho"/>
        </w:rPr>
        <w:br/>
        <w:t xml:space="preserve">* The file is named </w:t>
      </w:r>
      <w:proofErr w:type="spellStart"/>
      <w:r w:rsidR="007C6400">
        <w:rPr>
          <w:rStyle w:val="Code"/>
          <w:rFonts w:eastAsia="MS Mincho"/>
        </w:rPr>
        <w:t>TOOL_BAR.menu</w:t>
      </w:r>
      <w:proofErr w:type="spellEnd"/>
      <w:r w:rsidR="007C6400">
        <w:rPr>
          <w:rStyle w:val="Code"/>
          <w:rFonts w:eastAsia="MS Mincho"/>
        </w:rPr>
        <w:t>.</w:t>
      </w:r>
      <w:r w:rsidR="004147E7">
        <w:rPr>
          <w:rStyle w:val="Code"/>
          <w:rFonts w:eastAsia="MS Mincho"/>
        </w:rPr>
        <w:br/>
      </w:r>
      <w:r w:rsidRPr="004147E7">
        <w:rPr>
          <w:rStyle w:val="Code"/>
          <w:rFonts w:eastAsia="MS Mincho"/>
        </w:rPr>
        <w:t xml:space="preserve">*/ </w:t>
      </w:r>
      <w:r w:rsidR="00423E72">
        <w:rPr>
          <w:rStyle w:val="Code"/>
          <w:rFonts w:eastAsia="MS Mincho"/>
        </w:rPr>
        <w:br/>
      </w:r>
      <w:r w:rsidR="00FC224F">
        <w:rPr>
          <w:rStyle w:val="Code"/>
          <w:rFonts w:eastAsia="MS Mincho"/>
        </w:rPr>
        <w:br/>
        <w:t>/* Common changes to be applied for all applications */</w:t>
      </w:r>
      <w:r w:rsidR="00FC224F">
        <w:rPr>
          <w:rStyle w:val="Code"/>
          <w:rFonts w:eastAsia="MS Mincho"/>
        </w:rPr>
        <w:br/>
      </w:r>
      <w:r w:rsidR="00FC224F" w:rsidRPr="004147E7">
        <w:rPr>
          <w:rStyle w:val="Code"/>
        </w:rPr>
        <w:t>include - "$CAR</w:t>
      </w:r>
      <w:r w:rsidR="00FC224F">
        <w:rPr>
          <w:rStyle w:val="Code"/>
          <w:rFonts w:eastAsia="MS Mincho"/>
        </w:rPr>
        <w:t>MUSR/menu_scripts</w:t>
      </w:r>
      <w:r w:rsidR="00FC224F" w:rsidRPr="004147E7">
        <w:rPr>
          <w:rStyle w:val="Code"/>
          <w:rFonts w:eastAsia="MS Mincho"/>
        </w:rPr>
        <w:t>/</w:t>
      </w:r>
      <w:r w:rsidR="00B31A5C">
        <w:rPr>
          <w:rStyle w:val="Code"/>
          <w:rFonts w:eastAsia="MS Mincho"/>
        </w:rPr>
        <w:t>menus/</w:t>
      </w:r>
      <w:r w:rsidR="00FC224F" w:rsidRPr="004147E7">
        <w:rPr>
          <w:rStyle w:val="Code"/>
          <w:rFonts w:eastAsia="MS Mincho"/>
        </w:rPr>
        <w:t>customization</w:t>
      </w:r>
      <w:r w:rsidR="00FC224F">
        <w:rPr>
          <w:rStyle w:val="Code"/>
        </w:rPr>
        <w:t>/</w:t>
      </w:r>
      <w:r w:rsidR="00B31A5C">
        <w:rPr>
          <w:rStyle w:val="Code"/>
        </w:rPr>
        <w:t>common/</w:t>
      </w:r>
      <w:r w:rsidR="00FC224F">
        <w:rPr>
          <w:rStyle w:val="Code"/>
        </w:rPr>
        <w:t>TOOL</w:t>
      </w:r>
      <w:r w:rsidR="00FC224F" w:rsidRPr="004147E7">
        <w:rPr>
          <w:rStyle w:val="Code"/>
        </w:rPr>
        <w:t>_BAR</w:t>
      </w:r>
      <w:r w:rsidR="00FC224F">
        <w:rPr>
          <w:rStyle w:val="Code"/>
          <w:rFonts w:eastAsia="MS Mincho"/>
        </w:rPr>
        <w:t>_Common</w:t>
      </w:r>
      <w:r w:rsidR="00FC224F" w:rsidRPr="004147E7">
        <w:rPr>
          <w:rStyle w:val="Code"/>
        </w:rPr>
        <w:t>.menu"</w:t>
      </w:r>
      <w:r w:rsidR="00FC224F">
        <w:rPr>
          <w:rStyle w:val="Code"/>
          <w:rFonts w:eastAsia="MS Mincho"/>
        </w:rPr>
        <w:br/>
      </w:r>
      <w:r w:rsidR="00423E72">
        <w:rPr>
          <w:rStyle w:val="Code"/>
          <w:rFonts w:eastAsia="MS Mincho"/>
        </w:rPr>
        <w:br/>
        <w:t xml:space="preserve">/* </w:t>
      </w:r>
      <w:proofErr w:type="gramStart"/>
      <w:r w:rsidR="00423E72">
        <w:rPr>
          <w:rStyle w:val="Code"/>
          <w:rFonts w:eastAsia="MS Mincho"/>
        </w:rPr>
        <w:t>This</w:t>
      </w:r>
      <w:proofErr w:type="gramEnd"/>
      <w:r w:rsidR="00423E72">
        <w:rPr>
          <w:rStyle w:val="Code"/>
          <w:rFonts w:eastAsia="MS Mincho"/>
        </w:rPr>
        <w:t xml:space="preserve"> is the inclusion of the application specific menu additions. */</w:t>
      </w:r>
      <w:r w:rsidR="004147E7">
        <w:rPr>
          <w:rStyle w:val="Code"/>
          <w:rFonts w:eastAsia="MS Mincho"/>
        </w:rPr>
        <w:br/>
      </w:r>
      <w:r w:rsidR="004147E7" w:rsidRPr="004147E7">
        <w:rPr>
          <w:rStyle w:val="Code"/>
        </w:rPr>
        <w:t>include - "$CAR</w:t>
      </w:r>
      <w:r w:rsidR="00AB652A">
        <w:rPr>
          <w:rStyle w:val="Code"/>
          <w:rFonts w:eastAsia="MS Mincho"/>
        </w:rPr>
        <w:t>MUSR/menu_scripts</w:t>
      </w:r>
      <w:r w:rsidR="004147E7" w:rsidRPr="004147E7">
        <w:rPr>
          <w:rStyle w:val="Code"/>
          <w:rFonts w:eastAsia="MS Mincho"/>
        </w:rPr>
        <w:t>/</w:t>
      </w:r>
      <w:r w:rsidR="00B31A5C">
        <w:rPr>
          <w:rStyle w:val="Code"/>
          <w:rFonts w:eastAsia="MS Mincho"/>
        </w:rPr>
        <w:t>menus/</w:t>
      </w:r>
      <w:r w:rsidR="004147E7" w:rsidRPr="004147E7">
        <w:rPr>
          <w:rStyle w:val="Code"/>
          <w:rFonts w:eastAsia="MS Mincho"/>
        </w:rPr>
        <w:t>customization</w:t>
      </w:r>
      <w:r w:rsidR="00423E72">
        <w:rPr>
          <w:rStyle w:val="Code"/>
        </w:rPr>
        <w:t>/</w:t>
      </w:r>
      <w:r w:rsidR="00B31A5C">
        <w:rPr>
          <w:rStyle w:val="Code"/>
        </w:rPr>
        <w:t>application/</w:t>
      </w:r>
      <w:r w:rsidR="00423E72">
        <w:rPr>
          <w:rStyle w:val="Code"/>
        </w:rPr>
        <w:t>TOOL</w:t>
      </w:r>
      <w:r w:rsidR="004147E7" w:rsidRPr="004147E7">
        <w:rPr>
          <w:rStyle w:val="Code"/>
        </w:rPr>
        <w:t>_BAR</w:t>
      </w:r>
      <w:r w:rsidR="004147E7" w:rsidRPr="004147E7">
        <w:rPr>
          <w:rStyle w:val="Code"/>
          <w:rFonts w:eastAsia="MS Mincho"/>
        </w:rPr>
        <w:t>_$SK_APP</w:t>
      </w:r>
      <w:r w:rsidR="004147E7" w:rsidRPr="004147E7">
        <w:rPr>
          <w:rStyle w:val="Code"/>
        </w:rPr>
        <w:t>.menu"</w:t>
      </w:r>
      <w:r w:rsidR="004147E7">
        <w:rPr>
          <w:rStyle w:val="Code"/>
        </w:rPr>
        <w:br/>
      </w:r>
      <w:r w:rsidR="00423E72">
        <w:rPr>
          <w:rStyle w:val="Code"/>
        </w:rPr>
        <w:br/>
      </w:r>
      <w:r w:rsidR="00423E72">
        <w:rPr>
          <w:rStyle w:val="Code"/>
          <w:rFonts w:eastAsia="MS Mincho"/>
        </w:rPr>
        <w:t xml:space="preserve">/* </w:t>
      </w:r>
      <w:proofErr w:type="gramStart"/>
      <w:r w:rsidR="00423E72">
        <w:rPr>
          <w:rStyle w:val="Code"/>
          <w:rFonts w:eastAsia="MS Mincho"/>
        </w:rPr>
        <w:t>This</w:t>
      </w:r>
      <w:proofErr w:type="gramEnd"/>
      <w:r w:rsidR="00423E72">
        <w:rPr>
          <w:rStyle w:val="Code"/>
          <w:rFonts w:eastAsia="MS Mincho"/>
        </w:rPr>
        <w:t xml:space="preserve"> is the inclusion of the role specific menu additions. */</w:t>
      </w:r>
      <w:r w:rsidR="004147E7">
        <w:rPr>
          <w:rStyle w:val="Code"/>
        </w:rPr>
        <w:br/>
      </w:r>
      <w:r w:rsidR="00423E72" w:rsidRPr="004147E7">
        <w:rPr>
          <w:rStyle w:val="Code"/>
        </w:rPr>
        <w:t>include - "$CAR</w:t>
      </w:r>
      <w:r w:rsidR="00423E72">
        <w:rPr>
          <w:rStyle w:val="Code"/>
          <w:rFonts w:eastAsia="MS Mincho"/>
        </w:rPr>
        <w:t>MUSR/menu_scripts</w:t>
      </w:r>
      <w:r w:rsidR="00423E72" w:rsidRPr="004147E7">
        <w:rPr>
          <w:rStyle w:val="Code"/>
          <w:rFonts w:eastAsia="MS Mincho"/>
        </w:rPr>
        <w:t>/</w:t>
      </w:r>
      <w:r w:rsidR="00B31A5C">
        <w:rPr>
          <w:rStyle w:val="Code"/>
          <w:rFonts w:eastAsia="MS Mincho"/>
        </w:rPr>
        <w:t>menus/</w:t>
      </w:r>
      <w:r w:rsidR="00423E72" w:rsidRPr="004147E7">
        <w:rPr>
          <w:rStyle w:val="Code"/>
          <w:rFonts w:eastAsia="MS Mincho"/>
        </w:rPr>
        <w:t>customization</w:t>
      </w:r>
      <w:r w:rsidR="00423E72">
        <w:rPr>
          <w:rStyle w:val="Code"/>
        </w:rPr>
        <w:t>/</w:t>
      </w:r>
      <w:r w:rsidR="00B31A5C">
        <w:rPr>
          <w:rStyle w:val="Code"/>
        </w:rPr>
        <w:t>role/</w:t>
      </w:r>
      <w:r w:rsidR="00423E72">
        <w:rPr>
          <w:rStyle w:val="Code"/>
        </w:rPr>
        <w:t>TOOL</w:t>
      </w:r>
      <w:r w:rsidR="00423E72" w:rsidRPr="004147E7">
        <w:rPr>
          <w:rStyle w:val="Code"/>
        </w:rPr>
        <w:t>_BAR</w:t>
      </w:r>
      <w:r w:rsidR="00423E72">
        <w:rPr>
          <w:rStyle w:val="Code"/>
          <w:rFonts w:eastAsia="MS Mincho"/>
        </w:rPr>
        <w:t>_$CARMROLE</w:t>
      </w:r>
      <w:r w:rsidR="00423E72" w:rsidRPr="004147E7">
        <w:rPr>
          <w:rStyle w:val="Code"/>
        </w:rPr>
        <w:t>.menu"</w:t>
      </w:r>
    </w:p>
    <w:p w:rsidR="00DF11C9" w:rsidRDefault="00610017" w:rsidP="00C341F2">
      <w:pPr>
        <w:pStyle w:val="BodyText"/>
        <w:rPr>
          <w:rFonts w:eastAsia="MS Mincho"/>
        </w:rPr>
      </w:pPr>
      <w:r>
        <w:rPr>
          <w:rFonts w:eastAsia="MS Mincho"/>
        </w:rPr>
        <w:t xml:space="preserve">In each of the </w:t>
      </w:r>
      <w:r w:rsidR="00FC224F">
        <w:rPr>
          <w:rFonts w:eastAsia="MS Mincho"/>
        </w:rPr>
        <w:t xml:space="preserve">modification files there are defined modifications of the </w:t>
      </w:r>
      <w:r w:rsidR="00D11160">
        <w:rPr>
          <w:rFonts w:eastAsia="MS Mincho"/>
        </w:rPr>
        <w:t>core</w:t>
      </w:r>
      <w:r w:rsidR="00FC224F">
        <w:rPr>
          <w:rFonts w:eastAsia="MS Mincho"/>
        </w:rPr>
        <w:t xml:space="preserve"> me</w:t>
      </w:r>
      <w:r w:rsidR="00914815">
        <w:rPr>
          <w:rFonts w:eastAsia="MS Mincho"/>
        </w:rPr>
        <w:t xml:space="preserve">nu. Each modification file can also include menu specific sub menus, if the submenus are only used in the modified </w:t>
      </w:r>
      <w:r w:rsidR="00A35D32">
        <w:rPr>
          <w:rFonts w:eastAsia="MS Mincho"/>
        </w:rPr>
        <w:t>core</w:t>
      </w:r>
      <w:r w:rsidR="00914815">
        <w:rPr>
          <w:rFonts w:eastAsia="MS Mincho"/>
        </w:rPr>
        <w:t xml:space="preserve"> menu. But if the submenu is used by several </w:t>
      </w:r>
      <w:r w:rsidR="00D11160">
        <w:rPr>
          <w:rFonts w:eastAsia="MS Mincho"/>
        </w:rPr>
        <w:t>core</w:t>
      </w:r>
      <w:r w:rsidR="00914815">
        <w:rPr>
          <w:rFonts w:eastAsia="MS Mincho"/>
        </w:rPr>
        <w:t xml:space="preserve"> menus it should be defined and used in the same way as </w:t>
      </w:r>
      <w:r w:rsidR="00E23AED">
        <w:rPr>
          <w:rFonts w:eastAsia="MS Mincho"/>
        </w:rPr>
        <w:t xml:space="preserve">the </w:t>
      </w:r>
      <w:r w:rsidR="00A35D32">
        <w:rPr>
          <w:rFonts w:eastAsia="MS Mincho"/>
        </w:rPr>
        <w:t>core</w:t>
      </w:r>
      <w:r w:rsidR="00E23AED">
        <w:rPr>
          <w:rFonts w:eastAsia="MS Mincho"/>
        </w:rPr>
        <w:t xml:space="preserve"> menus. </w:t>
      </w:r>
    </w:p>
    <w:p w:rsidR="00E23AED" w:rsidRDefault="00E23AED" w:rsidP="00E23AED">
      <w:pPr>
        <w:pStyle w:val="Example"/>
        <w:rPr>
          <w:rFonts w:eastAsia="MS Mincho"/>
        </w:rPr>
      </w:pPr>
      <w:r>
        <w:rPr>
          <w:rFonts w:eastAsia="MS Mincho"/>
        </w:rPr>
        <w:t>The sub</w:t>
      </w:r>
      <w:r w:rsidR="00E3225F">
        <w:rPr>
          <w:rFonts w:eastAsia="MS Mincho"/>
        </w:rPr>
        <w:t xml:space="preserve"> menu </w:t>
      </w:r>
      <w:proofErr w:type="spellStart"/>
      <w:r w:rsidR="00E3225F" w:rsidRPr="00E3225F">
        <w:rPr>
          <w:rStyle w:val="Literal"/>
          <w:rFonts w:eastAsia="MS Mincho"/>
        </w:rPr>
        <w:t>Select</w:t>
      </w:r>
      <w:r w:rsidRPr="00E3225F">
        <w:rPr>
          <w:rStyle w:val="Literal"/>
          <w:rFonts w:eastAsia="MS Mincho"/>
        </w:rPr>
        <w:t>Crew</w:t>
      </w:r>
      <w:proofErr w:type="spellEnd"/>
      <w:r>
        <w:rPr>
          <w:rFonts w:eastAsia="MS Mincho"/>
        </w:rPr>
        <w:t xml:space="preserve"> </w:t>
      </w:r>
      <w:r w:rsidR="00E3225F">
        <w:rPr>
          <w:rFonts w:eastAsia="MS Mincho"/>
        </w:rPr>
        <w:t xml:space="preserve">is a </w:t>
      </w:r>
      <w:r w:rsidR="00B31A5C">
        <w:rPr>
          <w:rFonts w:eastAsia="MS Mincho"/>
        </w:rPr>
        <w:t>large</w:t>
      </w:r>
      <w:r w:rsidR="00E3225F">
        <w:rPr>
          <w:rFonts w:eastAsia="MS Mincho"/>
        </w:rPr>
        <w:t xml:space="preserve"> menu used from both the assignment menu and the crew menu. It also differs between the different applications. Because if this is should be treated in the same way as a core menu and not as a sub menu. </w:t>
      </w:r>
    </w:p>
    <w:p w:rsidR="00D07734" w:rsidRDefault="00D07734" w:rsidP="00D07734">
      <w:pPr>
        <w:pStyle w:val="Heading3"/>
        <w:rPr>
          <w:rFonts w:eastAsia="MS Mincho"/>
          <w:lang w:val="en-US"/>
        </w:rPr>
      </w:pPr>
      <w:bookmarkStart w:id="436" w:name="_Ref219281174"/>
      <w:bookmarkStart w:id="437" w:name="_Toc338419327"/>
      <w:r>
        <w:rPr>
          <w:rFonts w:eastAsia="MS Mincho"/>
          <w:lang w:val="en-US"/>
        </w:rPr>
        <w:t xml:space="preserve">Leg Key </w:t>
      </w:r>
      <w:r w:rsidR="00890DEA">
        <w:rPr>
          <w:rFonts w:eastAsia="MS Mincho"/>
          <w:lang w:val="en-US"/>
        </w:rPr>
        <w:t>matching</w:t>
      </w:r>
      <w:bookmarkEnd w:id="436"/>
      <w:bookmarkEnd w:id="437"/>
    </w:p>
    <w:p w:rsidR="00D07734" w:rsidRDefault="00890DEA" w:rsidP="00D07734">
      <w:pPr>
        <w:pStyle w:val="BodyText"/>
        <w:rPr>
          <w:rFonts w:eastAsia="MS Mincho"/>
        </w:rPr>
      </w:pPr>
      <w:r>
        <w:rPr>
          <w:rFonts w:eastAsia="MS Mincho"/>
        </w:rPr>
        <w:t xml:space="preserve">For many applications there is core functionality for matching assignments on crew to actual activities. This is called Leg matching and in the CARMUSR there is a possibility to </w:t>
      </w:r>
      <w:r w:rsidR="008377A4">
        <w:rPr>
          <w:rFonts w:eastAsia="MS Mincho"/>
        </w:rPr>
        <w:t xml:space="preserve">customize how this should be matched. </w:t>
      </w:r>
      <w:r w:rsidR="00BE65D2">
        <w:rPr>
          <w:rFonts w:eastAsia="MS Mincho"/>
        </w:rPr>
        <w:t>The matching is done by two different keys</w:t>
      </w:r>
      <w:r w:rsidR="00E72DCA">
        <w:rPr>
          <w:rFonts w:eastAsia="MS Mincho"/>
        </w:rPr>
        <w:t>, a primary and a secondary key, where a match is tried for the primary key first and then for the secondary key</w:t>
      </w:r>
      <w:r w:rsidR="00A83147">
        <w:rPr>
          <w:rFonts w:eastAsia="MS Mincho"/>
        </w:rPr>
        <w:t xml:space="preserve">. To enable this there is </w:t>
      </w:r>
      <w:r w:rsidR="00787694">
        <w:rPr>
          <w:rFonts w:eastAsia="MS Mincho"/>
        </w:rPr>
        <w:t xml:space="preserve">a possibility to define </w:t>
      </w:r>
      <w:r w:rsidR="00A83147">
        <w:rPr>
          <w:rFonts w:eastAsia="MS Mincho"/>
        </w:rPr>
        <w:t>one</w:t>
      </w:r>
      <w:r w:rsidR="00320E12">
        <w:rPr>
          <w:rFonts w:eastAsia="MS Mincho"/>
        </w:rPr>
        <w:t xml:space="preserve"> set of keys for matching flight legs and another set of keys to match ground duties</w:t>
      </w:r>
      <w:r w:rsidR="00BE65D2">
        <w:rPr>
          <w:rFonts w:eastAsia="MS Mincho"/>
        </w:rPr>
        <w:t xml:space="preserve">. </w:t>
      </w:r>
    </w:p>
    <w:p w:rsidR="00787694" w:rsidRDefault="00787694" w:rsidP="00D07734">
      <w:pPr>
        <w:pStyle w:val="BodyText"/>
        <w:rPr>
          <w:rFonts w:eastAsia="MS Mincho"/>
        </w:rPr>
      </w:pPr>
      <w:r>
        <w:rPr>
          <w:rFonts w:eastAsia="MS Mincho"/>
        </w:rPr>
        <w:t xml:space="preserve">For CMS for SAS the leg keys are defined as follows: </w:t>
      </w:r>
    </w:p>
    <w:p w:rsidR="00787694" w:rsidRDefault="00B7592A" w:rsidP="00787694">
      <w:pPr>
        <w:pStyle w:val="ListNumber"/>
        <w:rPr>
          <w:rFonts w:eastAsia="MS Mincho"/>
        </w:rPr>
      </w:pPr>
      <w:r>
        <w:rPr>
          <w:rFonts w:eastAsia="MS Mincho"/>
        </w:rPr>
        <w:t>Primary key for flight leg and ground duty and secondary key for ground duty:</w:t>
      </w:r>
    </w:p>
    <w:p w:rsidR="00787694" w:rsidRDefault="00787694" w:rsidP="00787694">
      <w:pPr>
        <w:pStyle w:val="ListBulletInd"/>
      </w:pPr>
      <w:r>
        <w:t xml:space="preserve">The type of leg </w:t>
      </w:r>
    </w:p>
    <w:p w:rsidR="00787694" w:rsidRDefault="00787694" w:rsidP="00787694">
      <w:pPr>
        <w:pStyle w:val="ListBulletInd"/>
      </w:pPr>
      <w:r>
        <w:t>The carrier</w:t>
      </w:r>
    </w:p>
    <w:p w:rsidR="00787694" w:rsidRDefault="00787694" w:rsidP="00787694">
      <w:pPr>
        <w:pStyle w:val="ListBulletInd"/>
      </w:pPr>
      <w:r>
        <w:t>The flight number</w:t>
      </w:r>
    </w:p>
    <w:p w:rsidR="00787694" w:rsidRDefault="00787694" w:rsidP="00787694">
      <w:pPr>
        <w:pStyle w:val="ListBulletInd"/>
      </w:pPr>
      <w:r>
        <w:t>The flight suffix</w:t>
      </w:r>
    </w:p>
    <w:p w:rsidR="00787694" w:rsidRDefault="00787694" w:rsidP="00787694">
      <w:pPr>
        <w:pStyle w:val="ListBulletInd"/>
      </w:pPr>
      <w:r>
        <w:t>The start date of the leg</w:t>
      </w:r>
    </w:p>
    <w:p w:rsidR="00787694" w:rsidRDefault="00787694" w:rsidP="00787694">
      <w:pPr>
        <w:pStyle w:val="ListBulletInd"/>
      </w:pPr>
      <w:r>
        <w:t>The departure airport</w:t>
      </w:r>
    </w:p>
    <w:p w:rsidR="00787694" w:rsidRDefault="00787694" w:rsidP="00787694">
      <w:pPr>
        <w:pStyle w:val="ListBulletInd"/>
      </w:pPr>
      <w:r>
        <w:t>The departure time</w:t>
      </w:r>
    </w:p>
    <w:p w:rsidR="00787694" w:rsidRDefault="00787694" w:rsidP="00787694">
      <w:pPr>
        <w:pStyle w:val="ListBulletInd"/>
      </w:pPr>
      <w:r>
        <w:t>The arrival time</w:t>
      </w:r>
    </w:p>
    <w:p w:rsidR="00787694" w:rsidRDefault="00787694" w:rsidP="00787694">
      <w:pPr>
        <w:pStyle w:val="ListBulletInd"/>
      </w:pPr>
      <w:r>
        <w:t>The block time</w:t>
      </w:r>
    </w:p>
    <w:p w:rsidR="00B7592A" w:rsidRDefault="00B7592A" w:rsidP="00B7592A">
      <w:pPr>
        <w:pStyle w:val="ListNumber"/>
      </w:pPr>
      <w:r>
        <w:t xml:space="preserve">Secondary key for flight leg: </w:t>
      </w:r>
    </w:p>
    <w:p w:rsidR="00787694" w:rsidRDefault="00787694" w:rsidP="00787694">
      <w:pPr>
        <w:pStyle w:val="ListBulletInd"/>
      </w:pPr>
      <w:r>
        <w:t>The type of leg</w:t>
      </w:r>
    </w:p>
    <w:p w:rsidR="00787694" w:rsidRDefault="00787694" w:rsidP="00787694">
      <w:pPr>
        <w:pStyle w:val="ListBulletInd"/>
      </w:pPr>
      <w:r>
        <w:t>The carrier</w:t>
      </w:r>
    </w:p>
    <w:p w:rsidR="00787694" w:rsidRDefault="00787694" w:rsidP="00787694">
      <w:pPr>
        <w:pStyle w:val="ListBulletInd"/>
      </w:pPr>
      <w:r>
        <w:t>The flight number</w:t>
      </w:r>
    </w:p>
    <w:p w:rsidR="00787694" w:rsidRDefault="00787694" w:rsidP="00787694">
      <w:pPr>
        <w:pStyle w:val="ListBulletInd"/>
      </w:pPr>
      <w:r>
        <w:t>The flight suffix</w:t>
      </w:r>
    </w:p>
    <w:p w:rsidR="00787694" w:rsidRDefault="00787694" w:rsidP="00787694">
      <w:pPr>
        <w:pStyle w:val="ListBulletInd"/>
      </w:pPr>
      <w:r>
        <w:t>The start date of the leg</w:t>
      </w:r>
    </w:p>
    <w:p w:rsidR="00787694" w:rsidRDefault="00787694" w:rsidP="00787694">
      <w:pPr>
        <w:pStyle w:val="ListBulletInd"/>
      </w:pPr>
      <w:r>
        <w:t>The departure airport</w:t>
      </w:r>
    </w:p>
    <w:p w:rsidR="008377A4" w:rsidRDefault="005F6D2C" w:rsidP="00D07734">
      <w:pPr>
        <w:pStyle w:val="BodyText"/>
        <w:rPr>
          <w:rFonts w:eastAsia="MS Mincho"/>
        </w:rPr>
      </w:pPr>
      <w:r>
        <w:rPr>
          <w:rFonts w:eastAsia="MS Mincho"/>
        </w:rPr>
        <w:t xml:space="preserve">The definition of the keys and the defined order to be used </w:t>
      </w:r>
      <w:r w:rsidR="008377A4">
        <w:rPr>
          <w:rFonts w:eastAsia="MS Mincho"/>
        </w:rPr>
        <w:t xml:space="preserve">is done in </w:t>
      </w:r>
      <w:r w:rsidR="00C762F5">
        <w:rPr>
          <w:rFonts w:eastAsia="MS Mincho"/>
        </w:rPr>
        <w:t xml:space="preserve">the file </w:t>
      </w:r>
      <w:r w:rsidR="00C762F5" w:rsidRPr="00C762F5">
        <w:rPr>
          <w:rStyle w:val="Literal"/>
          <w:rFonts w:eastAsia="MS Mincho"/>
        </w:rPr>
        <w:t>data/</w:t>
      </w:r>
      <w:proofErr w:type="spellStart"/>
      <w:r w:rsidR="00C762F5" w:rsidRPr="00C762F5">
        <w:rPr>
          <w:rStyle w:val="Literal"/>
          <w:rFonts w:eastAsia="MS Mincho"/>
        </w:rPr>
        <w:t>config</w:t>
      </w:r>
      <w:proofErr w:type="spellEnd"/>
      <w:r w:rsidR="00C762F5" w:rsidRPr="00C762F5">
        <w:rPr>
          <w:rStyle w:val="Literal"/>
          <w:rFonts w:eastAsia="MS Mincho"/>
        </w:rPr>
        <w:t>/</w:t>
      </w:r>
      <w:proofErr w:type="spellStart"/>
      <w:r w:rsidR="00C762F5" w:rsidRPr="00C762F5">
        <w:rPr>
          <w:rStyle w:val="Literal"/>
          <w:rFonts w:eastAsia="MS Mincho"/>
        </w:rPr>
        <w:t>LegKeysAir</w:t>
      </w:r>
      <w:proofErr w:type="spellEnd"/>
      <w:r w:rsidR="00C762F5">
        <w:rPr>
          <w:rFonts w:eastAsia="MS Mincho"/>
        </w:rPr>
        <w:t xml:space="preserve"> </w:t>
      </w:r>
      <w:r w:rsidR="00BE65D2">
        <w:rPr>
          <w:rFonts w:eastAsia="MS Mincho"/>
        </w:rPr>
        <w:t>in the CARMUSR and for the SAS syst</w:t>
      </w:r>
      <w:r w:rsidR="00E72DCA">
        <w:rPr>
          <w:rFonts w:eastAsia="MS Mincho"/>
        </w:rPr>
        <w:t xml:space="preserve">em. </w:t>
      </w:r>
    </w:p>
    <w:p w:rsidR="00C341F2" w:rsidRDefault="00C341F2" w:rsidP="00431C57">
      <w:pPr>
        <w:pStyle w:val="BodyTextInd"/>
        <w:rPr>
          <w:rFonts w:eastAsia="MS Mincho"/>
        </w:rPr>
      </w:pPr>
    </w:p>
    <w:p w:rsidR="00480A79" w:rsidRDefault="00480A79" w:rsidP="00480A79">
      <w:pPr>
        <w:pStyle w:val="Heading3"/>
        <w:rPr>
          <w:rFonts w:eastAsia="MS Mincho"/>
          <w:lang w:val="en-US"/>
        </w:rPr>
      </w:pPr>
      <w:bookmarkStart w:id="438" w:name="_Toc338419328"/>
      <w:r>
        <w:rPr>
          <w:rFonts w:eastAsia="MS Mincho"/>
          <w:lang w:val="en-US"/>
        </w:rPr>
        <w:t xml:space="preserve">Adding an airport to </w:t>
      </w:r>
      <w:r w:rsidR="00AE3680">
        <w:rPr>
          <w:rFonts w:eastAsia="MS Mincho"/>
          <w:lang w:val="en-US"/>
        </w:rPr>
        <w:t>CMS</w:t>
      </w:r>
      <w:bookmarkEnd w:id="438"/>
    </w:p>
    <w:p w:rsidR="00480A79" w:rsidRDefault="00AE3680" w:rsidP="00431C57">
      <w:pPr>
        <w:pStyle w:val="BodyTextInd"/>
        <w:rPr>
          <w:rFonts w:eastAsia="MS Mincho"/>
        </w:rPr>
      </w:pPr>
      <w:r>
        <w:rPr>
          <w:rFonts w:eastAsia="MS Mincho"/>
        </w:rPr>
        <w:br/>
        <w:t xml:space="preserve">To add a new airport to CMS, it is necessary to add it both in the </w:t>
      </w:r>
      <w:proofErr w:type="spellStart"/>
      <w:r>
        <w:rPr>
          <w:rFonts w:eastAsia="MS Mincho"/>
        </w:rPr>
        <w:t>AirportManager</w:t>
      </w:r>
      <w:proofErr w:type="spellEnd"/>
      <w:r>
        <w:rPr>
          <w:rFonts w:eastAsia="MS Mincho"/>
        </w:rPr>
        <w:t xml:space="preserve"> and in the database table airport.</w:t>
      </w:r>
    </w:p>
    <w:p w:rsidR="00AE3680" w:rsidRDefault="00AE3680" w:rsidP="00431C57">
      <w:pPr>
        <w:pStyle w:val="BodyTextInd"/>
        <w:rPr>
          <w:rFonts w:eastAsia="MS Mincho"/>
        </w:rPr>
      </w:pPr>
    </w:p>
    <w:p w:rsidR="00AE3680" w:rsidRDefault="00AE3680" w:rsidP="006F73F6">
      <w:pPr>
        <w:pStyle w:val="BodyTextInd"/>
        <w:rPr>
          <w:rFonts w:eastAsia="MS Mincho"/>
        </w:rPr>
      </w:pPr>
      <w:r>
        <w:rPr>
          <w:rFonts w:eastAsia="MS Mincho"/>
        </w:rPr>
        <w:t>To add an</w:t>
      </w:r>
      <w:r w:rsidR="006F73F6">
        <w:rPr>
          <w:rFonts w:eastAsia="MS Mincho"/>
        </w:rPr>
        <w:t xml:space="preserve"> airport in the </w:t>
      </w:r>
      <w:proofErr w:type="spellStart"/>
      <w:r w:rsidR="006F73F6">
        <w:rPr>
          <w:rFonts w:eastAsia="MS Mincho"/>
        </w:rPr>
        <w:t>AirportManager</w:t>
      </w:r>
      <w:proofErr w:type="spellEnd"/>
      <w:r w:rsidR="006F73F6">
        <w:rPr>
          <w:rFonts w:eastAsia="MS Mincho"/>
        </w:rPr>
        <w:t xml:space="preserve">, see </w:t>
      </w:r>
      <w:proofErr w:type="spellStart"/>
      <w:r w:rsidR="006F73F6">
        <w:rPr>
          <w:rFonts w:eastAsia="MS Mincho"/>
        </w:rPr>
        <w:t>Carmen_user_guide</w:t>
      </w:r>
      <w:proofErr w:type="spellEnd"/>
      <w:r w:rsidR="006F73F6">
        <w:rPr>
          <w:rFonts w:eastAsia="MS Mincho"/>
        </w:rPr>
        <w:t xml:space="preserve"> – Airport Manager. Remember to compile and publish the airport file after adding an airport.</w:t>
      </w:r>
    </w:p>
    <w:p w:rsidR="006F73F6" w:rsidRDefault="006F73F6" w:rsidP="006F73F6">
      <w:pPr>
        <w:pStyle w:val="BodyTextInd"/>
        <w:rPr>
          <w:rFonts w:eastAsia="MS Mincho"/>
        </w:rPr>
      </w:pPr>
    </w:p>
    <w:p w:rsidR="006F73F6" w:rsidRDefault="006F73F6" w:rsidP="006F73F6">
      <w:pPr>
        <w:pStyle w:val="BodyTextInd"/>
        <w:rPr>
          <w:rFonts w:eastAsia="MS Mincho"/>
        </w:rPr>
      </w:pPr>
      <w:r>
        <w:rPr>
          <w:rFonts w:eastAsia="MS Mincho"/>
        </w:rPr>
        <w:t xml:space="preserve">To add an airport to the database table airport, Open </w:t>
      </w:r>
      <w:proofErr w:type="spellStart"/>
      <w:r>
        <w:rPr>
          <w:rFonts w:eastAsia="MS Mincho"/>
        </w:rPr>
        <w:t>TableEditor</w:t>
      </w:r>
      <w:proofErr w:type="spellEnd"/>
      <w:r>
        <w:rPr>
          <w:rFonts w:eastAsia="MS Mincho"/>
        </w:rPr>
        <w:t>, and choose airport table:</w:t>
      </w:r>
    </w:p>
    <w:p w:rsidR="006F73F6" w:rsidRDefault="00AD77A6" w:rsidP="006F73F6">
      <w:pPr>
        <w:pStyle w:val="BodyTextInd"/>
        <w:rPr>
          <w:rFonts w:eastAsia="MS Mincho"/>
        </w:rPr>
      </w:pPr>
      <w:r>
        <w:rPr>
          <w:rFonts w:eastAsia="MS Mincho"/>
          <w:noProof/>
          <w:lang w:val="sv-SE" w:eastAsia="sv-SE"/>
        </w:rPr>
        <w:drawing>
          <wp:inline distT="0" distB="0" distL="0" distR="0">
            <wp:extent cx="5580380" cy="2913380"/>
            <wp:effectExtent l="19050" t="0" r="1270" b="0"/>
            <wp:docPr id="4" name="Picture 3" descr="Screenshot-Table Editor - air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Table Editor - airport.png"/>
                    <pic:cNvPicPr/>
                  </pic:nvPicPr>
                  <pic:blipFill>
                    <a:blip r:embed="rId22" cstate="print"/>
                    <a:stretch>
                      <a:fillRect/>
                    </a:stretch>
                  </pic:blipFill>
                  <pic:spPr>
                    <a:xfrm>
                      <a:off x="0" y="0"/>
                      <a:ext cx="5580380" cy="2913380"/>
                    </a:xfrm>
                    <a:prstGeom prst="rect">
                      <a:avLst/>
                    </a:prstGeom>
                  </pic:spPr>
                </pic:pic>
              </a:graphicData>
            </a:graphic>
          </wp:inline>
        </w:drawing>
      </w:r>
    </w:p>
    <w:p w:rsidR="006F73F6" w:rsidRDefault="006F73F6" w:rsidP="006F73F6">
      <w:pPr>
        <w:pStyle w:val="BodyTextInd"/>
        <w:rPr>
          <w:rFonts w:eastAsia="MS Mincho"/>
        </w:rPr>
      </w:pPr>
    </w:p>
    <w:p w:rsidR="00AD77A6" w:rsidRDefault="00AD77A6" w:rsidP="006F73F6">
      <w:pPr>
        <w:pStyle w:val="BodyTextInd"/>
        <w:rPr>
          <w:rFonts w:eastAsia="MS Mincho"/>
        </w:rPr>
      </w:pPr>
    </w:p>
    <w:p w:rsidR="00AD77A6" w:rsidRDefault="00AD77A6" w:rsidP="006F73F6">
      <w:pPr>
        <w:pStyle w:val="BodyTextInd"/>
        <w:rPr>
          <w:rFonts w:eastAsia="MS Mincho"/>
        </w:rPr>
      </w:pPr>
      <w:r>
        <w:rPr>
          <w:rFonts w:eastAsia="MS Mincho"/>
        </w:rPr>
        <w:t xml:space="preserve">Add a new row, and update the id with the </w:t>
      </w:r>
      <w:r w:rsidR="00BF105F">
        <w:rPr>
          <w:rFonts w:eastAsia="MS Mincho"/>
        </w:rPr>
        <w:t>IATA</w:t>
      </w:r>
      <w:r>
        <w:rPr>
          <w:rFonts w:eastAsia="MS Mincho"/>
        </w:rPr>
        <w:t xml:space="preserve"> </w:t>
      </w:r>
      <w:proofErr w:type="spellStart"/>
      <w:r>
        <w:rPr>
          <w:rFonts w:eastAsia="MS Mincho"/>
        </w:rPr>
        <w:t>airportcode</w:t>
      </w:r>
      <w:proofErr w:type="spellEnd"/>
      <w:r>
        <w:rPr>
          <w:rFonts w:eastAsia="MS Mincho"/>
        </w:rPr>
        <w:t xml:space="preserve">, and fill in all other relevant information. The </w:t>
      </w:r>
      <w:proofErr w:type="spellStart"/>
      <w:r>
        <w:rPr>
          <w:rFonts w:eastAsia="MS Mincho"/>
        </w:rPr>
        <w:t>tz</w:t>
      </w:r>
      <w:proofErr w:type="spellEnd"/>
      <w:r>
        <w:rPr>
          <w:rFonts w:eastAsia="MS Mincho"/>
        </w:rPr>
        <w:t xml:space="preserve"> filed is the normal </w:t>
      </w:r>
      <w:proofErr w:type="spellStart"/>
      <w:r>
        <w:rPr>
          <w:rFonts w:eastAsia="MS Mincho"/>
        </w:rPr>
        <w:t>timezone</w:t>
      </w:r>
      <w:proofErr w:type="spellEnd"/>
      <w:r>
        <w:rPr>
          <w:rFonts w:eastAsia="MS Mincho"/>
        </w:rPr>
        <w:t xml:space="preserve"> difference from UTC</w:t>
      </w:r>
      <w:r w:rsidR="00E5293B">
        <w:rPr>
          <w:rFonts w:eastAsia="MS Mincho"/>
        </w:rPr>
        <w:t>, in minutes (+/-)</w:t>
      </w:r>
      <w:r>
        <w:rPr>
          <w:rFonts w:eastAsia="MS Mincho"/>
        </w:rPr>
        <w:t xml:space="preserve">. The </w:t>
      </w:r>
      <w:proofErr w:type="spellStart"/>
      <w:proofErr w:type="gramStart"/>
      <w:r>
        <w:rPr>
          <w:rFonts w:eastAsia="MS Mincho"/>
        </w:rPr>
        <w:t>dst</w:t>
      </w:r>
      <w:proofErr w:type="spellEnd"/>
      <w:proofErr w:type="gramEnd"/>
      <w:r>
        <w:rPr>
          <w:rFonts w:eastAsia="MS Mincho"/>
        </w:rPr>
        <w:t xml:space="preserve"> field is a reference to a rule in the </w:t>
      </w:r>
      <w:proofErr w:type="spellStart"/>
      <w:r>
        <w:rPr>
          <w:rFonts w:eastAsia="MS Mincho"/>
        </w:rPr>
        <w:t>dst_rule</w:t>
      </w:r>
      <w:proofErr w:type="spellEnd"/>
      <w:r>
        <w:rPr>
          <w:rFonts w:eastAsia="MS Mincho"/>
        </w:rPr>
        <w:t xml:space="preserve"> table, choose an applicable </w:t>
      </w:r>
      <w:proofErr w:type="spellStart"/>
      <w:r>
        <w:rPr>
          <w:rFonts w:eastAsia="MS Mincho"/>
        </w:rPr>
        <w:t>dst</w:t>
      </w:r>
      <w:proofErr w:type="spellEnd"/>
      <w:r>
        <w:rPr>
          <w:rFonts w:eastAsia="MS Mincho"/>
        </w:rPr>
        <w:t xml:space="preserve"> from </w:t>
      </w:r>
      <w:r w:rsidR="00F03084">
        <w:rPr>
          <w:rFonts w:eastAsia="MS Mincho"/>
        </w:rPr>
        <w:t>the drop down menu</w:t>
      </w:r>
      <w:r>
        <w:rPr>
          <w:rFonts w:eastAsia="MS Mincho"/>
        </w:rPr>
        <w:t>.</w:t>
      </w:r>
      <w:r w:rsidR="00F03084">
        <w:rPr>
          <w:rFonts w:eastAsia="MS Mincho"/>
        </w:rPr>
        <w:t xml:space="preserve"> Latitude and longitude are saved in arc minutes. To convert from degree/minutes to arc minutes, use the formula below:</w:t>
      </w:r>
    </w:p>
    <w:p w:rsidR="00F03084" w:rsidRDefault="00F03084" w:rsidP="006F73F6">
      <w:pPr>
        <w:pStyle w:val="BodyTextInd"/>
        <w:rPr>
          <w:rFonts w:eastAsia="MS Mincho"/>
        </w:rPr>
      </w:pPr>
    </w:p>
    <w:p w:rsidR="00F03084" w:rsidRDefault="00F03084" w:rsidP="006F73F6">
      <w:pPr>
        <w:pStyle w:val="BodyTextInd"/>
        <w:rPr>
          <w:rFonts w:eastAsia="MS Mincho"/>
        </w:rPr>
      </w:pPr>
      <w:r>
        <w:rPr>
          <w:rFonts w:eastAsia="MS Mincho"/>
        </w:rPr>
        <w:t>Latitude = degree * 60 + min, if latitude is S, multiply by -1</w:t>
      </w:r>
    </w:p>
    <w:p w:rsidR="00F03084" w:rsidRDefault="00F03084" w:rsidP="006F73F6">
      <w:pPr>
        <w:pStyle w:val="BodyTextInd"/>
        <w:rPr>
          <w:rFonts w:eastAsia="MS Mincho"/>
        </w:rPr>
      </w:pPr>
    </w:p>
    <w:p w:rsidR="00F03084" w:rsidRPr="00612EDE" w:rsidRDefault="00F03084" w:rsidP="00F03084">
      <w:pPr>
        <w:pStyle w:val="BodyTextInd"/>
        <w:rPr>
          <w:rFonts w:eastAsia="MS Mincho"/>
        </w:rPr>
        <w:sectPr w:rsidR="00F03084" w:rsidRPr="00612EDE" w:rsidSect="00B62A7D">
          <w:type w:val="oddPage"/>
          <w:pgSz w:w="11907" w:h="16842" w:code="9"/>
          <w:pgMar w:top="1701" w:right="1134" w:bottom="1701" w:left="1985" w:header="720" w:footer="720" w:gutter="0"/>
          <w:cols w:space="720"/>
          <w:titlePg/>
        </w:sectPr>
      </w:pPr>
      <w:r>
        <w:rPr>
          <w:rFonts w:eastAsia="MS Mincho"/>
        </w:rPr>
        <w:t>Longitude = degree * 60 + min, if longitude is W, multiply by -1</w:t>
      </w:r>
    </w:p>
    <w:p w:rsidR="00F03084" w:rsidRDefault="00F03084" w:rsidP="006F73F6">
      <w:pPr>
        <w:pStyle w:val="BodyTextInd"/>
        <w:rPr>
          <w:rFonts w:eastAsia="MS Mincho"/>
        </w:rPr>
      </w:pPr>
    </w:p>
    <w:p w:rsidR="00F03084" w:rsidRDefault="00F03084" w:rsidP="006F73F6">
      <w:pPr>
        <w:pStyle w:val="BodyTextInd"/>
        <w:rPr>
          <w:rFonts w:eastAsia="MS Mincho"/>
        </w:rPr>
      </w:pPr>
    </w:p>
    <w:p w:rsidR="00F03084" w:rsidRPr="00612EDE" w:rsidRDefault="00F03084" w:rsidP="006F73F6">
      <w:pPr>
        <w:pStyle w:val="BodyTextInd"/>
        <w:rPr>
          <w:rFonts w:eastAsia="MS Mincho"/>
        </w:rPr>
        <w:sectPr w:rsidR="00F03084" w:rsidRPr="00612EDE" w:rsidSect="00B62A7D">
          <w:type w:val="oddPage"/>
          <w:pgSz w:w="11907" w:h="16842" w:code="9"/>
          <w:pgMar w:top="1701" w:right="1134" w:bottom="1701" w:left="1985" w:header="720" w:footer="720" w:gutter="0"/>
          <w:cols w:space="720"/>
          <w:titlePg/>
        </w:sectPr>
      </w:pPr>
    </w:p>
    <w:p w:rsidR="00C341F2" w:rsidRDefault="00C341F2" w:rsidP="00C341F2">
      <w:pPr>
        <w:pStyle w:val="Heading1"/>
      </w:pPr>
      <w:bookmarkStart w:id="439" w:name="_Toc338419329"/>
      <w:r w:rsidRPr="00F40DA8">
        <w:t>System dependencies</w:t>
      </w:r>
      <w:bookmarkEnd w:id="439"/>
    </w:p>
    <w:p w:rsidR="00345DC6" w:rsidRPr="00345DC6" w:rsidRDefault="00C51910" w:rsidP="00345DC6">
      <w:pPr>
        <w:pStyle w:val="BodyText"/>
      </w:pPr>
      <w:r>
        <w:t xml:space="preserve">To be able to run the </w:t>
      </w:r>
      <w:del w:id="440" w:author="Michael Lundell" w:date="2012-10-15T14:42:00Z">
        <w:r w:rsidR="00345DC6" w:rsidDel="004B2C60">
          <w:delText>Carmen</w:delText>
        </w:r>
      </w:del>
      <w:proofErr w:type="spellStart"/>
      <w:ins w:id="441" w:author="Michael Lundell" w:date="2012-10-15T14:42:00Z">
        <w:r w:rsidR="004B2C60">
          <w:t>Jeppesen</w:t>
        </w:r>
      </w:ins>
      <w:proofErr w:type="spellEnd"/>
      <w:r w:rsidR="00345DC6">
        <w:t xml:space="preserve"> Crew</w:t>
      </w:r>
      <w:r>
        <w:t xml:space="preserve"> Management System for SAS, there </w:t>
      </w:r>
      <w:r w:rsidR="00FD72C3">
        <w:t>are some special requirements</w:t>
      </w:r>
      <w:r>
        <w:t xml:space="preserve"> on </w:t>
      </w:r>
      <w:r w:rsidR="00FD72C3">
        <w:t xml:space="preserve">the system except the normal requirement for a </w:t>
      </w:r>
      <w:del w:id="442" w:author="Michael Lundell" w:date="2012-10-15T14:42:00Z">
        <w:r w:rsidR="00FD72C3" w:rsidDel="004B2C60">
          <w:delText>Carmen</w:delText>
        </w:r>
      </w:del>
      <w:proofErr w:type="spellStart"/>
      <w:ins w:id="443" w:author="Michael Lundell" w:date="2012-10-15T14:42:00Z">
        <w:r w:rsidR="004B2C60">
          <w:t>Jeppesen</w:t>
        </w:r>
      </w:ins>
      <w:proofErr w:type="spellEnd"/>
      <w:r w:rsidR="00FD72C3">
        <w:t xml:space="preserve"> system. There is also a difference between the data storage of a system using a database compared to a classical file based planning system. </w:t>
      </w:r>
    </w:p>
    <w:p w:rsidR="00E518B1" w:rsidRPr="00B33EBC" w:rsidRDefault="00520020" w:rsidP="00F26E0B">
      <w:pPr>
        <w:pStyle w:val="Heading3"/>
        <w:rPr>
          <w:rFonts w:eastAsia="MS Mincho"/>
        </w:rPr>
      </w:pPr>
      <w:bookmarkStart w:id="444" w:name="_Toc338419330"/>
      <w:r w:rsidRPr="00D63A30">
        <w:rPr>
          <w:rFonts w:eastAsia="MS Mincho"/>
        </w:rPr>
        <w:t>File based d</w:t>
      </w:r>
      <w:r w:rsidR="007B2CA1" w:rsidRPr="00D63A30">
        <w:rPr>
          <w:rFonts w:eastAsia="MS Mincho"/>
        </w:rPr>
        <w:t xml:space="preserve">ata </w:t>
      </w:r>
      <w:r w:rsidRPr="00D63A30">
        <w:rPr>
          <w:rFonts w:eastAsia="MS Mincho"/>
        </w:rPr>
        <w:t>in CMS</w:t>
      </w:r>
      <w:bookmarkEnd w:id="444"/>
    </w:p>
    <w:p w:rsidR="00722792" w:rsidRDefault="00722792" w:rsidP="00722792">
      <w:pPr>
        <w:pStyle w:val="BodyText"/>
        <w:rPr>
          <w:rFonts w:eastAsia="MS Mincho"/>
        </w:rPr>
      </w:pPr>
      <w:r w:rsidRPr="00B33EBC">
        <w:rPr>
          <w:rFonts w:eastAsia="MS Mincho"/>
        </w:rPr>
        <w:t xml:space="preserve">The vast majority of the data in the CMS system is stored in the database. </w:t>
      </w:r>
      <w:r w:rsidR="003501CF">
        <w:rPr>
          <w:rFonts w:eastAsia="MS Mincho"/>
        </w:rPr>
        <w:t xml:space="preserve">But some data is </w:t>
      </w:r>
      <w:r w:rsidR="00F40DA8">
        <w:rPr>
          <w:rFonts w:eastAsia="MS Mincho"/>
        </w:rPr>
        <w:t>contained</w:t>
      </w:r>
      <w:r w:rsidR="003501CF">
        <w:rPr>
          <w:rFonts w:eastAsia="MS Mincho"/>
        </w:rPr>
        <w:t xml:space="preserve"> </w:t>
      </w:r>
      <w:r w:rsidR="00F40DA8">
        <w:rPr>
          <w:rFonts w:eastAsia="MS Mincho"/>
        </w:rPr>
        <w:t>in</w:t>
      </w:r>
      <w:r w:rsidR="003501CF">
        <w:rPr>
          <w:rFonts w:eastAsia="MS Mincho"/>
        </w:rPr>
        <w:t xml:space="preserve"> file</w:t>
      </w:r>
      <w:r w:rsidR="00F40DA8">
        <w:rPr>
          <w:rFonts w:eastAsia="MS Mincho"/>
        </w:rPr>
        <w:t>s</w:t>
      </w:r>
      <w:r w:rsidR="003501CF">
        <w:rPr>
          <w:rFonts w:eastAsia="MS Mincho"/>
        </w:rPr>
        <w:t xml:space="preserve">. </w:t>
      </w:r>
      <w:r w:rsidR="00F40DA8">
        <w:rPr>
          <w:rFonts w:eastAsia="MS Mincho"/>
        </w:rPr>
        <w:t xml:space="preserve">Those files are </w:t>
      </w:r>
      <w:r w:rsidR="00882163">
        <w:rPr>
          <w:rFonts w:eastAsia="MS Mincho"/>
        </w:rPr>
        <w:t xml:space="preserve">either </w:t>
      </w:r>
      <w:r w:rsidR="008B056C">
        <w:rPr>
          <w:rFonts w:eastAsia="MS Mincho"/>
        </w:rPr>
        <w:t xml:space="preserve">located in </w:t>
      </w:r>
      <w:r w:rsidR="00882163">
        <w:rPr>
          <w:rFonts w:eastAsia="MS Mincho"/>
        </w:rPr>
        <w:t xml:space="preserve">the </w:t>
      </w:r>
      <w:proofErr w:type="spellStart"/>
      <w:r w:rsidR="00882163" w:rsidRPr="00882163">
        <w:rPr>
          <w:rStyle w:val="Literal"/>
          <w:rFonts w:eastAsia="MS Mincho"/>
        </w:rPr>
        <w:t>crc</w:t>
      </w:r>
      <w:proofErr w:type="spellEnd"/>
      <w:r w:rsidR="00882163" w:rsidRPr="00882163">
        <w:rPr>
          <w:rStyle w:val="Literal"/>
          <w:rFonts w:eastAsia="MS Mincho"/>
        </w:rPr>
        <w:t>/</w:t>
      </w:r>
      <w:proofErr w:type="spellStart"/>
      <w:r w:rsidR="00882163" w:rsidRPr="00882163">
        <w:rPr>
          <w:rStyle w:val="Literal"/>
          <w:rFonts w:eastAsia="MS Mincho"/>
        </w:rPr>
        <w:t>etable</w:t>
      </w:r>
      <w:proofErr w:type="spellEnd"/>
      <w:r w:rsidR="00882163">
        <w:rPr>
          <w:rFonts w:eastAsia="MS Mincho"/>
        </w:rPr>
        <w:t xml:space="preserve"> directory</w:t>
      </w:r>
      <w:r w:rsidR="008B056C">
        <w:rPr>
          <w:rFonts w:eastAsia="MS Mincho"/>
        </w:rPr>
        <w:t xml:space="preserve"> in the CARMUSR or in a special area called CARMDATA and are usually in a special format for external tables (</w:t>
      </w:r>
      <w:proofErr w:type="spellStart"/>
      <w:r w:rsidR="008B056C">
        <w:rPr>
          <w:rFonts w:eastAsia="MS Mincho"/>
        </w:rPr>
        <w:t>Etables</w:t>
      </w:r>
      <w:proofErr w:type="spellEnd"/>
      <w:r w:rsidR="008B056C">
        <w:rPr>
          <w:rFonts w:eastAsia="MS Mincho"/>
        </w:rPr>
        <w:t xml:space="preserve">). </w:t>
      </w:r>
    </w:p>
    <w:p w:rsidR="00882163" w:rsidRDefault="00882163" w:rsidP="00722792">
      <w:pPr>
        <w:pStyle w:val="BodyText"/>
        <w:rPr>
          <w:rFonts w:eastAsia="MS Mincho"/>
        </w:rPr>
      </w:pPr>
      <w:r>
        <w:rPr>
          <w:rFonts w:eastAsia="MS Mincho"/>
        </w:rPr>
        <w:t xml:space="preserve">The files defined in the CARMUSR contain mainly static data and can mostly be seen as configuration data for the system. The data stored in CARMDATA is data related to crew or flights and might be updated at any time. </w:t>
      </w:r>
    </w:p>
    <w:p w:rsidR="00882163" w:rsidRDefault="00882163" w:rsidP="00882163">
      <w:pPr>
        <w:pStyle w:val="Heading4"/>
        <w:rPr>
          <w:rFonts w:eastAsia="MS Mincho"/>
        </w:rPr>
      </w:pPr>
      <w:r>
        <w:rPr>
          <w:rFonts w:eastAsia="MS Mincho"/>
        </w:rPr>
        <w:t>CARMUSR contained data</w:t>
      </w:r>
    </w:p>
    <w:p w:rsidR="00D42F3A" w:rsidRPr="00B33EBC" w:rsidRDefault="00D42F3A" w:rsidP="00D42F3A">
      <w:pPr>
        <w:pStyle w:val="BodyText"/>
        <w:rPr>
          <w:rFonts w:eastAsia="MS Mincho"/>
        </w:rPr>
      </w:pPr>
      <w:r w:rsidRPr="00B33EBC">
        <w:rPr>
          <w:rFonts w:eastAsia="MS Mincho"/>
        </w:rPr>
        <w:t>The external tables are used for data needed by Rave. Some of this data can be seen as source code because the close relation to the Rave code. These files should only be changed by developers and expert users and not planners. Because of this, all of these tables are located within the CARMUSR and as such are controlled by CVS</w:t>
      </w:r>
      <w:r>
        <w:rPr>
          <w:rFonts w:eastAsia="MS Mincho"/>
        </w:rPr>
        <w:t>.</w:t>
      </w:r>
    </w:p>
    <w:p w:rsidR="00D42F3A" w:rsidRPr="00D42F3A" w:rsidRDefault="00D42F3A" w:rsidP="00D42F3A">
      <w:pPr>
        <w:pStyle w:val="BodyText"/>
        <w:rPr>
          <w:rFonts w:eastAsia="MS Mincho"/>
        </w:rPr>
      </w:pPr>
      <w:r>
        <w:rPr>
          <w:rFonts w:eastAsia="MS Mincho"/>
        </w:rPr>
        <w:t xml:space="preserve">The data is located in: </w:t>
      </w:r>
    </w:p>
    <w:p w:rsidR="00D42F3A" w:rsidRPr="00B33EBC" w:rsidRDefault="00D42F3A" w:rsidP="00D42F3A">
      <w:pPr>
        <w:pStyle w:val="ListBullet"/>
      </w:pPr>
      <w:r w:rsidRPr="00B33EBC">
        <w:rPr>
          <w:rStyle w:val="Literal"/>
        </w:rPr>
        <w:t>$CARMUSR/</w:t>
      </w:r>
      <w:proofErr w:type="spellStart"/>
      <w:r w:rsidRPr="00B33EBC">
        <w:rPr>
          <w:rStyle w:val="Literal"/>
        </w:rPr>
        <w:t>crc</w:t>
      </w:r>
      <w:proofErr w:type="spellEnd"/>
      <w:r w:rsidRPr="00B33EBC">
        <w:rPr>
          <w:rStyle w:val="Literal"/>
        </w:rPr>
        <w:t>/</w:t>
      </w:r>
      <w:proofErr w:type="spellStart"/>
      <w:r w:rsidRPr="00B33EBC">
        <w:rPr>
          <w:rStyle w:val="Literal"/>
        </w:rPr>
        <w:t>etable</w:t>
      </w:r>
      <w:proofErr w:type="spellEnd"/>
      <w:r w:rsidRPr="00B33EBC">
        <w:rPr>
          <w:rStyle w:val="Literal"/>
        </w:rPr>
        <w:t>/.</w:t>
      </w:r>
      <w:proofErr w:type="spellStart"/>
      <w:r w:rsidRPr="00B33EBC">
        <w:rPr>
          <w:rStyle w:val="Literal"/>
        </w:rPr>
        <w:t>BaseConstraints</w:t>
      </w:r>
      <w:proofErr w:type="spellEnd"/>
      <w:r w:rsidRPr="00B33EBC">
        <w:rPr>
          <w:rStyle w:val="Literal"/>
        </w:rPr>
        <w:br/>
      </w:r>
      <w:r w:rsidRPr="00B33EBC">
        <w:t>Base constraints default tables</w:t>
      </w:r>
    </w:p>
    <w:p w:rsidR="00D42F3A" w:rsidRPr="00B33EBC" w:rsidRDefault="00D42F3A" w:rsidP="00D42F3A">
      <w:pPr>
        <w:pStyle w:val="ListBullet"/>
      </w:pPr>
      <w:r w:rsidRPr="00B33EBC">
        <w:rPr>
          <w:rStyle w:val="Literal"/>
        </w:rPr>
        <w:t>$CARMUSR/</w:t>
      </w:r>
      <w:proofErr w:type="spellStart"/>
      <w:r w:rsidRPr="00B33EBC">
        <w:rPr>
          <w:rStyle w:val="Literal"/>
        </w:rPr>
        <w:t>crc</w:t>
      </w:r>
      <w:proofErr w:type="spellEnd"/>
      <w:r w:rsidRPr="00B33EBC">
        <w:rPr>
          <w:rStyle w:val="Literal"/>
        </w:rPr>
        <w:t>/</w:t>
      </w:r>
      <w:proofErr w:type="spellStart"/>
      <w:r w:rsidRPr="00B33EBC">
        <w:rPr>
          <w:rStyle w:val="Literal"/>
        </w:rPr>
        <w:t>etable</w:t>
      </w:r>
      <w:proofErr w:type="spellEnd"/>
      <w:r w:rsidRPr="00B33EBC">
        <w:rPr>
          <w:rStyle w:val="Literal"/>
        </w:rPr>
        <w:t>/.</w:t>
      </w:r>
      <w:proofErr w:type="spellStart"/>
      <w:r w:rsidRPr="00B33EBC">
        <w:rPr>
          <w:rStyle w:val="Literal"/>
        </w:rPr>
        <w:t>BaseDefinitions</w:t>
      </w:r>
      <w:proofErr w:type="spellEnd"/>
      <w:r w:rsidRPr="00B33EBC">
        <w:rPr>
          <w:rStyle w:val="Literal"/>
        </w:rPr>
        <w:br/>
      </w:r>
      <w:r w:rsidRPr="00B33EBC">
        <w:t>Base definitions default tables</w:t>
      </w:r>
    </w:p>
    <w:p w:rsidR="00D42F3A" w:rsidRPr="00B33EBC" w:rsidRDefault="00D42F3A" w:rsidP="00F84729">
      <w:pPr>
        <w:pStyle w:val="ListBullet"/>
      </w:pPr>
      <w:r w:rsidRPr="00B33EBC">
        <w:t>$</w:t>
      </w:r>
      <w:r>
        <w:rPr>
          <w:rStyle w:val="Literal"/>
        </w:rPr>
        <w:t>CARMUSR/</w:t>
      </w:r>
      <w:proofErr w:type="spellStart"/>
      <w:r>
        <w:rPr>
          <w:rStyle w:val="Literal"/>
        </w:rPr>
        <w:t>crc</w:t>
      </w:r>
      <w:proofErr w:type="spellEnd"/>
      <w:r>
        <w:rPr>
          <w:rStyle w:val="Literal"/>
        </w:rPr>
        <w:t>/</w:t>
      </w:r>
      <w:proofErr w:type="spellStart"/>
      <w:r>
        <w:rPr>
          <w:rStyle w:val="Literal"/>
        </w:rPr>
        <w:t>etable</w:t>
      </w:r>
      <w:proofErr w:type="spellEnd"/>
      <w:r>
        <w:rPr>
          <w:rStyle w:val="Literal"/>
        </w:rPr>
        <w:t>/</w:t>
      </w:r>
      <w:r w:rsidR="00F84729">
        <w:rPr>
          <w:rStyle w:val="Literal"/>
        </w:rPr>
        <w:br/>
      </w:r>
      <w:r w:rsidR="00F84729">
        <w:t xml:space="preserve">Configuration tables for different parts of the system. </w:t>
      </w:r>
    </w:p>
    <w:p w:rsidR="00E518B1" w:rsidRPr="008465DA" w:rsidRDefault="00E518B1" w:rsidP="00F26E0B">
      <w:pPr>
        <w:pStyle w:val="Heading4"/>
        <w:rPr>
          <w:rFonts w:eastAsia="MS Mincho"/>
        </w:rPr>
      </w:pPr>
      <w:bookmarkStart w:id="445" w:name="_Toc193765880"/>
      <w:r w:rsidRPr="008465DA">
        <w:rPr>
          <w:rFonts w:eastAsia="MS Mincho"/>
        </w:rPr>
        <w:t>CARMDATA directories</w:t>
      </w:r>
      <w:bookmarkEnd w:id="445"/>
    </w:p>
    <w:p w:rsidR="00E518B1" w:rsidRPr="00B33EBC" w:rsidRDefault="00882163" w:rsidP="00E518B1">
      <w:pPr>
        <w:pStyle w:val="BodyText"/>
        <w:rPr>
          <w:rFonts w:eastAsia="MS Mincho"/>
        </w:rPr>
      </w:pPr>
      <w:r>
        <w:rPr>
          <w:rFonts w:eastAsia="MS Mincho"/>
        </w:rPr>
        <w:t xml:space="preserve">CARMDATA mainly contains data related to crew, flights or similar data that is not part of configuration. But in CARMDATA there is also some other type of data, like preferences for the users and data exports. CARMDATA contains several </w:t>
      </w:r>
      <w:r w:rsidR="00E518B1" w:rsidRPr="00B33EBC">
        <w:rPr>
          <w:rFonts w:eastAsia="MS Mincho"/>
        </w:rPr>
        <w:t xml:space="preserve">directories </w:t>
      </w:r>
      <w:r>
        <w:rPr>
          <w:rFonts w:eastAsia="MS Mincho"/>
        </w:rPr>
        <w:t>and contains as described</w:t>
      </w:r>
      <w:r w:rsidR="00E518B1" w:rsidRPr="00B33EBC">
        <w:rPr>
          <w:rStyle w:val="Xref"/>
        </w:rPr>
        <w:t xml:space="preserve"> </w:t>
      </w:r>
      <w:r>
        <w:rPr>
          <w:rFonts w:eastAsia="MS Mincho"/>
        </w:rPr>
        <w:t>here</w:t>
      </w:r>
      <w:r w:rsidR="00E518B1" w:rsidRPr="00B33EBC">
        <w:rPr>
          <w:rFonts w:eastAsia="MS Mincho"/>
        </w:rPr>
        <w:t>:</w:t>
      </w:r>
    </w:p>
    <w:tbl>
      <w:tblPr>
        <w:tblW w:w="0" w:type="auto"/>
        <w:tblInd w:w="2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57" w:type="dxa"/>
        </w:tblCellMar>
        <w:tblLook w:val="01E0"/>
        <w:tblPrChange w:id="446" w:author="Michael Lundell" w:date="2012-10-15T14:34:00Z">
          <w:tblPr>
            <w:tblW w:w="0" w:type="auto"/>
            <w:tblInd w:w="2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57" w:type="dxa"/>
            </w:tblCellMar>
            <w:tblLook w:val="01E0"/>
          </w:tblPr>
        </w:tblPrChange>
      </w:tblPr>
      <w:tblGrid>
        <w:gridCol w:w="2485"/>
        <w:gridCol w:w="4421"/>
        <w:tblGridChange w:id="447">
          <w:tblGrid>
            <w:gridCol w:w="2098"/>
            <w:gridCol w:w="387"/>
            <w:gridCol w:w="2098"/>
            <w:gridCol w:w="2323"/>
            <w:gridCol w:w="2098"/>
          </w:tblGrid>
        </w:tblGridChange>
      </w:tblGrid>
      <w:tr w:rsidR="00E518B1" w:rsidRPr="00D70C72" w:rsidTr="004B2C60">
        <w:trPr>
          <w:cantSplit/>
          <w:tblHeader/>
          <w:trPrChange w:id="448" w:author="Michael Lundell" w:date="2012-10-15T14:34:00Z">
            <w:trPr>
              <w:gridAfter w:val="0"/>
              <w:cantSplit/>
              <w:tblHeader/>
            </w:trPr>
          </w:trPrChange>
        </w:trPr>
        <w:tc>
          <w:tcPr>
            <w:tcW w:w="2485" w:type="dxa"/>
            <w:tcBorders>
              <w:top w:val="single" w:sz="4" w:space="0" w:color="auto"/>
              <w:left w:val="single" w:sz="4" w:space="0" w:color="auto"/>
              <w:bottom w:val="single" w:sz="4" w:space="0" w:color="auto"/>
              <w:right w:val="single" w:sz="4" w:space="0" w:color="auto"/>
              <w:tl2br w:val="nil"/>
              <w:tr2bl w:val="nil"/>
            </w:tcBorders>
            <w:shd w:val="clear" w:color="auto" w:fill="E6E6E6"/>
            <w:tcPrChange w:id="449" w:author="Michael Lundell" w:date="2012-10-15T14:34:00Z">
              <w:tcPr>
                <w:tcW w:w="2229" w:type="dxa"/>
                <w:gridSpan w:val="2"/>
                <w:tcBorders>
                  <w:top w:val="single" w:sz="4" w:space="0" w:color="auto"/>
                  <w:left w:val="single" w:sz="4" w:space="0" w:color="auto"/>
                  <w:bottom w:val="single" w:sz="4" w:space="0" w:color="auto"/>
                  <w:right w:val="single" w:sz="4" w:space="0" w:color="auto"/>
                  <w:tl2br w:val="nil"/>
                  <w:tr2bl w:val="nil"/>
                </w:tcBorders>
                <w:shd w:val="clear" w:color="auto" w:fill="E6E6E6"/>
              </w:tcPr>
            </w:tcPrChange>
          </w:tcPr>
          <w:p w:rsidR="00E518B1" w:rsidRPr="00D70C72" w:rsidRDefault="00E518B1" w:rsidP="00E27636">
            <w:pPr>
              <w:pStyle w:val="TableHead"/>
              <w:rPr>
                <w:rFonts w:eastAsia="MS Mincho"/>
              </w:rPr>
            </w:pPr>
            <w:r w:rsidRPr="00D70C72">
              <w:rPr>
                <w:rFonts w:eastAsia="MS Mincho"/>
              </w:rPr>
              <w:t>Directory</w:t>
            </w:r>
          </w:p>
        </w:tc>
        <w:tc>
          <w:tcPr>
            <w:tcW w:w="4421" w:type="dxa"/>
            <w:tcBorders>
              <w:top w:val="single" w:sz="4" w:space="0" w:color="auto"/>
              <w:left w:val="single" w:sz="4" w:space="0" w:color="auto"/>
              <w:bottom w:val="single" w:sz="4" w:space="0" w:color="auto"/>
              <w:right w:val="single" w:sz="4" w:space="0" w:color="auto"/>
              <w:tl2br w:val="nil"/>
              <w:tr2bl w:val="nil"/>
            </w:tcBorders>
            <w:shd w:val="clear" w:color="auto" w:fill="E6E6E6"/>
            <w:tcPrChange w:id="450" w:author="Michael Lundell" w:date="2012-10-15T14:34:00Z">
              <w:tcPr>
                <w:tcW w:w="4677" w:type="dxa"/>
                <w:gridSpan w:val="2"/>
                <w:tcBorders>
                  <w:top w:val="single" w:sz="4" w:space="0" w:color="auto"/>
                  <w:left w:val="single" w:sz="4" w:space="0" w:color="auto"/>
                  <w:bottom w:val="single" w:sz="4" w:space="0" w:color="auto"/>
                  <w:right w:val="single" w:sz="4" w:space="0" w:color="auto"/>
                  <w:tl2br w:val="nil"/>
                  <w:tr2bl w:val="nil"/>
                </w:tcBorders>
                <w:shd w:val="clear" w:color="auto" w:fill="E6E6E6"/>
              </w:tcPr>
            </w:tcPrChange>
          </w:tcPr>
          <w:p w:rsidR="00E518B1" w:rsidRPr="00D70C72" w:rsidRDefault="00E518B1" w:rsidP="00E27636">
            <w:pPr>
              <w:pStyle w:val="TableHead"/>
              <w:rPr>
                <w:rFonts w:eastAsia="MS Mincho"/>
              </w:rPr>
            </w:pPr>
            <w:r w:rsidRPr="00D70C72">
              <w:rPr>
                <w:rFonts w:eastAsia="MS Mincho"/>
              </w:rPr>
              <w:t>Description</w:t>
            </w:r>
          </w:p>
        </w:tc>
      </w:tr>
      <w:tr w:rsidR="00CB4DEA" w:rsidRPr="00D70C72" w:rsidTr="004B2C60">
        <w:trPr>
          <w:cantSplit/>
          <w:ins w:id="451" w:author="Michael Lundell" w:date="2012-10-15T14:32:00Z"/>
          <w:trPrChange w:id="452" w:author="Michael Lundell" w:date="2012-10-15T14:34:00Z">
            <w:trPr>
              <w:gridAfter w:val="0"/>
              <w:cantSplit/>
            </w:trPr>
          </w:trPrChange>
        </w:trPr>
        <w:tc>
          <w:tcPr>
            <w:tcW w:w="2485" w:type="dxa"/>
            <w:tcPrChange w:id="453" w:author="Michael Lundell" w:date="2012-10-15T14:34:00Z">
              <w:tcPr>
                <w:tcW w:w="2229" w:type="dxa"/>
                <w:gridSpan w:val="2"/>
              </w:tcPr>
            </w:tcPrChange>
          </w:tcPr>
          <w:p w:rsidR="00CB4DEA" w:rsidRPr="00D70C72" w:rsidRDefault="00CB4DEA" w:rsidP="00BA6CEA">
            <w:pPr>
              <w:pStyle w:val="BodyTextNoMargin"/>
              <w:rPr>
                <w:ins w:id="454" w:author="Michael Lundell" w:date="2012-10-15T14:32:00Z"/>
                <w:rStyle w:val="Literal"/>
                <w:rFonts w:eastAsia="MS Mincho"/>
              </w:rPr>
            </w:pPr>
            <w:proofErr w:type="spellStart"/>
            <w:ins w:id="455" w:author="Michael Lundell" w:date="2012-10-15T14:32:00Z">
              <w:r>
                <w:rPr>
                  <w:rStyle w:val="Literal"/>
                  <w:rFonts w:eastAsia="MS Mincho"/>
                </w:rPr>
                <w:t>app_cache</w:t>
              </w:r>
              <w:proofErr w:type="spellEnd"/>
            </w:ins>
          </w:p>
        </w:tc>
        <w:tc>
          <w:tcPr>
            <w:tcW w:w="4421" w:type="dxa"/>
            <w:tcPrChange w:id="456" w:author="Michael Lundell" w:date="2012-10-15T14:34:00Z">
              <w:tcPr>
                <w:tcW w:w="4677" w:type="dxa"/>
                <w:gridSpan w:val="2"/>
              </w:tcPr>
            </w:tcPrChange>
          </w:tcPr>
          <w:p w:rsidR="00CB4DEA" w:rsidRPr="00D70C72" w:rsidRDefault="00CB4DEA" w:rsidP="00BA6CEA">
            <w:pPr>
              <w:pStyle w:val="BodyTextNoMargin"/>
              <w:rPr>
                <w:ins w:id="457" w:author="Michael Lundell" w:date="2012-10-15T14:32:00Z"/>
                <w:rFonts w:eastAsia="MS Mincho"/>
              </w:rPr>
            </w:pPr>
          </w:p>
        </w:tc>
      </w:tr>
      <w:tr w:rsidR="00E518B1" w:rsidRPr="00D70C72" w:rsidTr="004B2C60">
        <w:trPr>
          <w:cantSplit/>
          <w:trPrChange w:id="458" w:author="Michael Lundell" w:date="2012-10-15T14:34:00Z">
            <w:trPr>
              <w:gridAfter w:val="0"/>
              <w:cantSplit/>
            </w:trPr>
          </w:trPrChange>
        </w:trPr>
        <w:tc>
          <w:tcPr>
            <w:tcW w:w="2485" w:type="dxa"/>
            <w:tcPrChange w:id="459" w:author="Michael Lundell" w:date="2012-10-15T14:34:00Z">
              <w:tcPr>
                <w:tcW w:w="2229" w:type="dxa"/>
                <w:gridSpan w:val="2"/>
              </w:tcPr>
            </w:tcPrChange>
          </w:tcPr>
          <w:p w:rsidR="00E518B1" w:rsidRPr="00D70C72" w:rsidRDefault="00E518B1" w:rsidP="00E27636">
            <w:pPr>
              <w:pStyle w:val="BodyTextNoMargin"/>
              <w:rPr>
                <w:rStyle w:val="Literal"/>
                <w:rFonts w:eastAsia="MS Mincho"/>
              </w:rPr>
            </w:pPr>
            <w:r w:rsidRPr="00D70C72">
              <w:rPr>
                <w:rStyle w:val="Literal"/>
                <w:rFonts w:eastAsia="MS Mincho"/>
              </w:rPr>
              <w:t>CREW_PLAN</w:t>
            </w:r>
          </w:p>
        </w:tc>
        <w:tc>
          <w:tcPr>
            <w:tcW w:w="4421" w:type="dxa"/>
            <w:tcPrChange w:id="460" w:author="Michael Lundell" w:date="2012-10-15T14:34:00Z">
              <w:tcPr>
                <w:tcW w:w="4677" w:type="dxa"/>
                <w:gridSpan w:val="2"/>
              </w:tcPr>
            </w:tcPrChange>
          </w:tcPr>
          <w:p w:rsidR="00E518B1" w:rsidRPr="00D70C72" w:rsidRDefault="00E518B1" w:rsidP="00E27636">
            <w:pPr>
              <w:pStyle w:val="BodyTextNoMargin"/>
              <w:rPr>
                <w:rFonts w:eastAsia="MS Mincho"/>
              </w:rPr>
            </w:pPr>
            <w:r w:rsidRPr="00D70C72">
              <w:rPr>
                <w:rFonts w:eastAsia="MS Mincho"/>
              </w:rPr>
              <w:t xml:space="preserve">Crew tables </w:t>
            </w:r>
            <w:r w:rsidR="00B33EBC" w:rsidRPr="00D70C72">
              <w:rPr>
                <w:rFonts w:eastAsia="MS Mincho"/>
              </w:rPr>
              <w:t xml:space="preserve">generated for exported planning plans. </w:t>
            </w:r>
            <w:r w:rsidR="00882163" w:rsidRPr="00D70C72">
              <w:rPr>
                <w:rFonts w:eastAsia="MS Mincho"/>
              </w:rPr>
              <w:t xml:space="preserve">These are only used by file plans exported for optimization runs. </w:t>
            </w:r>
          </w:p>
        </w:tc>
      </w:tr>
      <w:tr w:rsidR="00BA6CEA" w:rsidRPr="00D70C72" w:rsidTr="004B2C60">
        <w:trPr>
          <w:cantSplit/>
          <w:ins w:id="461" w:author="Michael Lundell" w:date="2012-10-15T14:33:00Z"/>
          <w:trPrChange w:id="462" w:author="Michael Lundell" w:date="2012-10-15T14:34:00Z">
            <w:trPr>
              <w:gridAfter w:val="0"/>
              <w:cantSplit/>
            </w:trPr>
          </w:trPrChange>
        </w:trPr>
        <w:tc>
          <w:tcPr>
            <w:tcW w:w="2485" w:type="dxa"/>
            <w:tcPrChange w:id="463" w:author="Michael Lundell" w:date="2012-10-15T14:34:00Z">
              <w:tcPr>
                <w:tcW w:w="2229" w:type="dxa"/>
                <w:gridSpan w:val="2"/>
              </w:tcPr>
            </w:tcPrChange>
          </w:tcPr>
          <w:p w:rsidR="00BA6CEA" w:rsidRPr="00D70C72" w:rsidRDefault="00BA6CEA" w:rsidP="00BA6CEA">
            <w:pPr>
              <w:pStyle w:val="BodyTextNoMargin"/>
              <w:rPr>
                <w:ins w:id="464" w:author="Michael Lundell" w:date="2012-10-15T14:33:00Z"/>
                <w:rStyle w:val="Literal"/>
                <w:rFonts w:eastAsia="MS Mincho"/>
              </w:rPr>
            </w:pPr>
            <w:proofErr w:type="spellStart"/>
            <w:ins w:id="465" w:author="Michael Lundell" w:date="2012-10-15T14:33:00Z">
              <w:r>
                <w:rPr>
                  <w:rStyle w:val="Literal"/>
                  <w:rFonts w:eastAsia="MS Mincho"/>
                </w:rPr>
                <w:t>crew_portal</w:t>
              </w:r>
              <w:proofErr w:type="spellEnd"/>
            </w:ins>
          </w:p>
        </w:tc>
        <w:tc>
          <w:tcPr>
            <w:tcW w:w="4421" w:type="dxa"/>
            <w:tcPrChange w:id="466" w:author="Michael Lundell" w:date="2012-10-15T14:34:00Z">
              <w:tcPr>
                <w:tcW w:w="4677" w:type="dxa"/>
                <w:gridSpan w:val="2"/>
              </w:tcPr>
            </w:tcPrChange>
          </w:tcPr>
          <w:p w:rsidR="00BA6CEA" w:rsidRPr="00D70C72" w:rsidRDefault="004B2C60" w:rsidP="00BA6CEA">
            <w:pPr>
              <w:pStyle w:val="BodyTextNoMargin"/>
              <w:rPr>
                <w:ins w:id="467" w:author="Michael Lundell" w:date="2012-10-15T14:33:00Z"/>
                <w:rFonts w:eastAsia="MS Mincho"/>
              </w:rPr>
            </w:pPr>
            <w:ins w:id="468" w:author="Michael Lundell" w:date="2012-10-15T14:35:00Z">
              <w:r>
                <w:rPr>
                  <w:rFonts w:eastAsia="MS Mincho"/>
                </w:rPr>
                <w:t xml:space="preserve">Contains files exported and imported between </w:t>
              </w:r>
              <w:proofErr w:type="spellStart"/>
              <w:r>
                <w:rPr>
                  <w:rFonts w:eastAsia="MS Mincho"/>
                </w:rPr>
                <w:t>Jeppesen</w:t>
              </w:r>
              <w:proofErr w:type="spellEnd"/>
              <w:r>
                <w:rPr>
                  <w:rFonts w:eastAsia="MS Mincho"/>
                </w:rPr>
                <w:t xml:space="preserve"> Crew Portal and the rest of CMS.</w:t>
              </w:r>
            </w:ins>
          </w:p>
        </w:tc>
      </w:tr>
      <w:tr w:rsidR="00BA6CEA" w:rsidRPr="00D70C72" w:rsidTr="004B2C60">
        <w:trPr>
          <w:cantSplit/>
          <w:ins w:id="469" w:author="Michael Lundell" w:date="2012-10-15T14:33:00Z"/>
          <w:trPrChange w:id="470" w:author="Michael Lundell" w:date="2012-10-15T14:34:00Z">
            <w:trPr>
              <w:gridAfter w:val="0"/>
              <w:cantSplit/>
            </w:trPr>
          </w:trPrChange>
        </w:trPr>
        <w:tc>
          <w:tcPr>
            <w:tcW w:w="2485" w:type="dxa"/>
            <w:tcPrChange w:id="471" w:author="Michael Lundell" w:date="2012-10-15T14:34:00Z">
              <w:tcPr>
                <w:tcW w:w="2229" w:type="dxa"/>
                <w:gridSpan w:val="2"/>
              </w:tcPr>
            </w:tcPrChange>
          </w:tcPr>
          <w:p w:rsidR="00474933" w:rsidRDefault="00BA6CEA">
            <w:pPr>
              <w:pStyle w:val="BodyTextNoMargin"/>
              <w:rPr>
                <w:ins w:id="472" w:author="Michael Lundell" w:date="2012-10-15T14:33:00Z"/>
                <w:rStyle w:val="Literal"/>
                <w:rFonts w:eastAsia="MS Mincho"/>
              </w:rPr>
            </w:pPr>
            <w:proofErr w:type="spellStart"/>
            <w:ins w:id="473" w:author="Michael Lundell" w:date="2012-10-15T14:33:00Z">
              <w:r>
                <w:rPr>
                  <w:rStyle w:val="Literal"/>
                  <w:rFonts w:eastAsia="MS Mincho"/>
                </w:rPr>
                <w:t>crg_saved</w:t>
              </w:r>
              <w:proofErr w:type="spellEnd"/>
            </w:ins>
          </w:p>
        </w:tc>
        <w:tc>
          <w:tcPr>
            <w:tcW w:w="4421" w:type="dxa"/>
            <w:tcPrChange w:id="474" w:author="Michael Lundell" w:date="2012-10-15T14:34:00Z">
              <w:tcPr>
                <w:tcW w:w="4677" w:type="dxa"/>
                <w:gridSpan w:val="2"/>
              </w:tcPr>
            </w:tcPrChange>
          </w:tcPr>
          <w:p w:rsidR="00BA6CEA" w:rsidRPr="00D70C72" w:rsidRDefault="00BA6CEA" w:rsidP="00BA6CEA">
            <w:pPr>
              <w:pStyle w:val="BodyTextNoMargin"/>
              <w:rPr>
                <w:ins w:id="475" w:author="Michael Lundell" w:date="2012-10-15T14:33:00Z"/>
                <w:rFonts w:eastAsia="MS Mincho"/>
              </w:rPr>
            </w:pPr>
          </w:p>
        </w:tc>
      </w:tr>
      <w:tr w:rsidR="004B2C60" w:rsidRPr="00D70C72" w:rsidTr="004B2C60">
        <w:trPr>
          <w:cantSplit/>
          <w:ins w:id="476" w:author="Michael Lundell" w:date="2012-10-15T14:34:00Z"/>
          <w:trPrChange w:id="477" w:author="Michael Lundell" w:date="2012-10-15T14:34:00Z">
            <w:trPr>
              <w:gridAfter w:val="0"/>
              <w:cantSplit/>
            </w:trPr>
          </w:trPrChange>
        </w:trPr>
        <w:tc>
          <w:tcPr>
            <w:tcW w:w="2485" w:type="dxa"/>
            <w:tcPrChange w:id="478" w:author="Michael Lundell" w:date="2012-10-15T14:34:00Z">
              <w:tcPr>
                <w:tcW w:w="2229" w:type="dxa"/>
                <w:gridSpan w:val="2"/>
              </w:tcPr>
            </w:tcPrChange>
          </w:tcPr>
          <w:p w:rsidR="004B2C60" w:rsidRPr="00D70C72" w:rsidRDefault="004B2C60" w:rsidP="00F67620">
            <w:pPr>
              <w:pStyle w:val="BodyTextNoMargin"/>
              <w:rPr>
                <w:ins w:id="479" w:author="Michael Lundell" w:date="2012-10-15T14:34:00Z"/>
                <w:rStyle w:val="Literal"/>
                <w:rFonts w:eastAsia="MS Mincho"/>
              </w:rPr>
            </w:pPr>
            <w:ins w:id="480" w:author="Michael Lundell" w:date="2012-10-15T14:34:00Z">
              <w:r w:rsidRPr="00D70C72">
                <w:rPr>
                  <w:rStyle w:val="Literal"/>
                  <w:rFonts w:eastAsia="MS Mincho"/>
                </w:rPr>
                <w:t>ETABLES</w:t>
              </w:r>
            </w:ins>
          </w:p>
        </w:tc>
        <w:tc>
          <w:tcPr>
            <w:tcW w:w="4421" w:type="dxa"/>
            <w:tcPrChange w:id="481" w:author="Michael Lundell" w:date="2012-10-15T14:34:00Z">
              <w:tcPr>
                <w:tcW w:w="4677" w:type="dxa"/>
                <w:gridSpan w:val="2"/>
              </w:tcPr>
            </w:tcPrChange>
          </w:tcPr>
          <w:p w:rsidR="004B2C60" w:rsidRPr="00D70C72" w:rsidRDefault="004B2C60" w:rsidP="00F67620">
            <w:pPr>
              <w:pStyle w:val="BodyTextNoMargin"/>
              <w:rPr>
                <w:ins w:id="482" w:author="Michael Lundell" w:date="2012-10-15T14:34:00Z"/>
                <w:rFonts w:eastAsia="MS Mincho"/>
              </w:rPr>
            </w:pPr>
            <w:ins w:id="483" w:author="Michael Lundell" w:date="2012-10-15T14:34:00Z">
              <w:r w:rsidRPr="00D70C72">
                <w:rPr>
                  <w:rFonts w:eastAsia="MS Mincho"/>
                </w:rPr>
                <w:t xml:space="preserve">Tables with data from external systems. The data is mainly used for pairing production estimates but also data from </w:t>
              </w:r>
              <w:proofErr w:type="spellStart"/>
              <w:r w:rsidRPr="00D70C72">
                <w:rPr>
                  <w:rFonts w:eastAsia="MS Mincho"/>
                </w:rPr>
                <w:t>InterBids</w:t>
              </w:r>
              <w:proofErr w:type="spellEnd"/>
              <w:r w:rsidRPr="00D70C72">
                <w:rPr>
                  <w:rFonts w:eastAsia="MS Mincho"/>
                </w:rPr>
                <w:t xml:space="preserve"> for rostering is contained here.</w:t>
              </w:r>
            </w:ins>
          </w:p>
        </w:tc>
      </w:tr>
      <w:tr w:rsidR="00E518B1" w:rsidRPr="00D70C72" w:rsidTr="004B2C60">
        <w:trPr>
          <w:cantSplit/>
          <w:trPrChange w:id="484" w:author="Michael Lundell" w:date="2012-10-15T14:34:00Z">
            <w:trPr>
              <w:gridAfter w:val="0"/>
              <w:cantSplit/>
            </w:trPr>
          </w:trPrChange>
        </w:trPr>
        <w:tc>
          <w:tcPr>
            <w:tcW w:w="2485" w:type="dxa"/>
            <w:tcPrChange w:id="485" w:author="Michael Lundell" w:date="2012-10-15T14:34:00Z">
              <w:tcPr>
                <w:tcW w:w="2229" w:type="dxa"/>
                <w:gridSpan w:val="2"/>
              </w:tcPr>
            </w:tcPrChange>
          </w:tcPr>
          <w:p w:rsidR="00E518B1" w:rsidRPr="00D70C72" w:rsidRDefault="00E518B1" w:rsidP="00E27636">
            <w:pPr>
              <w:pStyle w:val="BodyTextNoMargin"/>
              <w:rPr>
                <w:rStyle w:val="Literal"/>
                <w:rFonts w:eastAsia="MS Mincho"/>
              </w:rPr>
            </w:pPr>
            <w:del w:id="486" w:author="Michael Lundell" w:date="2012-10-15T14:34:00Z">
              <w:r w:rsidRPr="00D70C72" w:rsidDel="004B2C60">
                <w:rPr>
                  <w:rStyle w:val="Literal"/>
                  <w:rFonts w:eastAsia="MS Mincho"/>
                </w:rPr>
                <w:delText>ETABLES</w:delText>
              </w:r>
            </w:del>
            <w:ins w:id="487" w:author="Michael Lundell" w:date="2012-10-15T14:34:00Z">
              <w:r w:rsidR="004B2C60">
                <w:rPr>
                  <w:rStyle w:val="Literal"/>
                  <w:rFonts w:eastAsia="MS Mincho"/>
                </w:rPr>
                <w:t>FILE_PLAN_DATA</w:t>
              </w:r>
            </w:ins>
          </w:p>
        </w:tc>
        <w:tc>
          <w:tcPr>
            <w:tcW w:w="4421" w:type="dxa"/>
            <w:tcPrChange w:id="488" w:author="Michael Lundell" w:date="2012-10-15T14:34:00Z">
              <w:tcPr>
                <w:tcW w:w="4677" w:type="dxa"/>
                <w:gridSpan w:val="2"/>
              </w:tcPr>
            </w:tcPrChange>
          </w:tcPr>
          <w:p w:rsidR="00E518B1" w:rsidRPr="00D70C72" w:rsidRDefault="00CF573E" w:rsidP="00E27636">
            <w:pPr>
              <w:pStyle w:val="BodyTextNoMargin"/>
              <w:rPr>
                <w:rFonts w:eastAsia="MS Mincho"/>
              </w:rPr>
            </w:pPr>
            <w:del w:id="489" w:author="Michael Lundell" w:date="2012-10-15T14:34:00Z">
              <w:r w:rsidRPr="00D70C72" w:rsidDel="004B2C60">
                <w:rPr>
                  <w:rFonts w:eastAsia="MS Mincho"/>
                </w:rPr>
                <w:delText>Tables</w:delText>
              </w:r>
              <w:r w:rsidR="00B33EBC" w:rsidRPr="00D70C72" w:rsidDel="004B2C60">
                <w:rPr>
                  <w:rFonts w:eastAsia="MS Mincho"/>
                </w:rPr>
                <w:delText xml:space="preserve"> with </w:delText>
              </w:r>
              <w:r w:rsidRPr="00D70C72" w:rsidDel="004B2C60">
                <w:rPr>
                  <w:rFonts w:eastAsia="MS Mincho"/>
                </w:rPr>
                <w:delText>data from external systems. The data is mainly used for pairing production estimates but also data from InterBids for rostering is contained here.</w:delText>
              </w:r>
            </w:del>
          </w:p>
        </w:tc>
      </w:tr>
      <w:tr w:rsidR="00E518B1" w:rsidRPr="00D70C72" w:rsidTr="004B2C60">
        <w:trPr>
          <w:cantSplit/>
          <w:trPrChange w:id="490" w:author="Michael Lundell" w:date="2012-10-15T14:34:00Z">
            <w:trPr>
              <w:gridAfter w:val="0"/>
              <w:cantSplit/>
            </w:trPr>
          </w:trPrChange>
        </w:trPr>
        <w:tc>
          <w:tcPr>
            <w:tcW w:w="2485" w:type="dxa"/>
            <w:tcPrChange w:id="491" w:author="Michael Lundell" w:date="2012-10-15T14:34:00Z">
              <w:tcPr>
                <w:tcW w:w="2229" w:type="dxa"/>
                <w:gridSpan w:val="2"/>
              </w:tcPr>
            </w:tcPrChange>
          </w:tcPr>
          <w:p w:rsidR="00E518B1" w:rsidRPr="00D70C72" w:rsidRDefault="00E518B1" w:rsidP="00E27636">
            <w:pPr>
              <w:pStyle w:val="BodyTextNoMargin"/>
              <w:rPr>
                <w:rStyle w:val="Literal"/>
                <w:rFonts w:eastAsia="MS Mincho"/>
              </w:rPr>
            </w:pPr>
            <w:r w:rsidRPr="00D70C72">
              <w:rPr>
                <w:rStyle w:val="Literal"/>
                <w:rFonts w:eastAsia="MS Mincho"/>
              </w:rPr>
              <w:t>FP_FILES</w:t>
            </w:r>
          </w:p>
        </w:tc>
        <w:tc>
          <w:tcPr>
            <w:tcW w:w="4421" w:type="dxa"/>
            <w:tcPrChange w:id="492" w:author="Michael Lundell" w:date="2012-10-15T14:34:00Z">
              <w:tcPr>
                <w:tcW w:w="4677" w:type="dxa"/>
                <w:gridSpan w:val="2"/>
              </w:tcPr>
            </w:tcPrChange>
          </w:tcPr>
          <w:p w:rsidR="00E518B1" w:rsidRPr="00D70C72" w:rsidRDefault="00B33EBC" w:rsidP="00E27636">
            <w:pPr>
              <w:pStyle w:val="BodyTextNoMargin"/>
              <w:rPr>
                <w:rFonts w:eastAsia="MS Mincho"/>
              </w:rPr>
            </w:pPr>
            <w:r w:rsidRPr="00D70C72">
              <w:rPr>
                <w:rFonts w:eastAsia="MS Mincho"/>
              </w:rPr>
              <w:t>File based t</w:t>
            </w:r>
            <w:r w:rsidR="00DD66F0" w:rsidRPr="00D70C72">
              <w:rPr>
                <w:rFonts w:eastAsia="MS Mincho"/>
              </w:rPr>
              <w:t>ime tables. This type of data is usually stored in the database</w:t>
            </w:r>
            <w:r w:rsidR="00876FAE">
              <w:rPr>
                <w:rFonts w:eastAsia="MS Mincho"/>
              </w:rPr>
              <w:t>, but it is needed here to be able to work with file based long term</w:t>
            </w:r>
            <w:r w:rsidR="00977D70">
              <w:rPr>
                <w:rFonts w:eastAsia="MS Mincho"/>
              </w:rPr>
              <w:t xml:space="preserve"> planning and prognoses.</w:t>
            </w:r>
          </w:p>
        </w:tc>
      </w:tr>
      <w:tr w:rsidR="00E518B1" w:rsidRPr="00D70C72" w:rsidTr="004B2C60">
        <w:trPr>
          <w:cantSplit/>
          <w:trPrChange w:id="493" w:author="Michael Lundell" w:date="2012-10-15T14:34:00Z">
            <w:trPr>
              <w:gridAfter w:val="0"/>
              <w:cantSplit/>
            </w:trPr>
          </w:trPrChange>
        </w:trPr>
        <w:tc>
          <w:tcPr>
            <w:tcW w:w="2485" w:type="dxa"/>
            <w:tcPrChange w:id="494" w:author="Michael Lundell" w:date="2012-10-15T14:34:00Z">
              <w:tcPr>
                <w:tcW w:w="2229" w:type="dxa"/>
                <w:gridSpan w:val="2"/>
              </w:tcPr>
            </w:tcPrChange>
          </w:tcPr>
          <w:p w:rsidR="00E518B1" w:rsidRPr="00D70C72" w:rsidRDefault="00E518B1" w:rsidP="00E27636">
            <w:pPr>
              <w:pStyle w:val="BodyTextNoMargin"/>
              <w:rPr>
                <w:rStyle w:val="Literal"/>
                <w:rFonts w:eastAsia="MS Mincho"/>
              </w:rPr>
            </w:pPr>
            <w:r w:rsidRPr="00D70C72">
              <w:rPr>
                <w:rStyle w:val="Literal"/>
                <w:rFonts w:eastAsia="MS Mincho"/>
              </w:rPr>
              <w:t>GROUND_DUTY_FILES</w:t>
            </w:r>
          </w:p>
        </w:tc>
        <w:tc>
          <w:tcPr>
            <w:tcW w:w="4421" w:type="dxa"/>
            <w:tcPrChange w:id="495" w:author="Michael Lundell" w:date="2012-10-15T14:34:00Z">
              <w:tcPr>
                <w:tcW w:w="4677" w:type="dxa"/>
                <w:gridSpan w:val="2"/>
              </w:tcPr>
            </w:tcPrChange>
          </w:tcPr>
          <w:p w:rsidR="00E518B1" w:rsidRPr="00D70C72" w:rsidRDefault="00E518B1" w:rsidP="00E27636">
            <w:pPr>
              <w:pStyle w:val="BodyTextNoMargin"/>
              <w:rPr>
                <w:rFonts w:eastAsia="MS Mincho"/>
              </w:rPr>
            </w:pPr>
            <w:r w:rsidRPr="00D70C72">
              <w:rPr>
                <w:rFonts w:eastAsia="MS Mincho"/>
              </w:rPr>
              <w:t xml:space="preserve">Tables for defining properties for </w:t>
            </w:r>
            <w:r w:rsidR="00B33EBC" w:rsidRPr="00D70C72">
              <w:rPr>
                <w:rFonts w:eastAsia="MS Mincho"/>
              </w:rPr>
              <w:t xml:space="preserve">ground-duty activities. </w:t>
            </w:r>
            <w:r w:rsidR="00DD66F0" w:rsidRPr="00D70C72">
              <w:rPr>
                <w:rFonts w:eastAsia="MS Mincho"/>
              </w:rPr>
              <w:t xml:space="preserve">These can be imported into the Rostering system. </w:t>
            </w:r>
          </w:p>
        </w:tc>
      </w:tr>
      <w:tr w:rsidR="00E518B1" w:rsidRPr="00D70C72" w:rsidDel="004B2C60" w:rsidTr="004B2C60">
        <w:trPr>
          <w:cantSplit/>
          <w:trPrChange w:id="496" w:author="Michael Lundell" w:date="2012-10-15T14:34:00Z">
            <w:trPr>
              <w:gridAfter w:val="0"/>
              <w:cantSplit/>
            </w:trPr>
          </w:trPrChange>
        </w:trPr>
        <w:tc>
          <w:tcPr>
            <w:tcW w:w="2485" w:type="dxa"/>
            <w:tcPrChange w:id="497" w:author="Michael Lundell" w:date="2012-10-15T14:34:00Z">
              <w:tcPr>
                <w:tcW w:w="2229" w:type="dxa"/>
                <w:gridSpan w:val="2"/>
              </w:tcPr>
            </w:tcPrChange>
          </w:tcPr>
          <w:p w:rsidR="00E518B1" w:rsidRPr="00D70C72" w:rsidDel="004B2C60" w:rsidRDefault="00AA02FD" w:rsidP="00E27636">
            <w:pPr>
              <w:pStyle w:val="BodyTextNoMargin"/>
              <w:rPr>
                <w:rStyle w:val="Literal"/>
                <w:rFonts w:eastAsia="MS Mincho"/>
              </w:rPr>
            </w:pPr>
            <w:moveFromRangeStart w:id="498" w:author="Michael Lundell" w:date="2012-10-15T14:34:00Z" w:name="move338075022"/>
            <w:moveFrom w:id="499" w:author="Michael Lundell" w:date="2012-10-15T14:34:00Z">
              <w:r w:rsidRPr="00D70C72" w:rsidDel="004B2C60">
                <w:rPr>
                  <w:rStyle w:val="Literal"/>
                  <w:rFonts w:eastAsia="MS Mincho"/>
                </w:rPr>
                <w:t>p</w:t>
              </w:r>
              <w:r w:rsidR="00E518B1" w:rsidRPr="00D70C72" w:rsidDel="004B2C60">
                <w:rPr>
                  <w:rStyle w:val="Literal"/>
                  <w:rFonts w:eastAsia="MS Mincho"/>
                </w:rPr>
                <w:t>references</w:t>
              </w:r>
            </w:moveFrom>
          </w:p>
        </w:tc>
        <w:tc>
          <w:tcPr>
            <w:tcW w:w="4421" w:type="dxa"/>
            <w:tcPrChange w:id="500" w:author="Michael Lundell" w:date="2012-10-15T14:34:00Z">
              <w:tcPr>
                <w:tcW w:w="4677" w:type="dxa"/>
                <w:gridSpan w:val="2"/>
              </w:tcPr>
            </w:tcPrChange>
          </w:tcPr>
          <w:p w:rsidR="00E518B1" w:rsidRPr="00D70C72" w:rsidDel="004B2C60" w:rsidRDefault="00B33EBC" w:rsidP="00E27636">
            <w:pPr>
              <w:pStyle w:val="BodyTextNoMargin"/>
              <w:rPr>
                <w:rFonts w:eastAsia="MS Mincho"/>
              </w:rPr>
            </w:pPr>
            <w:moveFrom w:id="501" w:author="Michael Lundell" w:date="2012-10-15T14:34:00Z">
              <w:r w:rsidRPr="00D70C72" w:rsidDel="004B2C60">
                <w:rPr>
                  <w:rFonts w:eastAsia="MS Mincho"/>
                </w:rPr>
                <w:t>I</w:t>
              </w:r>
              <w:r w:rsidR="00E518B1" w:rsidRPr="00D70C72" w:rsidDel="004B2C60">
                <w:rPr>
                  <w:rFonts w:eastAsia="MS Mincho"/>
                </w:rPr>
                <w:t>ndividual settings of colours, printers etc.</w:t>
              </w:r>
            </w:moveFrom>
          </w:p>
        </w:tc>
      </w:tr>
      <w:moveFromRangeEnd w:id="498"/>
      <w:tr w:rsidR="00E518B1" w:rsidRPr="00D70C72" w:rsidTr="004B2C60">
        <w:trPr>
          <w:cantSplit/>
          <w:trPrChange w:id="502" w:author="Michael Lundell" w:date="2012-10-15T14:34:00Z">
            <w:trPr>
              <w:gridAfter w:val="0"/>
              <w:cantSplit/>
            </w:trPr>
          </w:trPrChange>
        </w:trPr>
        <w:tc>
          <w:tcPr>
            <w:tcW w:w="2485" w:type="dxa"/>
            <w:tcPrChange w:id="503" w:author="Michael Lundell" w:date="2012-10-15T14:34:00Z">
              <w:tcPr>
                <w:tcW w:w="2229" w:type="dxa"/>
                <w:gridSpan w:val="2"/>
              </w:tcPr>
            </w:tcPrChange>
          </w:tcPr>
          <w:p w:rsidR="00E518B1" w:rsidRPr="00D70C72" w:rsidRDefault="00E518B1" w:rsidP="00E27636">
            <w:pPr>
              <w:pStyle w:val="BodyTextNoMargin"/>
              <w:rPr>
                <w:rStyle w:val="Literal"/>
                <w:rFonts w:eastAsia="MS Mincho"/>
              </w:rPr>
            </w:pPr>
            <w:r w:rsidRPr="00D70C72">
              <w:rPr>
                <w:rStyle w:val="Literal"/>
                <w:rFonts w:eastAsia="MS Mincho"/>
              </w:rPr>
              <w:t>LOCAL_PLAN</w:t>
            </w:r>
          </w:p>
        </w:tc>
        <w:tc>
          <w:tcPr>
            <w:tcW w:w="4421" w:type="dxa"/>
            <w:tcPrChange w:id="504" w:author="Michael Lundell" w:date="2012-10-15T14:34:00Z">
              <w:tcPr>
                <w:tcW w:w="4677" w:type="dxa"/>
                <w:gridSpan w:val="2"/>
              </w:tcPr>
            </w:tcPrChange>
          </w:tcPr>
          <w:p w:rsidR="00E518B1" w:rsidRPr="00D70C72" w:rsidRDefault="00E518B1" w:rsidP="00E27636">
            <w:pPr>
              <w:pStyle w:val="BodyTextNoMargin"/>
              <w:rPr>
                <w:rFonts w:eastAsia="MS Mincho"/>
              </w:rPr>
            </w:pPr>
            <w:r w:rsidRPr="00D70C72">
              <w:rPr>
                <w:rFonts w:eastAsia="MS Mincho"/>
              </w:rPr>
              <w:t xml:space="preserve">All saved </w:t>
            </w:r>
            <w:r w:rsidR="00B33EBC" w:rsidRPr="00D70C72">
              <w:rPr>
                <w:rFonts w:eastAsia="MS Mincho"/>
              </w:rPr>
              <w:t xml:space="preserve">plans for planning as well as pointers to the database plan. Also includes scenarios for tracking. </w:t>
            </w:r>
            <w:r w:rsidR="003F504B" w:rsidRPr="00D70C72">
              <w:rPr>
                <w:rFonts w:eastAsia="MS Mincho"/>
              </w:rPr>
              <w:br/>
              <w:t xml:space="preserve">File based optimization plans contain all relevant data from the database and the tables are mainly stored on local plan level. </w:t>
            </w:r>
          </w:p>
        </w:tc>
      </w:tr>
      <w:tr w:rsidR="003F504B" w:rsidRPr="00D70C72" w:rsidTr="004B2C60">
        <w:trPr>
          <w:cantSplit/>
          <w:trPrChange w:id="505" w:author="Michael Lundell" w:date="2012-10-15T14:34:00Z">
            <w:trPr>
              <w:gridAfter w:val="0"/>
              <w:cantSplit/>
            </w:trPr>
          </w:trPrChange>
        </w:trPr>
        <w:tc>
          <w:tcPr>
            <w:tcW w:w="2485" w:type="dxa"/>
            <w:tcPrChange w:id="506" w:author="Michael Lundell" w:date="2012-10-15T14:34:00Z">
              <w:tcPr>
                <w:tcW w:w="2229" w:type="dxa"/>
                <w:gridSpan w:val="2"/>
              </w:tcPr>
            </w:tcPrChange>
          </w:tcPr>
          <w:p w:rsidR="003F504B" w:rsidRPr="00D70C72" w:rsidRDefault="003F504B" w:rsidP="00E27636">
            <w:pPr>
              <w:pStyle w:val="BodyTextNoMargin"/>
              <w:rPr>
                <w:rStyle w:val="Literal"/>
                <w:rFonts w:eastAsia="MS Mincho"/>
              </w:rPr>
            </w:pPr>
            <w:r w:rsidRPr="00D70C72">
              <w:rPr>
                <w:rStyle w:val="Literal"/>
                <w:rFonts w:eastAsia="MS Mincho"/>
              </w:rPr>
              <w:t>Manpower</w:t>
            </w:r>
          </w:p>
        </w:tc>
        <w:tc>
          <w:tcPr>
            <w:tcW w:w="4421" w:type="dxa"/>
            <w:tcPrChange w:id="507" w:author="Michael Lundell" w:date="2012-10-15T14:34:00Z">
              <w:tcPr>
                <w:tcW w:w="4677" w:type="dxa"/>
                <w:gridSpan w:val="2"/>
              </w:tcPr>
            </w:tcPrChange>
          </w:tcPr>
          <w:p w:rsidR="003F504B" w:rsidRPr="00D70C72" w:rsidRDefault="0078601D" w:rsidP="00E27636">
            <w:pPr>
              <w:pStyle w:val="BodyTextNoMargin"/>
              <w:rPr>
                <w:rFonts w:eastAsia="MS Mincho"/>
              </w:rPr>
            </w:pPr>
            <w:r w:rsidRPr="00D70C72">
              <w:rPr>
                <w:rFonts w:eastAsia="MS Mincho"/>
              </w:rPr>
              <w:t xml:space="preserve">Contains all data </w:t>
            </w:r>
            <w:r w:rsidR="00A40501" w:rsidRPr="00D70C72">
              <w:rPr>
                <w:rFonts w:eastAsia="MS Mincho"/>
              </w:rPr>
              <w:t xml:space="preserve">Manpower data </w:t>
            </w:r>
            <w:r w:rsidRPr="00D70C72">
              <w:rPr>
                <w:rFonts w:eastAsia="MS Mincho"/>
              </w:rPr>
              <w:t xml:space="preserve">to and from </w:t>
            </w:r>
            <w:proofErr w:type="spellStart"/>
            <w:r w:rsidRPr="00D70C72">
              <w:rPr>
                <w:rFonts w:eastAsia="MS Mincho"/>
              </w:rPr>
              <w:t>InterBids</w:t>
            </w:r>
            <w:proofErr w:type="spellEnd"/>
            <w:r w:rsidRPr="00D70C72">
              <w:rPr>
                <w:rFonts w:eastAsia="MS Mincho"/>
              </w:rPr>
              <w:t xml:space="preserve">. </w:t>
            </w:r>
          </w:p>
        </w:tc>
      </w:tr>
      <w:tr w:rsidR="00E912B4" w:rsidRPr="00D70C72" w:rsidTr="004B2C60">
        <w:trPr>
          <w:cantSplit/>
          <w:trPrChange w:id="508" w:author="Michael Lundell" w:date="2012-10-15T14:34:00Z">
            <w:trPr>
              <w:gridAfter w:val="0"/>
              <w:cantSplit/>
            </w:trPr>
          </w:trPrChange>
        </w:trPr>
        <w:tc>
          <w:tcPr>
            <w:tcW w:w="2485" w:type="dxa"/>
            <w:tcPrChange w:id="509" w:author="Michael Lundell" w:date="2012-10-15T14:34:00Z">
              <w:tcPr>
                <w:tcW w:w="2229" w:type="dxa"/>
                <w:gridSpan w:val="2"/>
              </w:tcPr>
            </w:tcPrChange>
          </w:tcPr>
          <w:p w:rsidR="00E912B4" w:rsidRPr="00D70C72" w:rsidRDefault="00E912B4" w:rsidP="00E27636">
            <w:pPr>
              <w:pStyle w:val="BodyTextNoMargin"/>
              <w:rPr>
                <w:rStyle w:val="Literal"/>
                <w:rFonts w:eastAsia="MS Mincho"/>
              </w:rPr>
            </w:pPr>
            <w:r w:rsidRPr="00D70C72">
              <w:rPr>
                <w:rStyle w:val="Literal"/>
                <w:rFonts w:eastAsia="MS Mincho"/>
              </w:rPr>
              <w:t>MIGRATION_DATA</w:t>
            </w:r>
          </w:p>
        </w:tc>
        <w:tc>
          <w:tcPr>
            <w:tcW w:w="4421" w:type="dxa"/>
            <w:tcPrChange w:id="510" w:author="Michael Lundell" w:date="2012-10-15T14:34:00Z">
              <w:tcPr>
                <w:tcW w:w="4677" w:type="dxa"/>
                <w:gridSpan w:val="2"/>
              </w:tcPr>
            </w:tcPrChange>
          </w:tcPr>
          <w:p w:rsidR="00E912B4" w:rsidRPr="00D70C72" w:rsidRDefault="006448CA" w:rsidP="00E27636">
            <w:pPr>
              <w:pStyle w:val="BodyTextNoMargin"/>
              <w:rPr>
                <w:rFonts w:eastAsia="MS Mincho"/>
              </w:rPr>
            </w:pPr>
            <w:r w:rsidRPr="00D70C72">
              <w:rPr>
                <w:rFonts w:eastAsia="MS Mincho"/>
              </w:rPr>
              <w:t xml:space="preserve">Data migrated from SAS systems to the CMS system. </w:t>
            </w:r>
            <w:r w:rsidR="00CA048F" w:rsidRPr="00D70C72">
              <w:rPr>
                <w:rFonts w:eastAsia="MS Mincho"/>
              </w:rPr>
              <w:t xml:space="preserve">This data will not used after production. </w:t>
            </w:r>
          </w:p>
        </w:tc>
      </w:tr>
      <w:tr w:rsidR="00AA02FD" w:rsidRPr="00D70C72" w:rsidTr="004B2C60">
        <w:trPr>
          <w:cantSplit/>
          <w:trPrChange w:id="511" w:author="Michael Lundell" w:date="2012-10-15T14:34:00Z">
            <w:trPr>
              <w:gridAfter w:val="0"/>
              <w:cantSplit/>
            </w:trPr>
          </w:trPrChange>
        </w:trPr>
        <w:tc>
          <w:tcPr>
            <w:tcW w:w="2485" w:type="dxa"/>
            <w:tcPrChange w:id="512" w:author="Michael Lundell" w:date="2012-10-15T14:34:00Z">
              <w:tcPr>
                <w:tcW w:w="2229" w:type="dxa"/>
                <w:gridSpan w:val="2"/>
              </w:tcPr>
            </w:tcPrChange>
          </w:tcPr>
          <w:p w:rsidR="00AA02FD" w:rsidRPr="00D70C72" w:rsidRDefault="00AA02FD" w:rsidP="00E27636">
            <w:pPr>
              <w:pStyle w:val="BodyTextNoMargin"/>
              <w:rPr>
                <w:rStyle w:val="Literal"/>
                <w:rFonts w:eastAsia="MS Mincho"/>
              </w:rPr>
            </w:pPr>
            <w:r w:rsidRPr="00D70C72">
              <w:rPr>
                <w:rStyle w:val="Literal"/>
                <w:rFonts w:eastAsia="MS Mincho"/>
              </w:rPr>
              <w:t>PLAN_EXPORT</w:t>
            </w:r>
          </w:p>
        </w:tc>
        <w:tc>
          <w:tcPr>
            <w:tcW w:w="4421" w:type="dxa"/>
            <w:tcPrChange w:id="513" w:author="Michael Lundell" w:date="2012-10-15T14:34:00Z">
              <w:tcPr>
                <w:tcW w:w="4677" w:type="dxa"/>
                <w:gridSpan w:val="2"/>
              </w:tcPr>
            </w:tcPrChange>
          </w:tcPr>
          <w:p w:rsidR="00AA02FD" w:rsidRPr="00D70C72" w:rsidRDefault="00AA02FD" w:rsidP="00E27636">
            <w:pPr>
              <w:pStyle w:val="BodyTextNoMargin"/>
              <w:rPr>
                <w:rFonts w:eastAsia="MS Mincho"/>
              </w:rPr>
            </w:pPr>
            <w:r w:rsidRPr="00D70C72">
              <w:rPr>
                <w:rFonts w:eastAsia="MS Mincho"/>
              </w:rPr>
              <w:t xml:space="preserve">Contains data files for exports of the database. </w:t>
            </w:r>
          </w:p>
        </w:tc>
      </w:tr>
      <w:tr w:rsidR="004B2C60" w:rsidRPr="00D70C72" w:rsidTr="00F67620">
        <w:trPr>
          <w:cantSplit/>
          <w:ins w:id="514" w:author="Michael Lundell" w:date="2012-10-15T14:35:00Z"/>
        </w:trPr>
        <w:tc>
          <w:tcPr>
            <w:tcW w:w="2485" w:type="dxa"/>
          </w:tcPr>
          <w:p w:rsidR="004B2C60" w:rsidRPr="00D70C72" w:rsidRDefault="004B2C60" w:rsidP="00F67620">
            <w:pPr>
              <w:pStyle w:val="BodyTextNoMargin"/>
              <w:rPr>
                <w:ins w:id="515" w:author="Michael Lundell" w:date="2012-10-15T14:35:00Z"/>
                <w:rStyle w:val="Literal"/>
                <w:rFonts w:eastAsia="MS Mincho"/>
              </w:rPr>
            </w:pPr>
            <w:ins w:id="516" w:author="Michael Lundell" w:date="2012-10-15T14:35:00Z">
              <w:r w:rsidRPr="00D70C72">
                <w:rPr>
                  <w:rStyle w:val="Literal"/>
                  <w:rFonts w:eastAsia="MS Mincho"/>
                </w:rPr>
                <w:t>preferences</w:t>
              </w:r>
            </w:ins>
          </w:p>
        </w:tc>
        <w:tc>
          <w:tcPr>
            <w:tcW w:w="4421" w:type="dxa"/>
          </w:tcPr>
          <w:p w:rsidR="004B2C60" w:rsidRPr="00D70C72" w:rsidRDefault="004B2C60" w:rsidP="00F67620">
            <w:pPr>
              <w:pStyle w:val="BodyTextNoMargin"/>
              <w:rPr>
                <w:ins w:id="517" w:author="Michael Lundell" w:date="2012-10-15T14:35:00Z"/>
                <w:rFonts w:eastAsia="MS Mincho"/>
              </w:rPr>
            </w:pPr>
            <w:ins w:id="518" w:author="Michael Lundell" w:date="2012-10-15T14:35:00Z">
              <w:r w:rsidRPr="00D70C72">
                <w:rPr>
                  <w:rFonts w:eastAsia="MS Mincho"/>
                </w:rPr>
                <w:t>Individual settings of colours, printers etc.</w:t>
              </w:r>
            </w:ins>
          </w:p>
        </w:tc>
      </w:tr>
      <w:tr w:rsidR="004B2C60" w:rsidRPr="00D70C72" w:rsidTr="004B2C60">
        <w:trPr>
          <w:cantSplit/>
        </w:trPr>
        <w:tc>
          <w:tcPr>
            <w:tcW w:w="2485" w:type="dxa"/>
          </w:tcPr>
          <w:p w:rsidR="004B2C60" w:rsidRPr="00D70C72" w:rsidRDefault="004B2C60" w:rsidP="00F67620">
            <w:pPr>
              <w:pStyle w:val="BodyTextNoMargin"/>
              <w:rPr>
                <w:rStyle w:val="Literal"/>
                <w:rFonts w:eastAsia="MS Mincho"/>
              </w:rPr>
            </w:pPr>
            <w:moveToRangeStart w:id="519" w:author="Michael Lundell" w:date="2012-10-15T14:34:00Z" w:name="move338075022"/>
            <w:moveTo w:id="520" w:author="Michael Lundell" w:date="2012-10-15T14:34:00Z">
              <w:del w:id="521" w:author="Michael Lundell" w:date="2012-10-15T14:35:00Z">
                <w:r w:rsidRPr="00D70C72" w:rsidDel="004B2C60">
                  <w:rPr>
                    <w:rStyle w:val="Literal"/>
                    <w:rFonts w:eastAsia="MS Mincho"/>
                  </w:rPr>
                  <w:delText>preferences</w:delText>
                </w:r>
              </w:del>
            </w:moveTo>
            <w:ins w:id="522" w:author="Michael Lundell" w:date="2012-10-15T14:35:00Z">
              <w:r>
                <w:rPr>
                  <w:rStyle w:val="Literal"/>
                  <w:rFonts w:eastAsia="MS Mincho"/>
                </w:rPr>
                <w:t>profiling</w:t>
              </w:r>
            </w:ins>
          </w:p>
        </w:tc>
        <w:tc>
          <w:tcPr>
            <w:tcW w:w="4421" w:type="dxa"/>
          </w:tcPr>
          <w:p w:rsidR="004B2C60" w:rsidRPr="00D70C72" w:rsidRDefault="004B2C60" w:rsidP="00F67620">
            <w:pPr>
              <w:pStyle w:val="BodyTextNoMargin"/>
              <w:rPr>
                <w:rFonts w:eastAsia="MS Mincho"/>
              </w:rPr>
            </w:pPr>
            <w:ins w:id="523" w:author="Michael Lundell" w:date="2012-10-15T14:35:00Z">
              <w:r>
                <w:rPr>
                  <w:rFonts w:eastAsia="MS Mincho"/>
                </w:rPr>
                <w:t>Profiling data.</w:t>
              </w:r>
            </w:ins>
            <w:moveTo w:id="524" w:author="Michael Lundell" w:date="2012-10-15T14:34:00Z">
              <w:del w:id="525" w:author="Michael Lundell" w:date="2012-10-15T14:35:00Z">
                <w:r w:rsidRPr="00D70C72" w:rsidDel="004B2C60">
                  <w:rPr>
                    <w:rFonts w:eastAsia="MS Mincho"/>
                  </w:rPr>
                  <w:delText>Individual settings of colours, printers etc.</w:delText>
                </w:r>
              </w:del>
            </w:moveTo>
          </w:p>
        </w:tc>
      </w:tr>
      <w:moveToRangeEnd w:id="519"/>
      <w:tr w:rsidR="00AA02FD" w:rsidRPr="00D70C72" w:rsidTr="004B2C60">
        <w:trPr>
          <w:cantSplit/>
          <w:trPrChange w:id="526" w:author="Michael Lundell" w:date="2012-10-15T14:34:00Z">
            <w:trPr>
              <w:gridAfter w:val="0"/>
              <w:cantSplit/>
            </w:trPr>
          </w:trPrChange>
        </w:trPr>
        <w:tc>
          <w:tcPr>
            <w:tcW w:w="2485" w:type="dxa"/>
            <w:tcPrChange w:id="527" w:author="Michael Lundell" w:date="2012-10-15T14:34:00Z">
              <w:tcPr>
                <w:tcW w:w="2229" w:type="dxa"/>
                <w:gridSpan w:val="2"/>
              </w:tcPr>
            </w:tcPrChange>
          </w:tcPr>
          <w:p w:rsidR="00AA02FD" w:rsidRPr="00D70C72" w:rsidRDefault="00AA02FD" w:rsidP="00E27636">
            <w:pPr>
              <w:pStyle w:val="BodyTextNoMargin"/>
              <w:rPr>
                <w:rStyle w:val="Literal"/>
                <w:rFonts w:eastAsia="MS Mincho"/>
              </w:rPr>
            </w:pPr>
            <w:r w:rsidRPr="00D70C72">
              <w:rPr>
                <w:rStyle w:val="Literal"/>
                <w:rFonts w:eastAsia="MS Mincho"/>
              </w:rPr>
              <w:t>REPORTS</w:t>
            </w:r>
          </w:p>
        </w:tc>
        <w:tc>
          <w:tcPr>
            <w:tcW w:w="4421" w:type="dxa"/>
            <w:tcPrChange w:id="528" w:author="Michael Lundell" w:date="2012-10-15T14:34:00Z">
              <w:tcPr>
                <w:tcW w:w="4677" w:type="dxa"/>
                <w:gridSpan w:val="2"/>
              </w:tcPr>
            </w:tcPrChange>
          </w:tcPr>
          <w:p w:rsidR="00AA02FD" w:rsidRPr="00D70C72" w:rsidRDefault="00AA02FD" w:rsidP="00E27636">
            <w:pPr>
              <w:pStyle w:val="BodyTextNoMargin"/>
              <w:rPr>
                <w:rFonts w:eastAsia="MS Mincho"/>
              </w:rPr>
            </w:pPr>
            <w:r w:rsidRPr="00D70C72">
              <w:rPr>
                <w:rFonts w:eastAsia="MS Mincho"/>
              </w:rPr>
              <w:t>Contains all reports generated by the system.</w:t>
            </w:r>
          </w:p>
        </w:tc>
      </w:tr>
      <w:tr w:rsidR="003D1ECB" w:rsidRPr="00D70C72" w:rsidDel="004B2C60" w:rsidTr="004B2C60">
        <w:trPr>
          <w:cantSplit/>
          <w:ins w:id="529" w:author="per.andersson" w:date="2012-09-15T15:04:00Z"/>
          <w:del w:id="530" w:author="Michael Lundell" w:date="2012-10-15T14:35:00Z"/>
          <w:trPrChange w:id="531" w:author="Michael Lundell" w:date="2012-10-15T14:34:00Z">
            <w:trPr>
              <w:gridAfter w:val="0"/>
              <w:cantSplit/>
            </w:trPr>
          </w:trPrChange>
        </w:trPr>
        <w:tc>
          <w:tcPr>
            <w:tcW w:w="2485" w:type="dxa"/>
            <w:tcPrChange w:id="532" w:author="Michael Lundell" w:date="2012-10-15T14:34:00Z">
              <w:tcPr>
                <w:tcW w:w="2229" w:type="dxa"/>
                <w:gridSpan w:val="2"/>
              </w:tcPr>
            </w:tcPrChange>
          </w:tcPr>
          <w:p w:rsidR="003D1ECB" w:rsidRPr="00D70C72" w:rsidDel="004B2C60" w:rsidRDefault="003D1ECB" w:rsidP="00E27636">
            <w:pPr>
              <w:pStyle w:val="BodyTextNoMargin"/>
              <w:rPr>
                <w:ins w:id="533" w:author="per.andersson" w:date="2012-09-15T15:04:00Z"/>
                <w:del w:id="534" w:author="Michael Lundell" w:date="2012-10-15T14:35:00Z"/>
                <w:rStyle w:val="Literal"/>
                <w:rFonts w:eastAsia="MS Mincho"/>
              </w:rPr>
            </w:pPr>
            <w:ins w:id="535" w:author="per.andersson" w:date="2012-09-15T15:04:00Z">
              <w:del w:id="536" w:author="Michael Lundell" w:date="2012-10-15T14:35:00Z">
                <w:r w:rsidDel="004B2C60">
                  <w:rPr>
                    <w:rStyle w:val="Literal"/>
                    <w:rFonts w:eastAsia="MS Mincho"/>
                  </w:rPr>
                  <w:delText>crewportal</w:delText>
                </w:r>
              </w:del>
            </w:ins>
          </w:p>
        </w:tc>
        <w:tc>
          <w:tcPr>
            <w:tcW w:w="4421" w:type="dxa"/>
            <w:tcPrChange w:id="537" w:author="Michael Lundell" w:date="2012-10-15T14:34:00Z">
              <w:tcPr>
                <w:tcW w:w="4677" w:type="dxa"/>
                <w:gridSpan w:val="2"/>
              </w:tcPr>
            </w:tcPrChange>
          </w:tcPr>
          <w:p w:rsidR="00474933" w:rsidRDefault="003D1ECB">
            <w:pPr>
              <w:pStyle w:val="BodyTextNoMargin"/>
              <w:rPr>
                <w:ins w:id="538" w:author="per.andersson" w:date="2012-09-15T15:04:00Z"/>
                <w:del w:id="539" w:author="Michael Lundell" w:date="2012-10-15T14:35:00Z"/>
                <w:rFonts w:eastAsia="MS Mincho"/>
              </w:rPr>
            </w:pPr>
            <w:ins w:id="540" w:author="per.andersson" w:date="2012-09-15T15:04:00Z">
              <w:del w:id="541" w:author="Michael Lundell" w:date="2012-10-15T14:35:00Z">
                <w:r w:rsidDel="004B2C60">
                  <w:rPr>
                    <w:rFonts w:eastAsia="MS Mincho"/>
                  </w:rPr>
                  <w:delText>Contains files exported and imported between Jeppesen Crew Portal and the rest of CMS.</w:delText>
                </w:r>
              </w:del>
            </w:ins>
          </w:p>
        </w:tc>
      </w:tr>
    </w:tbl>
    <w:p w:rsidR="00C341F2" w:rsidRPr="00612EDE" w:rsidRDefault="00C341F2" w:rsidP="008D475E">
      <w:pPr>
        <w:pStyle w:val="BodyText"/>
        <w:ind w:left="0"/>
      </w:pPr>
    </w:p>
    <w:sectPr w:rsidR="00C341F2" w:rsidRPr="00612EDE" w:rsidSect="00B62A7D">
      <w:type w:val="oddPage"/>
      <w:pgSz w:w="11907" w:h="16842" w:code="9"/>
      <w:pgMar w:top="1701" w:right="1134" w:bottom="1701" w:left="1985" w:header="720" w:footer="72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65" w:author="Markus Kollind" w:date="2009-12-11T14:04:00Z" w:initials="MK">
    <w:p w:rsidR="00B1721A" w:rsidRDefault="00B1721A">
      <w:pPr>
        <w:pStyle w:val="CommentText"/>
      </w:pPr>
      <w:r>
        <w:rPr>
          <w:rStyle w:val="CommentReference"/>
        </w:rPr>
        <w:annotationRef/>
      </w:r>
      <w:r>
        <w:t>This section could include a list of all scripts, but that requires some clean up of the scripts. Make sure to include both scripts in bin and etc/scripts.</w:t>
      </w:r>
    </w:p>
  </w:comment>
  <w:comment w:id="186" w:author="Markus Kollind" w:date="2009-01-12T10:30:00Z" w:initials="MK">
    <w:p w:rsidR="00B1721A" w:rsidRDefault="00B1721A">
      <w:pPr>
        <w:pStyle w:val="CommentText"/>
      </w:pPr>
      <w:r>
        <w:rPr>
          <w:rStyle w:val="CommentReference"/>
        </w:rPr>
        <w:annotationRef/>
      </w:r>
      <w:r>
        <w:t xml:space="preserve">When the appendix is created, a reference should be created here. </w:t>
      </w:r>
    </w:p>
  </w:comment>
  <w:comment w:id="266" w:author="Markus Kollind" w:date="2009-01-07T16:55:00Z" w:initials="MK">
    <w:p w:rsidR="00B1721A" w:rsidRDefault="00B1721A">
      <w:pPr>
        <w:pStyle w:val="CommentText"/>
      </w:pPr>
      <w:r>
        <w:rPr>
          <w:rStyle w:val="CommentReference"/>
        </w:rPr>
        <w:annotationRef/>
      </w:r>
      <w:r>
        <w:t xml:space="preserve">Maybe this should include a listing of all the CARMUSR specific resources, but that is quite a list. If it should be included, it should be in an appendix.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721A" w:rsidRDefault="00B1721A">
      <w:r>
        <w:separator/>
      </w:r>
    </w:p>
    <w:p w:rsidR="00B1721A" w:rsidRDefault="00B1721A"/>
  </w:endnote>
  <w:endnote w:type="continuationSeparator" w:id="0">
    <w:p w:rsidR="00B1721A" w:rsidRDefault="00B1721A">
      <w:r>
        <w:continuationSeparator/>
      </w:r>
    </w:p>
    <w:p w:rsidR="00B1721A" w:rsidRDefault="00B1721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21A" w:rsidRDefault="00B1721A">
    <w:pPr>
      <w:pStyle w:val="Footer"/>
    </w:pPr>
    <w:r>
      <w:tab/>
    </w:r>
    <w:fldSimple w:instr=" STYLEREF  Version ">
      <w:r>
        <w:rPr>
          <w:noProof/>
        </w:rPr>
        <w:t>Version 2.34, 20120-10-0815</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21A" w:rsidRDefault="00B1721A">
    <w:pPr>
      <w:pStyle w:val="Footer"/>
    </w:pPr>
    <w:fldSimple w:instr=" STYLEREF  Version ">
      <w:r>
        <w:rPr>
          <w:noProof/>
        </w:rPr>
        <w:t>Version 2.34, 20120-10-0819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21A" w:rsidRDefault="00B1721A">
    <w:pPr>
      <w:pStyle w:val="Footer"/>
    </w:pPr>
    <w:fldSimple w:instr=" STYLEREF Version \* MERGEFORMAT ">
      <w:r>
        <w:rPr>
          <w:noProof/>
        </w:rPr>
        <w:t>Version 2.3, 2010-03-08</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21A" w:rsidRDefault="00B1721A">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30</w:t>
    </w:r>
    <w:r>
      <w:rPr>
        <w:rStyle w:val="PageNumber"/>
      </w:rPr>
      <w:fldChar w:fldCharType="end"/>
    </w:r>
    <w:r>
      <w:rPr>
        <w:rStyle w:val="PageNumber"/>
      </w:rPr>
      <w:tab/>
    </w:r>
    <w:fldSimple w:instr=" STYLEREF  Version ">
      <w:r>
        <w:rPr>
          <w:noProof/>
        </w:rPr>
        <w:t>Version 2.34, 20120-10-0819</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21A" w:rsidRDefault="00B1721A">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25FA7">
      <w:rPr>
        <w:rStyle w:val="PageNumber"/>
        <w:noProof/>
      </w:rPr>
      <w:t>29</w:t>
    </w:r>
    <w:r>
      <w:rPr>
        <w:rStyle w:val="PageNumber"/>
      </w:rPr>
      <w:fldChar w:fldCharType="end"/>
    </w:r>
  </w:p>
  <w:p w:rsidR="00B1721A" w:rsidRDefault="00B1721A">
    <w:pPr>
      <w:pStyle w:val="Footer"/>
    </w:pPr>
    <w:fldSimple w:instr=" STYLEREF  Version ">
      <w:r w:rsidR="00425FA7">
        <w:rPr>
          <w:noProof/>
        </w:rPr>
        <w:t>Version 2.34, 20120-10-0819</w:t>
      </w:r>
    </w:fldSimple>
    <w:r>
      <w:tab/>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21A" w:rsidRDefault="00B1721A">
    <w:pPr>
      <w:pStyle w:val="Footer"/>
    </w:pPr>
    <w:fldSimple w:instr=" STYLEREF  Version ">
      <w:r>
        <w:rPr>
          <w:noProof/>
        </w:rPr>
        <w:t>Version 2.34, 20120-10-0819</w:t>
      </w:r>
    </w:fldSimple>
    <w:r>
      <w:tab/>
    </w:r>
    <w:r>
      <w:rPr>
        <w:rStyle w:val="PageNumber"/>
      </w:rPr>
      <w:fldChar w:fldCharType="begin"/>
    </w:r>
    <w:r>
      <w:rPr>
        <w:rStyle w:val="PageNumber"/>
      </w:rPr>
      <w:instrText xml:space="preserve"> PAGE </w:instrText>
    </w:r>
    <w:r>
      <w:rPr>
        <w:rStyle w:val="PageNumber"/>
      </w:rPr>
      <w:fldChar w:fldCharType="separate"/>
    </w:r>
    <w:r>
      <w:rPr>
        <w:rStyle w:val="PageNumber"/>
        <w:noProof/>
      </w:rPr>
      <w:t>39</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721A" w:rsidRDefault="00B1721A">
      <w:r>
        <w:separator/>
      </w:r>
    </w:p>
    <w:p w:rsidR="00B1721A" w:rsidRDefault="00B1721A"/>
  </w:footnote>
  <w:footnote w:type="continuationSeparator" w:id="0">
    <w:p w:rsidR="00B1721A" w:rsidRDefault="00B1721A">
      <w:r>
        <w:continuationSeparator/>
      </w:r>
    </w:p>
    <w:p w:rsidR="00B1721A" w:rsidRDefault="00B1721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21A" w:rsidRPr="009C6FBF" w:rsidRDefault="00B1721A">
    <w:pPr>
      <w:pStyle w:val="Header"/>
      <w:rPr>
        <w:lang w:val="en-US"/>
      </w:rPr>
    </w:pPr>
    <w:r>
      <w:rPr>
        <w:rStyle w:val="PageNumber"/>
      </w:rPr>
      <w:fldChar w:fldCharType="begin"/>
    </w:r>
    <w:r>
      <w:rPr>
        <w:rStyle w:val="PageNumber"/>
      </w:rPr>
      <w:instrText xml:space="preserve"> STYLEREF  "Heading Toc" </w:instrText>
    </w:r>
    <w:r>
      <w:rPr>
        <w:rStyle w:val="PageNumber"/>
      </w:rPr>
      <w:fldChar w:fldCharType="end"/>
    </w:r>
    <w:r w:rsidRPr="009C6FBF">
      <w:rPr>
        <w:lang w:val="en-US"/>
      </w:rPr>
      <w:tab/>
    </w:r>
    <w:r>
      <w:rPr>
        <w:rStyle w:val="PageNumber"/>
      </w:rPr>
      <w:fldChar w:fldCharType="begin"/>
    </w:r>
    <w:r>
      <w:rPr>
        <w:rStyle w:val="PageNumber"/>
      </w:rPr>
      <w:instrText xml:space="preserve"> STYLEREF  Title </w:instrText>
    </w:r>
    <w:r>
      <w:rPr>
        <w:rStyle w:val="PageNumber"/>
      </w:rPr>
      <w:fldChar w:fldCharType="separate"/>
    </w:r>
    <w:r>
      <w:rPr>
        <w:rStyle w:val="PageNumber"/>
        <w:noProof/>
      </w:rPr>
      <w:t>/Carmen /Jeppesen Crew Management System at SAS</w:t>
    </w:r>
    <w:r>
      <w:rPr>
        <w:rStyle w:val="PageNumber"/>
      </w:rPr>
      <w:fldChar w:fldCharType="end"/>
    </w:r>
    <w:r>
      <w:rPr>
        <w:rStyle w:val="PageNumber"/>
      </w:rPr>
      <w:t xml:space="preserve">, </w:t>
    </w:r>
    <w:r>
      <w:rPr>
        <w:rStyle w:val="PageNumber"/>
      </w:rPr>
      <w:fldChar w:fldCharType="begin"/>
    </w:r>
    <w:r>
      <w:rPr>
        <w:rStyle w:val="PageNumber"/>
      </w:rPr>
      <w:instrText xml:space="preserve"> STYLEREF  Subtitle </w:instrText>
    </w:r>
    <w:r>
      <w:rPr>
        <w:rStyle w:val="PageNumber"/>
      </w:rPr>
      <w:fldChar w:fldCharType="separate"/>
    </w:r>
    <w:r>
      <w:rPr>
        <w:rStyle w:val="PageNumber"/>
        <w:noProof/>
      </w:rPr>
      <w:t>System Reference Manual</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21A" w:rsidRPr="00E55242" w:rsidRDefault="00B1721A">
    <w:pPr>
      <w:pStyle w:val="Header"/>
      <w:rPr>
        <w:lang w:val="en-US"/>
      </w:rPr>
    </w:pPr>
    <w:r>
      <w:rPr>
        <w:rStyle w:val="PageNumber"/>
      </w:rPr>
      <w:fldChar w:fldCharType="begin"/>
    </w:r>
    <w:r>
      <w:rPr>
        <w:rStyle w:val="PageNumber"/>
      </w:rPr>
      <w:instrText xml:space="preserve"> STYLEREF  Title </w:instrText>
    </w:r>
    <w:r>
      <w:rPr>
        <w:rStyle w:val="PageNumber"/>
      </w:rPr>
      <w:fldChar w:fldCharType="separate"/>
    </w:r>
    <w:r>
      <w:rPr>
        <w:rStyle w:val="PageNumber"/>
        <w:noProof/>
      </w:rPr>
      <w:t>/Carmen /Jeppesen Crew Management System at SAS</w:t>
    </w:r>
    <w:r>
      <w:rPr>
        <w:rStyle w:val="PageNumber"/>
      </w:rPr>
      <w:fldChar w:fldCharType="end"/>
    </w:r>
    <w:r>
      <w:rPr>
        <w:rStyle w:val="PageNumber"/>
      </w:rPr>
      <w:t xml:space="preserve"> </w:t>
    </w:r>
    <w:r>
      <w:rPr>
        <w:rStyle w:val="PageNumber"/>
      </w:rPr>
      <w:fldChar w:fldCharType="begin"/>
    </w:r>
    <w:r>
      <w:rPr>
        <w:rStyle w:val="PageNumber"/>
      </w:rPr>
      <w:instrText xml:space="preserve"> STYLEREF  Subtitle </w:instrText>
    </w:r>
    <w:r>
      <w:rPr>
        <w:rStyle w:val="PageNumber"/>
      </w:rPr>
      <w:fldChar w:fldCharType="separate"/>
    </w:r>
    <w:r>
      <w:rPr>
        <w:rStyle w:val="PageNumber"/>
        <w:noProof/>
      </w:rPr>
      <w:t>System Reference Manual</w:t>
    </w:r>
    <w:r>
      <w:rPr>
        <w:rStyle w:val="PageNumber"/>
      </w:rPr>
      <w:fldChar w:fldCharType="end"/>
    </w:r>
    <w:r w:rsidRPr="00E55242">
      <w:rPr>
        <w:lang w:val="en-US"/>
      </w:rPr>
      <w:tab/>
    </w:r>
    <w:del w:id="16" w:author="Michael Lundell" w:date="2012-10-15T13:51:00Z">
      <w:r w:rsidDel="0017750A">
        <w:rPr>
          <w:rStyle w:val="PageNumber"/>
        </w:rPr>
        <w:fldChar w:fldCharType="begin"/>
      </w:r>
      <w:r w:rsidDel="0017750A">
        <w:rPr>
          <w:rStyle w:val="PageNumber"/>
        </w:rPr>
        <w:delInstrText xml:space="preserve"> STYLEREF  "Heading Toc" </w:delInstrText>
      </w:r>
      <w:r w:rsidDel="0017750A">
        <w:rPr>
          <w:rStyle w:val="PageNumber"/>
        </w:rPr>
        <w:fldChar w:fldCharType="separate"/>
      </w:r>
      <w:r w:rsidDel="0017750A">
        <w:rPr>
          <w:rStyle w:val="PageNumber"/>
          <w:b/>
          <w:bCs/>
          <w:noProof/>
          <w:lang w:val="en-US"/>
        </w:rPr>
        <w:delText>Error! No text of specified style in document.</w:delText>
      </w:r>
      <w:r w:rsidDel="0017750A">
        <w:rPr>
          <w:rStyle w:val="PageNumber"/>
        </w:rPr>
        <w:fldChar w:fldCharType="end"/>
      </w:r>
    </w:del>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21A" w:rsidRPr="00E55242" w:rsidRDefault="00B1721A" w:rsidP="00CC2776">
    <w:pPr>
      <w:pStyle w:val="Header"/>
      <w:rPr>
        <w:lang w:val="en-US"/>
      </w:rPr>
    </w:pPr>
    <w:r>
      <w:rPr>
        <w:rStyle w:val="PageNumber"/>
      </w:rPr>
      <w:fldChar w:fldCharType="begin"/>
    </w:r>
    <w:r>
      <w:rPr>
        <w:rStyle w:val="PageNumber"/>
      </w:rPr>
      <w:instrText xml:space="preserve"> STYLEREF  Title </w:instrText>
    </w:r>
    <w:r>
      <w:rPr>
        <w:rStyle w:val="PageNumber"/>
      </w:rPr>
      <w:fldChar w:fldCharType="separate"/>
    </w:r>
    <w:r>
      <w:rPr>
        <w:rStyle w:val="PageNumber"/>
        <w:noProof/>
      </w:rPr>
      <w:t>/Carmen Crew Management System at SAS</w:t>
    </w:r>
    <w:r>
      <w:rPr>
        <w:rStyle w:val="PageNumber"/>
      </w:rPr>
      <w:fldChar w:fldCharType="end"/>
    </w:r>
    <w:r>
      <w:rPr>
        <w:rStyle w:val="PageNumber"/>
      </w:rPr>
      <w:t xml:space="preserve">, </w:t>
    </w:r>
    <w:r>
      <w:rPr>
        <w:rStyle w:val="PageNumber"/>
      </w:rPr>
      <w:fldChar w:fldCharType="begin"/>
    </w:r>
    <w:r>
      <w:rPr>
        <w:rStyle w:val="PageNumber"/>
      </w:rPr>
      <w:instrText xml:space="preserve"> STYLEREF  Subtitle </w:instrText>
    </w:r>
    <w:r>
      <w:rPr>
        <w:rStyle w:val="PageNumber"/>
      </w:rPr>
      <w:fldChar w:fldCharType="separate"/>
    </w:r>
    <w:r>
      <w:rPr>
        <w:rStyle w:val="PageNumber"/>
        <w:noProof/>
      </w:rPr>
      <w:t>System Reference Manual</w:t>
    </w:r>
    <w:r>
      <w:rPr>
        <w:rStyle w:val="PageNumber"/>
      </w:rPr>
      <w:fldChar w:fldCharType="end"/>
    </w:r>
    <w:r w:rsidRPr="00E55242">
      <w:rPr>
        <w:lang w:val="en-US"/>
      </w:rPr>
      <w:tab/>
      <w:t>Table of contents</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21A" w:rsidRPr="002C3D5A" w:rsidRDefault="00B1721A">
    <w:pPr>
      <w:pStyle w:val="Header"/>
    </w:pPr>
    <w:fldSimple w:instr=" STYLEREF  &quot;Heading 1&quot; ">
      <w:r>
        <w:rPr>
          <w:noProof/>
        </w:rPr>
        <w:t>Special customization</w:t>
      </w:r>
    </w:fldSimple>
    <w:r w:rsidRPr="002C3D5A">
      <w:tab/>
    </w:r>
    <w:r>
      <w:rPr>
        <w:rStyle w:val="PageNumber"/>
      </w:rPr>
      <w:fldChar w:fldCharType="begin"/>
    </w:r>
    <w:r>
      <w:rPr>
        <w:rStyle w:val="PageNumber"/>
      </w:rPr>
      <w:instrText xml:space="preserve"> STYLEREF  Title </w:instrText>
    </w:r>
    <w:r>
      <w:rPr>
        <w:rStyle w:val="PageNumber"/>
      </w:rPr>
      <w:fldChar w:fldCharType="separate"/>
    </w:r>
    <w:r>
      <w:rPr>
        <w:rStyle w:val="PageNumber"/>
        <w:noProof/>
      </w:rPr>
      <w:t>/Carmen /Jeppesen Crew Management System at SAS</w:t>
    </w:r>
    <w:r>
      <w:rPr>
        <w:rStyle w:val="PageNumber"/>
      </w:rPr>
      <w:fldChar w:fldCharType="end"/>
    </w:r>
    <w:r>
      <w:rPr>
        <w:rStyle w:val="PageNumber"/>
      </w:rPr>
      <w:t xml:space="preserve">, </w:t>
    </w:r>
    <w:r>
      <w:rPr>
        <w:rStyle w:val="PageNumber"/>
      </w:rPr>
      <w:fldChar w:fldCharType="begin"/>
    </w:r>
    <w:r>
      <w:rPr>
        <w:rStyle w:val="PageNumber"/>
      </w:rPr>
      <w:instrText xml:space="preserve"> STYLEREF  Subtitle </w:instrText>
    </w:r>
    <w:r>
      <w:rPr>
        <w:rStyle w:val="PageNumber"/>
      </w:rPr>
      <w:fldChar w:fldCharType="separate"/>
    </w:r>
    <w:r>
      <w:rPr>
        <w:rStyle w:val="PageNumber"/>
        <w:noProof/>
      </w:rPr>
      <w:t>System Reference Manual</w:t>
    </w:r>
    <w:r>
      <w:rPr>
        <w:rStyle w:val="PageNumber"/>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21A" w:rsidRPr="002C3D5A" w:rsidRDefault="00B1721A">
    <w:pPr>
      <w:pStyle w:val="Header"/>
    </w:pPr>
    <w:r>
      <w:rPr>
        <w:rStyle w:val="PageNumber"/>
      </w:rPr>
      <w:fldChar w:fldCharType="begin"/>
    </w:r>
    <w:r>
      <w:rPr>
        <w:rStyle w:val="PageNumber"/>
      </w:rPr>
      <w:instrText xml:space="preserve"> STYLEREF  Title </w:instrText>
    </w:r>
    <w:r>
      <w:rPr>
        <w:rStyle w:val="PageNumber"/>
      </w:rPr>
      <w:fldChar w:fldCharType="separate"/>
    </w:r>
    <w:r w:rsidR="00425FA7">
      <w:rPr>
        <w:rStyle w:val="PageNumber"/>
        <w:noProof/>
      </w:rPr>
      <w:t>/Carmen /Jeppesen Crew Management System at SAS</w:t>
    </w:r>
    <w:r>
      <w:rPr>
        <w:rStyle w:val="PageNumber"/>
      </w:rPr>
      <w:fldChar w:fldCharType="end"/>
    </w:r>
    <w:r>
      <w:rPr>
        <w:rStyle w:val="PageNumber"/>
      </w:rPr>
      <w:t xml:space="preserve">, </w:t>
    </w:r>
    <w:r>
      <w:rPr>
        <w:rStyle w:val="PageNumber"/>
      </w:rPr>
      <w:fldChar w:fldCharType="begin"/>
    </w:r>
    <w:r>
      <w:rPr>
        <w:rStyle w:val="PageNumber"/>
      </w:rPr>
      <w:instrText xml:space="preserve"> STYLEREF  Subtitle </w:instrText>
    </w:r>
    <w:r>
      <w:rPr>
        <w:rStyle w:val="PageNumber"/>
      </w:rPr>
      <w:fldChar w:fldCharType="separate"/>
    </w:r>
    <w:r w:rsidR="00425FA7">
      <w:rPr>
        <w:rStyle w:val="PageNumber"/>
        <w:noProof/>
      </w:rPr>
      <w:t>System Reference Manual</w:t>
    </w:r>
    <w:r>
      <w:rPr>
        <w:rStyle w:val="PageNumber"/>
      </w:rPr>
      <w:fldChar w:fldCharType="end"/>
    </w:r>
    <w:r w:rsidRPr="002C3D5A">
      <w:tab/>
    </w:r>
    <w:fldSimple w:instr=" STYLEREF  &quot;Heading 1&quot; ">
      <w:r w:rsidR="00425FA7">
        <w:rPr>
          <w:noProof/>
        </w:rPr>
        <w:t>Special customization</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21A" w:rsidRPr="002C3D5A" w:rsidRDefault="00B1721A" w:rsidP="00080ED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488FB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DA059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8584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9D89CC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8F0FF4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2C4113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F64E8B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81CCF77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EDA6B5C"/>
    <w:lvl w:ilvl="0">
      <w:start w:val="1"/>
      <w:numFmt w:val="decimal"/>
      <w:pStyle w:val="ListNumber"/>
      <w:lvlText w:val="%1."/>
      <w:lvlJc w:val="right"/>
      <w:pPr>
        <w:tabs>
          <w:tab w:val="num" w:pos="2268"/>
        </w:tabs>
        <w:ind w:left="2268" w:hanging="113"/>
      </w:pPr>
      <w:rPr>
        <w:rFonts w:hint="default"/>
      </w:rPr>
    </w:lvl>
  </w:abstractNum>
  <w:abstractNum w:abstractNumId="9">
    <w:nsid w:val="FFFFFF89"/>
    <w:multiLevelType w:val="singleLevel"/>
    <w:tmpl w:val="8852177A"/>
    <w:lvl w:ilvl="0">
      <w:start w:val="1"/>
      <w:numFmt w:val="bullet"/>
      <w:pStyle w:val="ListBullet"/>
      <w:lvlText w:val=""/>
      <w:lvlJc w:val="left"/>
      <w:pPr>
        <w:tabs>
          <w:tab w:val="num" w:pos="360"/>
        </w:tabs>
        <w:ind w:left="360" w:hanging="360"/>
      </w:pPr>
      <w:rPr>
        <w:rFonts w:ascii="Symbol" w:hAnsi="Symbol" w:hint="default"/>
        <w:lang w:val="en-US"/>
      </w:rPr>
    </w:lvl>
  </w:abstractNum>
  <w:abstractNum w:abstractNumId="10">
    <w:nsid w:val="FFFFFFFE"/>
    <w:multiLevelType w:val="singleLevel"/>
    <w:tmpl w:val="383A9C7A"/>
    <w:lvl w:ilvl="0">
      <w:numFmt w:val="decimal"/>
      <w:lvlText w:val="*"/>
      <w:lvlJc w:val="left"/>
    </w:lvl>
  </w:abstractNum>
  <w:abstractNum w:abstractNumId="11">
    <w:nsid w:val="098D0BA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B740D5C"/>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142E599F"/>
    <w:multiLevelType w:val="hybridMultilevel"/>
    <w:tmpl w:val="331ABE0C"/>
    <w:lvl w:ilvl="0" w:tplc="35F69ACC">
      <w:start w:val="1"/>
      <w:numFmt w:val="none"/>
      <w:pStyle w:val="Note"/>
      <w:lvlText w:val="Note"/>
      <w:lvlJc w:val="right"/>
      <w:pPr>
        <w:tabs>
          <w:tab w:val="num" w:pos="1985"/>
        </w:tabs>
        <w:ind w:left="1985" w:hanging="114"/>
      </w:pPr>
      <w:rPr>
        <w:rFonts w:ascii="Arial" w:hAnsi="Arial" w:hint="default"/>
        <w:b/>
        <w:i/>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65A2BA0"/>
    <w:multiLevelType w:val="hybridMultilevel"/>
    <w:tmpl w:val="75B8AFA0"/>
    <w:lvl w:ilvl="0" w:tplc="02A4CF06">
      <w:start w:val="1"/>
      <w:numFmt w:val="decimal"/>
      <w:pStyle w:val="StepFirst"/>
      <w:lvlText w:val="Step %1"/>
      <w:lvlJc w:val="right"/>
      <w:pPr>
        <w:tabs>
          <w:tab w:val="num" w:pos="1985"/>
        </w:tabs>
        <w:ind w:left="1985" w:hanging="114"/>
      </w:pPr>
      <w:rPr>
        <w:rFonts w:ascii="Arial" w:hAnsi="Arial" w:hint="default"/>
        <w:b/>
        <w:i/>
        <w:sz w:val="20"/>
        <w:szCs w:val="20"/>
      </w:rPr>
    </w:lvl>
    <w:lvl w:ilvl="1" w:tplc="04090019" w:tentative="1">
      <w:start w:val="1"/>
      <w:numFmt w:val="lowerLetter"/>
      <w:lvlText w:val="%2."/>
      <w:lvlJc w:val="left"/>
      <w:pPr>
        <w:tabs>
          <w:tab w:val="num" w:pos="3425"/>
        </w:tabs>
        <w:ind w:left="3425" w:hanging="360"/>
      </w:pPr>
    </w:lvl>
    <w:lvl w:ilvl="2" w:tplc="0409001B" w:tentative="1">
      <w:start w:val="1"/>
      <w:numFmt w:val="lowerRoman"/>
      <w:lvlText w:val="%3."/>
      <w:lvlJc w:val="right"/>
      <w:pPr>
        <w:tabs>
          <w:tab w:val="num" w:pos="4145"/>
        </w:tabs>
        <w:ind w:left="4145" w:hanging="180"/>
      </w:pPr>
    </w:lvl>
    <w:lvl w:ilvl="3" w:tplc="0409000F" w:tentative="1">
      <w:start w:val="1"/>
      <w:numFmt w:val="decimal"/>
      <w:lvlText w:val="%4."/>
      <w:lvlJc w:val="left"/>
      <w:pPr>
        <w:tabs>
          <w:tab w:val="num" w:pos="4865"/>
        </w:tabs>
        <w:ind w:left="4865" w:hanging="360"/>
      </w:pPr>
    </w:lvl>
    <w:lvl w:ilvl="4" w:tplc="04090019" w:tentative="1">
      <w:start w:val="1"/>
      <w:numFmt w:val="lowerLetter"/>
      <w:lvlText w:val="%5."/>
      <w:lvlJc w:val="left"/>
      <w:pPr>
        <w:tabs>
          <w:tab w:val="num" w:pos="5585"/>
        </w:tabs>
        <w:ind w:left="5585" w:hanging="360"/>
      </w:pPr>
    </w:lvl>
    <w:lvl w:ilvl="5" w:tplc="0409001B" w:tentative="1">
      <w:start w:val="1"/>
      <w:numFmt w:val="lowerRoman"/>
      <w:lvlText w:val="%6."/>
      <w:lvlJc w:val="right"/>
      <w:pPr>
        <w:tabs>
          <w:tab w:val="num" w:pos="6305"/>
        </w:tabs>
        <w:ind w:left="6305" w:hanging="180"/>
      </w:pPr>
    </w:lvl>
    <w:lvl w:ilvl="6" w:tplc="0409000F" w:tentative="1">
      <w:start w:val="1"/>
      <w:numFmt w:val="decimal"/>
      <w:lvlText w:val="%7."/>
      <w:lvlJc w:val="left"/>
      <w:pPr>
        <w:tabs>
          <w:tab w:val="num" w:pos="7025"/>
        </w:tabs>
        <w:ind w:left="7025" w:hanging="360"/>
      </w:pPr>
    </w:lvl>
    <w:lvl w:ilvl="7" w:tplc="04090019" w:tentative="1">
      <w:start w:val="1"/>
      <w:numFmt w:val="lowerLetter"/>
      <w:lvlText w:val="%8."/>
      <w:lvlJc w:val="left"/>
      <w:pPr>
        <w:tabs>
          <w:tab w:val="num" w:pos="7745"/>
        </w:tabs>
        <w:ind w:left="7745" w:hanging="360"/>
      </w:pPr>
    </w:lvl>
    <w:lvl w:ilvl="8" w:tplc="0409001B" w:tentative="1">
      <w:start w:val="1"/>
      <w:numFmt w:val="lowerRoman"/>
      <w:lvlText w:val="%9."/>
      <w:lvlJc w:val="right"/>
      <w:pPr>
        <w:tabs>
          <w:tab w:val="num" w:pos="8465"/>
        </w:tabs>
        <w:ind w:left="8465" w:hanging="180"/>
      </w:pPr>
    </w:lvl>
  </w:abstractNum>
  <w:abstractNum w:abstractNumId="15">
    <w:nsid w:val="19BA3383"/>
    <w:multiLevelType w:val="hybridMultilevel"/>
    <w:tmpl w:val="25AEEE8E"/>
    <w:lvl w:ilvl="0" w:tplc="4308D490">
      <w:start w:val="1"/>
      <w:numFmt w:val="none"/>
      <w:pStyle w:val="Caption1"/>
      <w:lvlText w:val="Figure:"/>
      <w:lvlJc w:val="left"/>
      <w:pPr>
        <w:tabs>
          <w:tab w:val="num" w:pos="2665"/>
        </w:tabs>
        <w:ind w:left="2665" w:hanging="68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BA83399"/>
    <w:multiLevelType w:val="multilevel"/>
    <w:tmpl w:val="27229C62"/>
    <w:lvl w:ilvl="0">
      <w:start w:val="1"/>
      <w:numFmt w:val="decimal"/>
      <w:suff w:val="nothing"/>
      <w:lvlText w:val="%1"/>
      <w:lvlJc w:val="left"/>
      <w:pPr>
        <w:ind w:left="8789" w:firstLine="0"/>
      </w:pPr>
      <w:rPr>
        <w:rFonts w:hint="default"/>
      </w:rPr>
    </w:lvl>
    <w:lvl w:ilvl="1">
      <w:start w:val="1"/>
      <w:numFmt w:val="upperLetter"/>
      <w:lvlText w:val="%2."/>
      <w:lvlJc w:val="left"/>
      <w:pPr>
        <w:tabs>
          <w:tab w:val="num" w:pos="9869"/>
        </w:tabs>
        <w:ind w:left="9509" w:firstLine="0"/>
      </w:pPr>
      <w:rPr>
        <w:rFonts w:hint="default"/>
      </w:rPr>
    </w:lvl>
    <w:lvl w:ilvl="2">
      <w:start w:val="1"/>
      <w:numFmt w:val="decimal"/>
      <w:lvlText w:val="%3."/>
      <w:lvlJc w:val="left"/>
      <w:pPr>
        <w:tabs>
          <w:tab w:val="num" w:pos="10589"/>
        </w:tabs>
        <w:ind w:left="10229" w:firstLine="0"/>
      </w:pPr>
      <w:rPr>
        <w:rFonts w:hint="default"/>
      </w:rPr>
    </w:lvl>
    <w:lvl w:ilvl="3">
      <w:start w:val="1"/>
      <w:numFmt w:val="lowerLetter"/>
      <w:lvlText w:val="%4)"/>
      <w:lvlJc w:val="left"/>
      <w:pPr>
        <w:tabs>
          <w:tab w:val="num" w:pos="11309"/>
        </w:tabs>
        <w:ind w:left="10949" w:firstLine="0"/>
      </w:pPr>
      <w:rPr>
        <w:rFonts w:hint="default"/>
      </w:rPr>
    </w:lvl>
    <w:lvl w:ilvl="4">
      <w:start w:val="1"/>
      <w:numFmt w:val="decimal"/>
      <w:lvlText w:val="(%5)"/>
      <w:lvlJc w:val="left"/>
      <w:pPr>
        <w:tabs>
          <w:tab w:val="num" w:pos="12029"/>
        </w:tabs>
        <w:ind w:left="11669" w:firstLine="0"/>
      </w:pPr>
      <w:rPr>
        <w:rFonts w:hint="default"/>
      </w:rPr>
    </w:lvl>
    <w:lvl w:ilvl="5">
      <w:start w:val="1"/>
      <w:numFmt w:val="lowerLetter"/>
      <w:pStyle w:val="Heading6"/>
      <w:lvlText w:val="(%6)"/>
      <w:lvlJc w:val="left"/>
      <w:pPr>
        <w:tabs>
          <w:tab w:val="num" w:pos="12749"/>
        </w:tabs>
        <w:ind w:left="12389" w:firstLine="0"/>
      </w:pPr>
      <w:rPr>
        <w:rFonts w:hint="default"/>
      </w:rPr>
    </w:lvl>
    <w:lvl w:ilvl="6">
      <w:start w:val="1"/>
      <w:numFmt w:val="lowerRoman"/>
      <w:pStyle w:val="Heading7"/>
      <w:lvlText w:val="(%7)"/>
      <w:lvlJc w:val="left"/>
      <w:pPr>
        <w:tabs>
          <w:tab w:val="num" w:pos="13469"/>
        </w:tabs>
        <w:ind w:left="13109" w:firstLine="0"/>
      </w:pPr>
      <w:rPr>
        <w:rFonts w:hint="default"/>
      </w:rPr>
    </w:lvl>
    <w:lvl w:ilvl="7">
      <w:start w:val="1"/>
      <w:numFmt w:val="lowerLetter"/>
      <w:pStyle w:val="Heading8"/>
      <w:lvlText w:val="(%8)"/>
      <w:lvlJc w:val="left"/>
      <w:pPr>
        <w:tabs>
          <w:tab w:val="num" w:pos="14189"/>
        </w:tabs>
        <w:ind w:left="13829" w:firstLine="0"/>
      </w:pPr>
      <w:rPr>
        <w:rFonts w:hint="default"/>
      </w:rPr>
    </w:lvl>
    <w:lvl w:ilvl="8">
      <w:start w:val="1"/>
      <w:numFmt w:val="lowerRoman"/>
      <w:pStyle w:val="Heading9"/>
      <w:lvlText w:val="(%9)"/>
      <w:lvlJc w:val="left"/>
      <w:pPr>
        <w:tabs>
          <w:tab w:val="num" w:pos="14909"/>
        </w:tabs>
        <w:ind w:left="14549" w:firstLine="0"/>
      </w:pPr>
      <w:rPr>
        <w:rFonts w:hint="default"/>
      </w:rPr>
    </w:lvl>
  </w:abstractNum>
  <w:abstractNum w:abstractNumId="17">
    <w:nsid w:val="217364F4"/>
    <w:multiLevelType w:val="hybridMultilevel"/>
    <w:tmpl w:val="73A29ECA"/>
    <w:lvl w:ilvl="0" w:tplc="984C3248">
      <w:start w:val="1"/>
      <w:numFmt w:val="decimal"/>
      <w:pStyle w:val="ExampleNumFirst"/>
      <w:lvlText w:val="Example %1  "/>
      <w:lvlJc w:val="right"/>
      <w:pPr>
        <w:tabs>
          <w:tab w:val="num" w:pos="1985"/>
        </w:tabs>
        <w:ind w:left="1985" w:firstLine="0"/>
      </w:pPr>
      <w:rPr>
        <w:rFonts w:ascii="Arial" w:hAnsi="Arial" w:hint="default"/>
        <w:b/>
        <w:i/>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2B6B6A5A"/>
    <w:multiLevelType w:val="hybridMultilevel"/>
    <w:tmpl w:val="B992912E"/>
    <w:lvl w:ilvl="0" w:tplc="7CE624E2">
      <w:start w:val="1"/>
      <w:numFmt w:val="none"/>
      <w:pStyle w:val="SeeAlso"/>
      <w:lvlText w:val="See also"/>
      <w:lvlJc w:val="right"/>
      <w:pPr>
        <w:tabs>
          <w:tab w:val="num" w:pos="1985"/>
        </w:tabs>
        <w:ind w:left="1985" w:hanging="114"/>
      </w:pPr>
      <w:rPr>
        <w:rFonts w:ascii="Arial" w:hAnsi="Arial" w:hint="default"/>
        <w:b/>
        <w:i/>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33AE46B2"/>
    <w:multiLevelType w:val="hybridMultilevel"/>
    <w:tmpl w:val="D1B6CF52"/>
    <w:lvl w:ilvl="0" w:tplc="9A9CBA90">
      <w:start w:val="1"/>
      <w:numFmt w:val="none"/>
      <w:pStyle w:val="Example"/>
      <w:lvlText w:val="Example  "/>
      <w:lvlJc w:val="right"/>
      <w:pPr>
        <w:tabs>
          <w:tab w:val="num" w:pos="2099"/>
        </w:tabs>
        <w:ind w:left="2099" w:hanging="114"/>
      </w:pPr>
      <w:rPr>
        <w:rFonts w:ascii="Arial" w:hAnsi="Arial" w:hint="default"/>
        <w:b/>
        <w:i/>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3BB71B00"/>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1">
    <w:nsid w:val="4E2E06A2"/>
    <w:multiLevelType w:val="multilevel"/>
    <w:tmpl w:val="B77A72E8"/>
    <w:lvl w:ilvl="0">
      <w:start w:val="1"/>
      <w:numFmt w:val="none"/>
      <w:lvlText w:val="Figure:"/>
      <w:lvlJc w:val="right"/>
      <w:pPr>
        <w:tabs>
          <w:tab w:val="num" w:pos="2665"/>
        </w:tabs>
        <w:ind w:left="2665" w:hanging="6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767F328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6"/>
  </w:num>
  <w:num w:numId="10">
    <w:abstractNumId w:val="8"/>
  </w:num>
  <w:num w:numId="11">
    <w:abstractNumId w:val="20"/>
  </w:num>
  <w:num w:numId="12">
    <w:abstractNumId w:val="22"/>
  </w:num>
  <w:num w:numId="13">
    <w:abstractNumId w:val="12"/>
  </w:num>
  <w:num w:numId="14">
    <w:abstractNumId w:val="14"/>
  </w:num>
  <w:num w:numId="15">
    <w:abstractNumId w:val="19"/>
  </w:num>
  <w:num w:numId="16">
    <w:abstractNumId w:val="17"/>
  </w:num>
  <w:num w:numId="17">
    <w:abstractNumId w:val="13"/>
  </w:num>
  <w:num w:numId="18">
    <w:abstractNumId w:val="18"/>
  </w:num>
  <w:num w:numId="19">
    <w:abstractNumId w:val="15"/>
  </w:num>
  <w:num w:numId="20">
    <w:abstractNumId w:val="21"/>
  </w:num>
  <w:num w:numId="21">
    <w:abstractNumId w:val="10"/>
    <w:lvlOverride w:ilvl="0">
      <w:lvl w:ilvl="0">
        <w:start w:val="1"/>
        <w:numFmt w:val="bullet"/>
        <w:lvlText w:val="• "/>
        <w:legacy w:legacy="1" w:legacySpace="0" w:legacyIndent="360"/>
        <w:lvlJc w:val="left"/>
        <w:pPr>
          <w:ind w:left="2346" w:hanging="360"/>
        </w:pPr>
        <w:rPr>
          <w:rFonts w:ascii="Times" w:hAnsi="Times" w:hint="default"/>
        </w:rPr>
      </w:lvl>
    </w:lvlOverride>
  </w:num>
  <w:num w:numId="22">
    <w:abstractNumId w:val="7"/>
  </w:num>
  <w:num w:numId="23">
    <w:abstractNumId w:val="11"/>
  </w:num>
  <w:num w:numId="24">
    <w:abstractNumId w:val="8"/>
    <w:lvlOverride w:ilvl="0">
      <w:startOverride w:val="1"/>
    </w:lvlOverride>
  </w:num>
  <w:num w:numId="25">
    <w:abstractNumId w:val="8"/>
    <w:lvlOverride w:ilvl="0">
      <w:startOverride w:val="1"/>
    </w:lvlOverride>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mirrorMargins/>
  <w:activeWritingStyle w:appName="MSWord" w:lang="en-GB" w:vendorID="64" w:dllVersion="131077" w:nlCheck="1" w:checkStyle="1"/>
  <w:activeWritingStyle w:appName="MSWord" w:lang="en-US" w:vendorID="64" w:dllVersion="131077" w:nlCheck="1" w:checkStyle="1"/>
  <w:activeWritingStyle w:appName="MSWord" w:lang="en-CA"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en-CA" w:vendorID="64" w:dllVersion="131078" w:nlCheck="1" w:checkStyle="1"/>
  <w:activeWritingStyle w:appName="MSWord" w:lang="fr-FR" w:vendorID="64" w:dllVersion="131078" w:nlCheck="1" w:checkStyle="1"/>
  <w:proofState w:spelling="clean" w:grammar="clean"/>
  <w:stylePaneFormatFilter w:val="3F01"/>
  <w:defaultTabStop w:val="720"/>
  <w:hyphenationZone w:val="425"/>
  <w:evenAndOddHeaders/>
  <w:drawingGridHorizontalSpacing w:val="113"/>
  <w:drawingGridVerticalSpacing w:val="113"/>
  <w:doNotUseMarginsForDrawingGridOrigin/>
  <w:drawingGridVerticalOrigin w:val="1985"/>
  <w:noPunctuationKerning/>
  <w:characterSpacingControl w:val="doNotCompress"/>
  <w:hdrShapeDefaults>
    <o:shapedefaults v:ext="edit" spidmax="15361" fillcolor="white">
      <v:fill color="white"/>
      <o:colormru v:ext="edit" colors="#f99,#ccf,#090,#ffc,#cff,#cfc9b9,#ffd89f,#f96"/>
      <o:colormenu v:ext="edit" fillcolor="#ccecff"/>
    </o:shapedefaults>
  </w:hdrShapeDefaults>
  <w:footnotePr>
    <w:footnote w:id="-1"/>
    <w:footnote w:id="0"/>
  </w:footnotePr>
  <w:endnotePr>
    <w:endnote w:id="-1"/>
    <w:endnote w:id="0"/>
  </w:endnotePr>
  <w:compat/>
  <w:rsids>
    <w:rsidRoot w:val="00216D32"/>
    <w:rsid w:val="000001F8"/>
    <w:rsid w:val="00001DC6"/>
    <w:rsid w:val="000022BA"/>
    <w:rsid w:val="000036CF"/>
    <w:rsid w:val="00005071"/>
    <w:rsid w:val="000054E0"/>
    <w:rsid w:val="00010768"/>
    <w:rsid w:val="0001333E"/>
    <w:rsid w:val="0001413D"/>
    <w:rsid w:val="00014D7F"/>
    <w:rsid w:val="0001500C"/>
    <w:rsid w:val="00015F7E"/>
    <w:rsid w:val="000231F9"/>
    <w:rsid w:val="000234B1"/>
    <w:rsid w:val="00023D2A"/>
    <w:rsid w:val="000254DD"/>
    <w:rsid w:val="00030470"/>
    <w:rsid w:val="00031110"/>
    <w:rsid w:val="00033B99"/>
    <w:rsid w:val="00034004"/>
    <w:rsid w:val="00034196"/>
    <w:rsid w:val="000350FA"/>
    <w:rsid w:val="0003624F"/>
    <w:rsid w:val="000364FB"/>
    <w:rsid w:val="0003719D"/>
    <w:rsid w:val="0004013E"/>
    <w:rsid w:val="00041BA1"/>
    <w:rsid w:val="000421E6"/>
    <w:rsid w:val="000422FA"/>
    <w:rsid w:val="00045171"/>
    <w:rsid w:val="00046B2F"/>
    <w:rsid w:val="00050409"/>
    <w:rsid w:val="00050A00"/>
    <w:rsid w:val="00053416"/>
    <w:rsid w:val="00054A19"/>
    <w:rsid w:val="0005566C"/>
    <w:rsid w:val="000570CC"/>
    <w:rsid w:val="0005775E"/>
    <w:rsid w:val="00057779"/>
    <w:rsid w:val="00066449"/>
    <w:rsid w:val="0006796E"/>
    <w:rsid w:val="00071276"/>
    <w:rsid w:val="00072101"/>
    <w:rsid w:val="00072C99"/>
    <w:rsid w:val="00074D9B"/>
    <w:rsid w:val="00075E13"/>
    <w:rsid w:val="0007611C"/>
    <w:rsid w:val="00076BFC"/>
    <w:rsid w:val="00076C77"/>
    <w:rsid w:val="00076D08"/>
    <w:rsid w:val="00077040"/>
    <w:rsid w:val="000800CC"/>
    <w:rsid w:val="00080ED9"/>
    <w:rsid w:val="0008189A"/>
    <w:rsid w:val="00085723"/>
    <w:rsid w:val="0008572D"/>
    <w:rsid w:val="00085E11"/>
    <w:rsid w:val="000861E4"/>
    <w:rsid w:val="00092B57"/>
    <w:rsid w:val="000930EC"/>
    <w:rsid w:val="0009352E"/>
    <w:rsid w:val="00093C22"/>
    <w:rsid w:val="00094F8C"/>
    <w:rsid w:val="00095A2F"/>
    <w:rsid w:val="00097B0F"/>
    <w:rsid w:val="000A0B64"/>
    <w:rsid w:val="000A3AB4"/>
    <w:rsid w:val="000A451F"/>
    <w:rsid w:val="000A5304"/>
    <w:rsid w:val="000A56C8"/>
    <w:rsid w:val="000A6A20"/>
    <w:rsid w:val="000B0213"/>
    <w:rsid w:val="000B1257"/>
    <w:rsid w:val="000B19D2"/>
    <w:rsid w:val="000B29E4"/>
    <w:rsid w:val="000B446A"/>
    <w:rsid w:val="000B4F63"/>
    <w:rsid w:val="000B5ED8"/>
    <w:rsid w:val="000B77E7"/>
    <w:rsid w:val="000C0229"/>
    <w:rsid w:val="000C2A81"/>
    <w:rsid w:val="000C2BD7"/>
    <w:rsid w:val="000C3AE8"/>
    <w:rsid w:val="000C5327"/>
    <w:rsid w:val="000C7913"/>
    <w:rsid w:val="000D03E0"/>
    <w:rsid w:val="000D0F98"/>
    <w:rsid w:val="000D3268"/>
    <w:rsid w:val="000D3C3B"/>
    <w:rsid w:val="000D6892"/>
    <w:rsid w:val="000D7DCE"/>
    <w:rsid w:val="000E18F1"/>
    <w:rsid w:val="000E1BC2"/>
    <w:rsid w:val="000E1FAB"/>
    <w:rsid w:val="000E20A5"/>
    <w:rsid w:val="000E2362"/>
    <w:rsid w:val="000E2508"/>
    <w:rsid w:val="000E6063"/>
    <w:rsid w:val="000F008B"/>
    <w:rsid w:val="000F054F"/>
    <w:rsid w:val="000F1790"/>
    <w:rsid w:val="000F1D67"/>
    <w:rsid w:val="000F2391"/>
    <w:rsid w:val="000F56AF"/>
    <w:rsid w:val="000F62AB"/>
    <w:rsid w:val="000F78DD"/>
    <w:rsid w:val="00100144"/>
    <w:rsid w:val="001009C2"/>
    <w:rsid w:val="00101F27"/>
    <w:rsid w:val="001033D3"/>
    <w:rsid w:val="001034ED"/>
    <w:rsid w:val="001042E8"/>
    <w:rsid w:val="001051E2"/>
    <w:rsid w:val="00105404"/>
    <w:rsid w:val="00106680"/>
    <w:rsid w:val="0010760C"/>
    <w:rsid w:val="00114650"/>
    <w:rsid w:val="00116451"/>
    <w:rsid w:val="00116CF6"/>
    <w:rsid w:val="001204C2"/>
    <w:rsid w:val="00122703"/>
    <w:rsid w:val="0012391C"/>
    <w:rsid w:val="00124326"/>
    <w:rsid w:val="0012557E"/>
    <w:rsid w:val="001265DF"/>
    <w:rsid w:val="001311CE"/>
    <w:rsid w:val="001315FC"/>
    <w:rsid w:val="001332B4"/>
    <w:rsid w:val="001349C2"/>
    <w:rsid w:val="00135583"/>
    <w:rsid w:val="00136497"/>
    <w:rsid w:val="00136DC7"/>
    <w:rsid w:val="001379D7"/>
    <w:rsid w:val="00137D10"/>
    <w:rsid w:val="00142CE1"/>
    <w:rsid w:val="00152141"/>
    <w:rsid w:val="00153718"/>
    <w:rsid w:val="00155BBE"/>
    <w:rsid w:val="0015635D"/>
    <w:rsid w:val="001628B4"/>
    <w:rsid w:val="0016445D"/>
    <w:rsid w:val="00166497"/>
    <w:rsid w:val="001711BB"/>
    <w:rsid w:val="00173315"/>
    <w:rsid w:val="00175159"/>
    <w:rsid w:val="0017750A"/>
    <w:rsid w:val="00177BE0"/>
    <w:rsid w:val="00184EE3"/>
    <w:rsid w:val="00185583"/>
    <w:rsid w:val="00186149"/>
    <w:rsid w:val="00187187"/>
    <w:rsid w:val="001872E5"/>
    <w:rsid w:val="00187ABE"/>
    <w:rsid w:val="001901C1"/>
    <w:rsid w:val="00190D2C"/>
    <w:rsid w:val="00193247"/>
    <w:rsid w:val="0019372D"/>
    <w:rsid w:val="00195D3A"/>
    <w:rsid w:val="00196037"/>
    <w:rsid w:val="00197C96"/>
    <w:rsid w:val="001A6178"/>
    <w:rsid w:val="001A6EB9"/>
    <w:rsid w:val="001B3B17"/>
    <w:rsid w:val="001B4366"/>
    <w:rsid w:val="001B54F5"/>
    <w:rsid w:val="001B5CD7"/>
    <w:rsid w:val="001B72FE"/>
    <w:rsid w:val="001C2229"/>
    <w:rsid w:val="001C59A5"/>
    <w:rsid w:val="001C6BE2"/>
    <w:rsid w:val="001C7888"/>
    <w:rsid w:val="001C7F73"/>
    <w:rsid w:val="001D31A4"/>
    <w:rsid w:val="001D4394"/>
    <w:rsid w:val="001D5FF6"/>
    <w:rsid w:val="001E061B"/>
    <w:rsid w:val="001E0973"/>
    <w:rsid w:val="001E16E7"/>
    <w:rsid w:val="001E2C5C"/>
    <w:rsid w:val="001E512F"/>
    <w:rsid w:val="001E537C"/>
    <w:rsid w:val="001E61BF"/>
    <w:rsid w:val="001F07A9"/>
    <w:rsid w:val="001F28A5"/>
    <w:rsid w:val="001F4CB0"/>
    <w:rsid w:val="001F7AC2"/>
    <w:rsid w:val="00200F2B"/>
    <w:rsid w:val="0020372D"/>
    <w:rsid w:val="00203C48"/>
    <w:rsid w:val="00203CEE"/>
    <w:rsid w:val="00211023"/>
    <w:rsid w:val="002110A8"/>
    <w:rsid w:val="00214F6B"/>
    <w:rsid w:val="00216D32"/>
    <w:rsid w:val="002178AD"/>
    <w:rsid w:val="002204A4"/>
    <w:rsid w:val="00220B9F"/>
    <w:rsid w:val="00222BD2"/>
    <w:rsid w:val="00223096"/>
    <w:rsid w:val="00224E3B"/>
    <w:rsid w:val="002274BE"/>
    <w:rsid w:val="002278EE"/>
    <w:rsid w:val="00227C71"/>
    <w:rsid w:val="00230E6A"/>
    <w:rsid w:val="002345E9"/>
    <w:rsid w:val="002354A2"/>
    <w:rsid w:val="002356DF"/>
    <w:rsid w:val="002379E7"/>
    <w:rsid w:val="00240659"/>
    <w:rsid w:val="00240E41"/>
    <w:rsid w:val="0024249E"/>
    <w:rsid w:val="00245450"/>
    <w:rsid w:val="00246172"/>
    <w:rsid w:val="002538B7"/>
    <w:rsid w:val="0025699D"/>
    <w:rsid w:val="0026099A"/>
    <w:rsid w:val="00261A55"/>
    <w:rsid w:val="0026322E"/>
    <w:rsid w:val="00263611"/>
    <w:rsid w:val="00263640"/>
    <w:rsid w:val="00263C9B"/>
    <w:rsid w:val="00265273"/>
    <w:rsid w:val="00265456"/>
    <w:rsid w:val="00265486"/>
    <w:rsid w:val="0026714C"/>
    <w:rsid w:val="00267F32"/>
    <w:rsid w:val="002735DA"/>
    <w:rsid w:val="00276C1F"/>
    <w:rsid w:val="00280FFF"/>
    <w:rsid w:val="00281B3C"/>
    <w:rsid w:val="00281C31"/>
    <w:rsid w:val="00283303"/>
    <w:rsid w:val="00284601"/>
    <w:rsid w:val="00284DDB"/>
    <w:rsid w:val="00285FD7"/>
    <w:rsid w:val="00292359"/>
    <w:rsid w:val="00292B9D"/>
    <w:rsid w:val="002934B0"/>
    <w:rsid w:val="002968CF"/>
    <w:rsid w:val="002974C5"/>
    <w:rsid w:val="002A2406"/>
    <w:rsid w:val="002A3918"/>
    <w:rsid w:val="002A6CD4"/>
    <w:rsid w:val="002A7EB8"/>
    <w:rsid w:val="002B1467"/>
    <w:rsid w:val="002B1CB2"/>
    <w:rsid w:val="002B2D7B"/>
    <w:rsid w:val="002B322A"/>
    <w:rsid w:val="002B51A1"/>
    <w:rsid w:val="002B536D"/>
    <w:rsid w:val="002B69C6"/>
    <w:rsid w:val="002B6C12"/>
    <w:rsid w:val="002C1792"/>
    <w:rsid w:val="002C3BB2"/>
    <w:rsid w:val="002C3D5A"/>
    <w:rsid w:val="002C4CD7"/>
    <w:rsid w:val="002C4F5F"/>
    <w:rsid w:val="002C6084"/>
    <w:rsid w:val="002D14DD"/>
    <w:rsid w:val="002D2975"/>
    <w:rsid w:val="002D2E43"/>
    <w:rsid w:val="002D7E11"/>
    <w:rsid w:val="002E2CAE"/>
    <w:rsid w:val="002E3A43"/>
    <w:rsid w:val="002E4215"/>
    <w:rsid w:val="002E63ED"/>
    <w:rsid w:val="002F0EAC"/>
    <w:rsid w:val="002F1429"/>
    <w:rsid w:val="002F4349"/>
    <w:rsid w:val="002F611F"/>
    <w:rsid w:val="002F6E2F"/>
    <w:rsid w:val="00300DB6"/>
    <w:rsid w:val="00301C7C"/>
    <w:rsid w:val="00302CFB"/>
    <w:rsid w:val="00302D56"/>
    <w:rsid w:val="00304CDF"/>
    <w:rsid w:val="0030561D"/>
    <w:rsid w:val="00313AD7"/>
    <w:rsid w:val="00315DE3"/>
    <w:rsid w:val="00320DB6"/>
    <w:rsid w:val="00320DFA"/>
    <w:rsid w:val="00320E12"/>
    <w:rsid w:val="00321B65"/>
    <w:rsid w:val="00322FE2"/>
    <w:rsid w:val="0032334D"/>
    <w:rsid w:val="003244C3"/>
    <w:rsid w:val="00327FEF"/>
    <w:rsid w:val="00331C61"/>
    <w:rsid w:val="00332C42"/>
    <w:rsid w:val="00334058"/>
    <w:rsid w:val="0033751D"/>
    <w:rsid w:val="00337C34"/>
    <w:rsid w:val="003416F2"/>
    <w:rsid w:val="003419A1"/>
    <w:rsid w:val="00343B36"/>
    <w:rsid w:val="00345C70"/>
    <w:rsid w:val="00345DC6"/>
    <w:rsid w:val="0035012C"/>
    <w:rsid w:val="003501CF"/>
    <w:rsid w:val="00351534"/>
    <w:rsid w:val="003540E4"/>
    <w:rsid w:val="00357291"/>
    <w:rsid w:val="00357FDC"/>
    <w:rsid w:val="00360CD1"/>
    <w:rsid w:val="003616B2"/>
    <w:rsid w:val="00363DE0"/>
    <w:rsid w:val="0036561A"/>
    <w:rsid w:val="00366832"/>
    <w:rsid w:val="00366F56"/>
    <w:rsid w:val="00370FBC"/>
    <w:rsid w:val="00381322"/>
    <w:rsid w:val="003837C4"/>
    <w:rsid w:val="00384082"/>
    <w:rsid w:val="00384862"/>
    <w:rsid w:val="0039025E"/>
    <w:rsid w:val="0039102F"/>
    <w:rsid w:val="00394049"/>
    <w:rsid w:val="003942F0"/>
    <w:rsid w:val="003A4E7F"/>
    <w:rsid w:val="003A6F58"/>
    <w:rsid w:val="003A74B4"/>
    <w:rsid w:val="003A76D4"/>
    <w:rsid w:val="003B051A"/>
    <w:rsid w:val="003B0AFF"/>
    <w:rsid w:val="003B5878"/>
    <w:rsid w:val="003B6E58"/>
    <w:rsid w:val="003B71A7"/>
    <w:rsid w:val="003C0111"/>
    <w:rsid w:val="003C0C99"/>
    <w:rsid w:val="003C0F1B"/>
    <w:rsid w:val="003C4570"/>
    <w:rsid w:val="003C5628"/>
    <w:rsid w:val="003D13EC"/>
    <w:rsid w:val="003D144F"/>
    <w:rsid w:val="003D1ECB"/>
    <w:rsid w:val="003D41FF"/>
    <w:rsid w:val="003D438D"/>
    <w:rsid w:val="003D5B46"/>
    <w:rsid w:val="003D5B65"/>
    <w:rsid w:val="003D5F1E"/>
    <w:rsid w:val="003D5FFF"/>
    <w:rsid w:val="003D7B53"/>
    <w:rsid w:val="003E2FDC"/>
    <w:rsid w:val="003E51A1"/>
    <w:rsid w:val="003E5CF9"/>
    <w:rsid w:val="003E60EF"/>
    <w:rsid w:val="003F008D"/>
    <w:rsid w:val="003F0FC5"/>
    <w:rsid w:val="003F13E4"/>
    <w:rsid w:val="003F4F19"/>
    <w:rsid w:val="003F504B"/>
    <w:rsid w:val="003F5D76"/>
    <w:rsid w:val="003F77BE"/>
    <w:rsid w:val="003F7D4D"/>
    <w:rsid w:val="00401083"/>
    <w:rsid w:val="00402BAD"/>
    <w:rsid w:val="00403ABB"/>
    <w:rsid w:val="00404C70"/>
    <w:rsid w:val="004055F8"/>
    <w:rsid w:val="00405615"/>
    <w:rsid w:val="00405764"/>
    <w:rsid w:val="00406B53"/>
    <w:rsid w:val="00406B57"/>
    <w:rsid w:val="004110CE"/>
    <w:rsid w:val="004147E7"/>
    <w:rsid w:val="004153D7"/>
    <w:rsid w:val="004167E9"/>
    <w:rsid w:val="004209DF"/>
    <w:rsid w:val="004231F6"/>
    <w:rsid w:val="00423E72"/>
    <w:rsid w:val="00425FA7"/>
    <w:rsid w:val="00431C57"/>
    <w:rsid w:val="00431DFE"/>
    <w:rsid w:val="00431FE9"/>
    <w:rsid w:val="00432173"/>
    <w:rsid w:val="00432FE2"/>
    <w:rsid w:val="00433216"/>
    <w:rsid w:val="004337E1"/>
    <w:rsid w:val="0043558D"/>
    <w:rsid w:val="00436454"/>
    <w:rsid w:val="004369D2"/>
    <w:rsid w:val="00441005"/>
    <w:rsid w:val="004412D1"/>
    <w:rsid w:val="004461F1"/>
    <w:rsid w:val="00446AA9"/>
    <w:rsid w:val="0045207C"/>
    <w:rsid w:val="00452DEA"/>
    <w:rsid w:val="00454057"/>
    <w:rsid w:val="004566AE"/>
    <w:rsid w:val="00456BA2"/>
    <w:rsid w:val="0046152D"/>
    <w:rsid w:val="0046153D"/>
    <w:rsid w:val="00463083"/>
    <w:rsid w:val="00464ED6"/>
    <w:rsid w:val="00466351"/>
    <w:rsid w:val="00466CCF"/>
    <w:rsid w:val="00470D31"/>
    <w:rsid w:val="00472D98"/>
    <w:rsid w:val="0047342A"/>
    <w:rsid w:val="00473E73"/>
    <w:rsid w:val="00474933"/>
    <w:rsid w:val="00476188"/>
    <w:rsid w:val="0047644F"/>
    <w:rsid w:val="004777D5"/>
    <w:rsid w:val="004802B2"/>
    <w:rsid w:val="00480A79"/>
    <w:rsid w:val="00481391"/>
    <w:rsid w:val="00481B4C"/>
    <w:rsid w:val="0048279D"/>
    <w:rsid w:val="0048451A"/>
    <w:rsid w:val="004856C2"/>
    <w:rsid w:val="004917EE"/>
    <w:rsid w:val="00491B08"/>
    <w:rsid w:val="00492DAA"/>
    <w:rsid w:val="00492FF9"/>
    <w:rsid w:val="00494944"/>
    <w:rsid w:val="004A17D6"/>
    <w:rsid w:val="004A1829"/>
    <w:rsid w:val="004A3EE6"/>
    <w:rsid w:val="004A6B8D"/>
    <w:rsid w:val="004B2C60"/>
    <w:rsid w:val="004B3615"/>
    <w:rsid w:val="004B4C09"/>
    <w:rsid w:val="004B5930"/>
    <w:rsid w:val="004B6BDE"/>
    <w:rsid w:val="004C0AE0"/>
    <w:rsid w:val="004C33EA"/>
    <w:rsid w:val="004C3926"/>
    <w:rsid w:val="004C5CBB"/>
    <w:rsid w:val="004C6F81"/>
    <w:rsid w:val="004C7C0C"/>
    <w:rsid w:val="004D0163"/>
    <w:rsid w:val="004D0A54"/>
    <w:rsid w:val="004D130F"/>
    <w:rsid w:val="004D177C"/>
    <w:rsid w:val="004D1D43"/>
    <w:rsid w:val="004D416B"/>
    <w:rsid w:val="004D51B1"/>
    <w:rsid w:val="004D71AC"/>
    <w:rsid w:val="004D7A4E"/>
    <w:rsid w:val="004D7C6C"/>
    <w:rsid w:val="004E0441"/>
    <w:rsid w:val="004E3651"/>
    <w:rsid w:val="004E3C3C"/>
    <w:rsid w:val="004E4D4B"/>
    <w:rsid w:val="004E50F4"/>
    <w:rsid w:val="004F1210"/>
    <w:rsid w:val="004F2814"/>
    <w:rsid w:val="004F2BB7"/>
    <w:rsid w:val="004F4FDB"/>
    <w:rsid w:val="005014AC"/>
    <w:rsid w:val="00501617"/>
    <w:rsid w:val="00501AE0"/>
    <w:rsid w:val="00501B7A"/>
    <w:rsid w:val="00503A30"/>
    <w:rsid w:val="005041D4"/>
    <w:rsid w:val="005043D3"/>
    <w:rsid w:val="005107C2"/>
    <w:rsid w:val="00510E22"/>
    <w:rsid w:val="00511A38"/>
    <w:rsid w:val="00512CF1"/>
    <w:rsid w:val="00512DDB"/>
    <w:rsid w:val="00516C40"/>
    <w:rsid w:val="00520020"/>
    <w:rsid w:val="00520FC0"/>
    <w:rsid w:val="00526B4B"/>
    <w:rsid w:val="00530B1D"/>
    <w:rsid w:val="00532450"/>
    <w:rsid w:val="005327DB"/>
    <w:rsid w:val="0053586E"/>
    <w:rsid w:val="00535BCE"/>
    <w:rsid w:val="00540608"/>
    <w:rsid w:val="00541371"/>
    <w:rsid w:val="00542206"/>
    <w:rsid w:val="00544625"/>
    <w:rsid w:val="00546689"/>
    <w:rsid w:val="00551F46"/>
    <w:rsid w:val="005569EA"/>
    <w:rsid w:val="00557A02"/>
    <w:rsid w:val="00563347"/>
    <w:rsid w:val="00572471"/>
    <w:rsid w:val="00573518"/>
    <w:rsid w:val="00574F74"/>
    <w:rsid w:val="00580260"/>
    <w:rsid w:val="005805B7"/>
    <w:rsid w:val="0058081C"/>
    <w:rsid w:val="0058129F"/>
    <w:rsid w:val="005832A1"/>
    <w:rsid w:val="0058658E"/>
    <w:rsid w:val="0058752E"/>
    <w:rsid w:val="00593912"/>
    <w:rsid w:val="00595C2E"/>
    <w:rsid w:val="005A4067"/>
    <w:rsid w:val="005A444A"/>
    <w:rsid w:val="005A4DD9"/>
    <w:rsid w:val="005A5B90"/>
    <w:rsid w:val="005B46AC"/>
    <w:rsid w:val="005B7529"/>
    <w:rsid w:val="005C1BB7"/>
    <w:rsid w:val="005C34EE"/>
    <w:rsid w:val="005C3D27"/>
    <w:rsid w:val="005C47F8"/>
    <w:rsid w:val="005C63EE"/>
    <w:rsid w:val="005D056E"/>
    <w:rsid w:val="005D073D"/>
    <w:rsid w:val="005D09D7"/>
    <w:rsid w:val="005D424C"/>
    <w:rsid w:val="005D46B7"/>
    <w:rsid w:val="005D5D1F"/>
    <w:rsid w:val="005E326B"/>
    <w:rsid w:val="005E4B90"/>
    <w:rsid w:val="005E66F9"/>
    <w:rsid w:val="005E6CB9"/>
    <w:rsid w:val="005F0507"/>
    <w:rsid w:val="005F0C80"/>
    <w:rsid w:val="005F2100"/>
    <w:rsid w:val="005F6D2C"/>
    <w:rsid w:val="005F7D30"/>
    <w:rsid w:val="00601B15"/>
    <w:rsid w:val="00601B78"/>
    <w:rsid w:val="00602B44"/>
    <w:rsid w:val="00605CB5"/>
    <w:rsid w:val="00606780"/>
    <w:rsid w:val="00607519"/>
    <w:rsid w:val="00607623"/>
    <w:rsid w:val="00610017"/>
    <w:rsid w:val="006101A6"/>
    <w:rsid w:val="00610A1D"/>
    <w:rsid w:val="00610E5A"/>
    <w:rsid w:val="006116B3"/>
    <w:rsid w:val="00612B08"/>
    <w:rsid w:val="00612EDE"/>
    <w:rsid w:val="00613243"/>
    <w:rsid w:val="0061325D"/>
    <w:rsid w:val="00615865"/>
    <w:rsid w:val="00616383"/>
    <w:rsid w:val="00616AC2"/>
    <w:rsid w:val="00617A1E"/>
    <w:rsid w:val="00620870"/>
    <w:rsid w:val="006216AA"/>
    <w:rsid w:val="00622A5D"/>
    <w:rsid w:val="00623A74"/>
    <w:rsid w:val="00626015"/>
    <w:rsid w:val="00626160"/>
    <w:rsid w:val="0062700E"/>
    <w:rsid w:val="006275C8"/>
    <w:rsid w:val="00627ED5"/>
    <w:rsid w:val="006318A8"/>
    <w:rsid w:val="00632FEC"/>
    <w:rsid w:val="00633968"/>
    <w:rsid w:val="00634C83"/>
    <w:rsid w:val="00635236"/>
    <w:rsid w:val="006428B1"/>
    <w:rsid w:val="00642AA4"/>
    <w:rsid w:val="00644632"/>
    <w:rsid w:val="006448CA"/>
    <w:rsid w:val="00644ECA"/>
    <w:rsid w:val="006467DE"/>
    <w:rsid w:val="0065541C"/>
    <w:rsid w:val="0065619C"/>
    <w:rsid w:val="00663FC6"/>
    <w:rsid w:val="00666542"/>
    <w:rsid w:val="00667CA3"/>
    <w:rsid w:val="0067149A"/>
    <w:rsid w:val="006739F7"/>
    <w:rsid w:val="0067494C"/>
    <w:rsid w:val="00674F14"/>
    <w:rsid w:val="006769B1"/>
    <w:rsid w:val="0067709E"/>
    <w:rsid w:val="00677365"/>
    <w:rsid w:val="00683774"/>
    <w:rsid w:val="00683801"/>
    <w:rsid w:val="00683CBD"/>
    <w:rsid w:val="00684591"/>
    <w:rsid w:val="006853C7"/>
    <w:rsid w:val="00685A08"/>
    <w:rsid w:val="00685DE7"/>
    <w:rsid w:val="00693162"/>
    <w:rsid w:val="00694D50"/>
    <w:rsid w:val="006A3889"/>
    <w:rsid w:val="006B1418"/>
    <w:rsid w:val="006B4E5A"/>
    <w:rsid w:val="006B53DE"/>
    <w:rsid w:val="006B7561"/>
    <w:rsid w:val="006B7AA3"/>
    <w:rsid w:val="006C0321"/>
    <w:rsid w:val="006C0919"/>
    <w:rsid w:val="006C5122"/>
    <w:rsid w:val="006C6823"/>
    <w:rsid w:val="006C7500"/>
    <w:rsid w:val="006D0D97"/>
    <w:rsid w:val="006D4A21"/>
    <w:rsid w:val="006D5725"/>
    <w:rsid w:val="006D6CC0"/>
    <w:rsid w:val="006E0091"/>
    <w:rsid w:val="006E26B9"/>
    <w:rsid w:val="006E2CE8"/>
    <w:rsid w:val="006E45AC"/>
    <w:rsid w:val="006F1967"/>
    <w:rsid w:val="006F2C6D"/>
    <w:rsid w:val="006F2E80"/>
    <w:rsid w:val="006F4195"/>
    <w:rsid w:val="006F4547"/>
    <w:rsid w:val="006F4E31"/>
    <w:rsid w:val="006F5FE6"/>
    <w:rsid w:val="006F6077"/>
    <w:rsid w:val="006F6D6A"/>
    <w:rsid w:val="006F73F6"/>
    <w:rsid w:val="006F7D06"/>
    <w:rsid w:val="007006EA"/>
    <w:rsid w:val="007019B4"/>
    <w:rsid w:val="00706D60"/>
    <w:rsid w:val="0070743E"/>
    <w:rsid w:val="00710BB4"/>
    <w:rsid w:val="00710E92"/>
    <w:rsid w:val="00711122"/>
    <w:rsid w:val="0071212E"/>
    <w:rsid w:val="0071221A"/>
    <w:rsid w:val="00712D0E"/>
    <w:rsid w:val="00714E04"/>
    <w:rsid w:val="007200A9"/>
    <w:rsid w:val="007204A5"/>
    <w:rsid w:val="00721609"/>
    <w:rsid w:val="00722792"/>
    <w:rsid w:val="00724A53"/>
    <w:rsid w:val="00731F1E"/>
    <w:rsid w:val="00732AD6"/>
    <w:rsid w:val="00735047"/>
    <w:rsid w:val="00736691"/>
    <w:rsid w:val="00746C23"/>
    <w:rsid w:val="00751E3F"/>
    <w:rsid w:val="00752EE5"/>
    <w:rsid w:val="00757C73"/>
    <w:rsid w:val="0076011F"/>
    <w:rsid w:val="0076091F"/>
    <w:rsid w:val="00761114"/>
    <w:rsid w:val="0076223D"/>
    <w:rsid w:val="00762BD6"/>
    <w:rsid w:val="00763845"/>
    <w:rsid w:val="00763D90"/>
    <w:rsid w:val="0076505E"/>
    <w:rsid w:val="00771489"/>
    <w:rsid w:val="0077239C"/>
    <w:rsid w:val="0077472C"/>
    <w:rsid w:val="00776513"/>
    <w:rsid w:val="0078601D"/>
    <w:rsid w:val="00786E7D"/>
    <w:rsid w:val="00787694"/>
    <w:rsid w:val="007903EE"/>
    <w:rsid w:val="00794807"/>
    <w:rsid w:val="00794DB5"/>
    <w:rsid w:val="0079503D"/>
    <w:rsid w:val="00795139"/>
    <w:rsid w:val="007A1EA7"/>
    <w:rsid w:val="007A3075"/>
    <w:rsid w:val="007A64CA"/>
    <w:rsid w:val="007A6670"/>
    <w:rsid w:val="007B0639"/>
    <w:rsid w:val="007B1082"/>
    <w:rsid w:val="007B1DFE"/>
    <w:rsid w:val="007B2CA1"/>
    <w:rsid w:val="007B670E"/>
    <w:rsid w:val="007B7D93"/>
    <w:rsid w:val="007C0C3F"/>
    <w:rsid w:val="007C13DE"/>
    <w:rsid w:val="007C2371"/>
    <w:rsid w:val="007C24EF"/>
    <w:rsid w:val="007C3564"/>
    <w:rsid w:val="007C6400"/>
    <w:rsid w:val="007C6F00"/>
    <w:rsid w:val="007C7F93"/>
    <w:rsid w:val="007D3183"/>
    <w:rsid w:val="007D46FC"/>
    <w:rsid w:val="007D47FC"/>
    <w:rsid w:val="007D607F"/>
    <w:rsid w:val="007E34A3"/>
    <w:rsid w:val="007E5360"/>
    <w:rsid w:val="007E6624"/>
    <w:rsid w:val="007F01C7"/>
    <w:rsid w:val="007F0E62"/>
    <w:rsid w:val="00800194"/>
    <w:rsid w:val="00800AF5"/>
    <w:rsid w:val="00800DC2"/>
    <w:rsid w:val="008016DE"/>
    <w:rsid w:val="0080195A"/>
    <w:rsid w:val="00802654"/>
    <w:rsid w:val="00802FC3"/>
    <w:rsid w:val="0080352F"/>
    <w:rsid w:val="00804C67"/>
    <w:rsid w:val="0080518D"/>
    <w:rsid w:val="00807D73"/>
    <w:rsid w:val="008106C4"/>
    <w:rsid w:val="00810701"/>
    <w:rsid w:val="008117E6"/>
    <w:rsid w:val="00811A79"/>
    <w:rsid w:val="008125CC"/>
    <w:rsid w:val="008140B7"/>
    <w:rsid w:val="00814E8A"/>
    <w:rsid w:val="00816B67"/>
    <w:rsid w:val="0081702D"/>
    <w:rsid w:val="008173FA"/>
    <w:rsid w:val="00821687"/>
    <w:rsid w:val="00822148"/>
    <w:rsid w:val="00822882"/>
    <w:rsid w:val="00822F7F"/>
    <w:rsid w:val="00823321"/>
    <w:rsid w:val="00825DAB"/>
    <w:rsid w:val="00826CF5"/>
    <w:rsid w:val="00833050"/>
    <w:rsid w:val="00834593"/>
    <w:rsid w:val="00836B7A"/>
    <w:rsid w:val="00836E33"/>
    <w:rsid w:val="008375AF"/>
    <w:rsid w:val="008377A4"/>
    <w:rsid w:val="00841508"/>
    <w:rsid w:val="0084354A"/>
    <w:rsid w:val="008439F4"/>
    <w:rsid w:val="00846079"/>
    <w:rsid w:val="008465DA"/>
    <w:rsid w:val="00846ADC"/>
    <w:rsid w:val="00847541"/>
    <w:rsid w:val="00847AFE"/>
    <w:rsid w:val="0085095C"/>
    <w:rsid w:val="008518E8"/>
    <w:rsid w:val="008540FE"/>
    <w:rsid w:val="0085477D"/>
    <w:rsid w:val="00857F3C"/>
    <w:rsid w:val="00860107"/>
    <w:rsid w:val="00860919"/>
    <w:rsid w:val="0086282A"/>
    <w:rsid w:val="00863F02"/>
    <w:rsid w:val="00864487"/>
    <w:rsid w:val="008659CF"/>
    <w:rsid w:val="008672D3"/>
    <w:rsid w:val="00867C7C"/>
    <w:rsid w:val="00871431"/>
    <w:rsid w:val="008723B4"/>
    <w:rsid w:val="00873B72"/>
    <w:rsid w:val="00873BC3"/>
    <w:rsid w:val="00875C8F"/>
    <w:rsid w:val="00876FAE"/>
    <w:rsid w:val="00877638"/>
    <w:rsid w:val="00877D25"/>
    <w:rsid w:val="0088009E"/>
    <w:rsid w:val="00882163"/>
    <w:rsid w:val="00882CC0"/>
    <w:rsid w:val="0088706D"/>
    <w:rsid w:val="008877CA"/>
    <w:rsid w:val="00887979"/>
    <w:rsid w:val="00890DEA"/>
    <w:rsid w:val="00890E26"/>
    <w:rsid w:val="00893AF5"/>
    <w:rsid w:val="008943C5"/>
    <w:rsid w:val="00896C01"/>
    <w:rsid w:val="008976FF"/>
    <w:rsid w:val="008A031F"/>
    <w:rsid w:val="008A4684"/>
    <w:rsid w:val="008A4A50"/>
    <w:rsid w:val="008A4F7B"/>
    <w:rsid w:val="008A623A"/>
    <w:rsid w:val="008A7B1E"/>
    <w:rsid w:val="008A7C87"/>
    <w:rsid w:val="008B056C"/>
    <w:rsid w:val="008B15C4"/>
    <w:rsid w:val="008B584C"/>
    <w:rsid w:val="008B63C4"/>
    <w:rsid w:val="008C21DB"/>
    <w:rsid w:val="008C2F0C"/>
    <w:rsid w:val="008C43DB"/>
    <w:rsid w:val="008C4842"/>
    <w:rsid w:val="008C79ED"/>
    <w:rsid w:val="008D03CE"/>
    <w:rsid w:val="008D0B80"/>
    <w:rsid w:val="008D2E57"/>
    <w:rsid w:val="008D3CF3"/>
    <w:rsid w:val="008D42FE"/>
    <w:rsid w:val="008D475E"/>
    <w:rsid w:val="008E03DE"/>
    <w:rsid w:val="008E47E3"/>
    <w:rsid w:val="008E5A66"/>
    <w:rsid w:val="008F2817"/>
    <w:rsid w:val="008F38BA"/>
    <w:rsid w:val="008F3937"/>
    <w:rsid w:val="008F747F"/>
    <w:rsid w:val="009001B6"/>
    <w:rsid w:val="00903AB2"/>
    <w:rsid w:val="00905DCD"/>
    <w:rsid w:val="00910ADB"/>
    <w:rsid w:val="00910B1D"/>
    <w:rsid w:val="00910B5D"/>
    <w:rsid w:val="00910DD6"/>
    <w:rsid w:val="0091431B"/>
    <w:rsid w:val="00914815"/>
    <w:rsid w:val="009149FB"/>
    <w:rsid w:val="00916A73"/>
    <w:rsid w:val="009170E9"/>
    <w:rsid w:val="009174F0"/>
    <w:rsid w:val="00917B1D"/>
    <w:rsid w:val="0092113D"/>
    <w:rsid w:val="00922B44"/>
    <w:rsid w:val="00922C17"/>
    <w:rsid w:val="0092378F"/>
    <w:rsid w:val="00925086"/>
    <w:rsid w:val="00926112"/>
    <w:rsid w:val="0092703E"/>
    <w:rsid w:val="00932B20"/>
    <w:rsid w:val="00932D43"/>
    <w:rsid w:val="009348CA"/>
    <w:rsid w:val="0094043C"/>
    <w:rsid w:val="0094055C"/>
    <w:rsid w:val="00940D0E"/>
    <w:rsid w:val="0094190F"/>
    <w:rsid w:val="00941A1D"/>
    <w:rsid w:val="00942C23"/>
    <w:rsid w:val="0094545C"/>
    <w:rsid w:val="00945C79"/>
    <w:rsid w:val="00946387"/>
    <w:rsid w:val="0094664C"/>
    <w:rsid w:val="009470B5"/>
    <w:rsid w:val="00947C8E"/>
    <w:rsid w:val="00947DAF"/>
    <w:rsid w:val="009540C0"/>
    <w:rsid w:val="00955C06"/>
    <w:rsid w:val="00960CAA"/>
    <w:rsid w:val="00963DD1"/>
    <w:rsid w:val="009657E3"/>
    <w:rsid w:val="009661CB"/>
    <w:rsid w:val="009708AD"/>
    <w:rsid w:val="00972637"/>
    <w:rsid w:val="00972A0A"/>
    <w:rsid w:val="0097391D"/>
    <w:rsid w:val="00975018"/>
    <w:rsid w:val="00975234"/>
    <w:rsid w:val="009757E9"/>
    <w:rsid w:val="00975FCB"/>
    <w:rsid w:val="00977D70"/>
    <w:rsid w:val="00980564"/>
    <w:rsid w:val="009812B5"/>
    <w:rsid w:val="00981DB7"/>
    <w:rsid w:val="00982225"/>
    <w:rsid w:val="00982D30"/>
    <w:rsid w:val="00983200"/>
    <w:rsid w:val="00985A57"/>
    <w:rsid w:val="00987B31"/>
    <w:rsid w:val="0099185B"/>
    <w:rsid w:val="009961E8"/>
    <w:rsid w:val="00996394"/>
    <w:rsid w:val="009A0D6F"/>
    <w:rsid w:val="009A0EE4"/>
    <w:rsid w:val="009A6837"/>
    <w:rsid w:val="009A74FB"/>
    <w:rsid w:val="009A7D41"/>
    <w:rsid w:val="009B0D67"/>
    <w:rsid w:val="009B0F2E"/>
    <w:rsid w:val="009B1FFF"/>
    <w:rsid w:val="009B2365"/>
    <w:rsid w:val="009B25C3"/>
    <w:rsid w:val="009B4134"/>
    <w:rsid w:val="009B41A2"/>
    <w:rsid w:val="009B6552"/>
    <w:rsid w:val="009C6156"/>
    <w:rsid w:val="009C61F8"/>
    <w:rsid w:val="009C680E"/>
    <w:rsid w:val="009C6B5D"/>
    <w:rsid w:val="009C6FBF"/>
    <w:rsid w:val="009D0467"/>
    <w:rsid w:val="009D1101"/>
    <w:rsid w:val="009D3059"/>
    <w:rsid w:val="009E48C7"/>
    <w:rsid w:val="009E5C2E"/>
    <w:rsid w:val="009F104B"/>
    <w:rsid w:val="009F1461"/>
    <w:rsid w:val="009F1A91"/>
    <w:rsid w:val="009F3CB2"/>
    <w:rsid w:val="009F40ED"/>
    <w:rsid w:val="009F7804"/>
    <w:rsid w:val="009F7F0F"/>
    <w:rsid w:val="00A00194"/>
    <w:rsid w:val="00A007A8"/>
    <w:rsid w:val="00A013C4"/>
    <w:rsid w:val="00A033FE"/>
    <w:rsid w:val="00A05129"/>
    <w:rsid w:val="00A05A39"/>
    <w:rsid w:val="00A071EE"/>
    <w:rsid w:val="00A10972"/>
    <w:rsid w:val="00A13DD8"/>
    <w:rsid w:val="00A1430E"/>
    <w:rsid w:val="00A147BB"/>
    <w:rsid w:val="00A15558"/>
    <w:rsid w:val="00A20487"/>
    <w:rsid w:val="00A206AF"/>
    <w:rsid w:val="00A21914"/>
    <w:rsid w:val="00A23130"/>
    <w:rsid w:val="00A31873"/>
    <w:rsid w:val="00A35D32"/>
    <w:rsid w:val="00A40501"/>
    <w:rsid w:val="00A469F7"/>
    <w:rsid w:val="00A50F4A"/>
    <w:rsid w:val="00A51134"/>
    <w:rsid w:val="00A52E9D"/>
    <w:rsid w:val="00A577C0"/>
    <w:rsid w:val="00A57A4F"/>
    <w:rsid w:val="00A6364E"/>
    <w:rsid w:val="00A67DF6"/>
    <w:rsid w:val="00A70889"/>
    <w:rsid w:val="00A72795"/>
    <w:rsid w:val="00A77C15"/>
    <w:rsid w:val="00A80F9F"/>
    <w:rsid w:val="00A83147"/>
    <w:rsid w:val="00A83510"/>
    <w:rsid w:val="00A85DB6"/>
    <w:rsid w:val="00A870BC"/>
    <w:rsid w:val="00A879C4"/>
    <w:rsid w:val="00A907EE"/>
    <w:rsid w:val="00A9184D"/>
    <w:rsid w:val="00A91A9B"/>
    <w:rsid w:val="00A923A7"/>
    <w:rsid w:val="00A95103"/>
    <w:rsid w:val="00A97A80"/>
    <w:rsid w:val="00A97D36"/>
    <w:rsid w:val="00AA02FD"/>
    <w:rsid w:val="00AA04E2"/>
    <w:rsid w:val="00AA08FF"/>
    <w:rsid w:val="00AA1123"/>
    <w:rsid w:val="00AA1BEB"/>
    <w:rsid w:val="00AA2A34"/>
    <w:rsid w:val="00AA3EF1"/>
    <w:rsid w:val="00AA5CBC"/>
    <w:rsid w:val="00AA68F9"/>
    <w:rsid w:val="00AB0B11"/>
    <w:rsid w:val="00AB1DC0"/>
    <w:rsid w:val="00AB2B4D"/>
    <w:rsid w:val="00AB2C57"/>
    <w:rsid w:val="00AB2E9F"/>
    <w:rsid w:val="00AB35AB"/>
    <w:rsid w:val="00AB652A"/>
    <w:rsid w:val="00AB788D"/>
    <w:rsid w:val="00AC0A25"/>
    <w:rsid w:val="00AC1A1F"/>
    <w:rsid w:val="00AC1AFC"/>
    <w:rsid w:val="00AC3B00"/>
    <w:rsid w:val="00AC4430"/>
    <w:rsid w:val="00AC51BB"/>
    <w:rsid w:val="00AC6C76"/>
    <w:rsid w:val="00AC6D95"/>
    <w:rsid w:val="00AD09B5"/>
    <w:rsid w:val="00AD2A7B"/>
    <w:rsid w:val="00AD33D6"/>
    <w:rsid w:val="00AD5055"/>
    <w:rsid w:val="00AD5438"/>
    <w:rsid w:val="00AD77A6"/>
    <w:rsid w:val="00AE065D"/>
    <w:rsid w:val="00AE248D"/>
    <w:rsid w:val="00AE3077"/>
    <w:rsid w:val="00AE3137"/>
    <w:rsid w:val="00AE3680"/>
    <w:rsid w:val="00AE3819"/>
    <w:rsid w:val="00AE4508"/>
    <w:rsid w:val="00AE51E1"/>
    <w:rsid w:val="00AE68E4"/>
    <w:rsid w:val="00AF1431"/>
    <w:rsid w:val="00AF3C8F"/>
    <w:rsid w:val="00AF4C69"/>
    <w:rsid w:val="00AF51C9"/>
    <w:rsid w:val="00AF6C76"/>
    <w:rsid w:val="00AF723E"/>
    <w:rsid w:val="00AF7D93"/>
    <w:rsid w:val="00B004B5"/>
    <w:rsid w:val="00B020E0"/>
    <w:rsid w:val="00B03830"/>
    <w:rsid w:val="00B04DAC"/>
    <w:rsid w:val="00B053DD"/>
    <w:rsid w:val="00B07D7B"/>
    <w:rsid w:val="00B13651"/>
    <w:rsid w:val="00B14160"/>
    <w:rsid w:val="00B1525A"/>
    <w:rsid w:val="00B1623F"/>
    <w:rsid w:val="00B16C67"/>
    <w:rsid w:val="00B16E15"/>
    <w:rsid w:val="00B1721A"/>
    <w:rsid w:val="00B17334"/>
    <w:rsid w:val="00B26BCF"/>
    <w:rsid w:val="00B27408"/>
    <w:rsid w:val="00B304E8"/>
    <w:rsid w:val="00B31A5C"/>
    <w:rsid w:val="00B33CBB"/>
    <w:rsid w:val="00B33EBC"/>
    <w:rsid w:val="00B35664"/>
    <w:rsid w:val="00B35861"/>
    <w:rsid w:val="00B36E82"/>
    <w:rsid w:val="00B3751E"/>
    <w:rsid w:val="00B37AE5"/>
    <w:rsid w:val="00B42D9E"/>
    <w:rsid w:val="00B42ED3"/>
    <w:rsid w:val="00B43277"/>
    <w:rsid w:val="00B434E0"/>
    <w:rsid w:val="00B4375B"/>
    <w:rsid w:val="00B44E64"/>
    <w:rsid w:val="00B5000F"/>
    <w:rsid w:val="00B51201"/>
    <w:rsid w:val="00B5520C"/>
    <w:rsid w:val="00B56C04"/>
    <w:rsid w:val="00B5762C"/>
    <w:rsid w:val="00B6275D"/>
    <w:rsid w:val="00B62A7D"/>
    <w:rsid w:val="00B62AEB"/>
    <w:rsid w:val="00B643EB"/>
    <w:rsid w:val="00B65CC0"/>
    <w:rsid w:val="00B707B4"/>
    <w:rsid w:val="00B736E8"/>
    <w:rsid w:val="00B75369"/>
    <w:rsid w:val="00B7592A"/>
    <w:rsid w:val="00B76CBE"/>
    <w:rsid w:val="00B77945"/>
    <w:rsid w:val="00B832AE"/>
    <w:rsid w:val="00B86538"/>
    <w:rsid w:val="00B86958"/>
    <w:rsid w:val="00B906A2"/>
    <w:rsid w:val="00B92EF2"/>
    <w:rsid w:val="00B9448E"/>
    <w:rsid w:val="00B946A1"/>
    <w:rsid w:val="00B9623D"/>
    <w:rsid w:val="00BA186D"/>
    <w:rsid w:val="00BA260F"/>
    <w:rsid w:val="00BA303B"/>
    <w:rsid w:val="00BA40EA"/>
    <w:rsid w:val="00BA52D2"/>
    <w:rsid w:val="00BA6CEA"/>
    <w:rsid w:val="00BB0696"/>
    <w:rsid w:val="00BB0D79"/>
    <w:rsid w:val="00BB2299"/>
    <w:rsid w:val="00BB2521"/>
    <w:rsid w:val="00BB5497"/>
    <w:rsid w:val="00BB6690"/>
    <w:rsid w:val="00BC038A"/>
    <w:rsid w:val="00BC3ED0"/>
    <w:rsid w:val="00BC4279"/>
    <w:rsid w:val="00BC48B8"/>
    <w:rsid w:val="00BC4A0E"/>
    <w:rsid w:val="00BC4C98"/>
    <w:rsid w:val="00BC6EF7"/>
    <w:rsid w:val="00BC78E6"/>
    <w:rsid w:val="00BD08AF"/>
    <w:rsid w:val="00BD1736"/>
    <w:rsid w:val="00BD2B3D"/>
    <w:rsid w:val="00BD3ACD"/>
    <w:rsid w:val="00BD5A22"/>
    <w:rsid w:val="00BD6635"/>
    <w:rsid w:val="00BD6A93"/>
    <w:rsid w:val="00BD7F3F"/>
    <w:rsid w:val="00BE19D4"/>
    <w:rsid w:val="00BE1DEA"/>
    <w:rsid w:val="00BE3845"/>
    <w:rsid w:val="00BE3999"/>
    <w:rsid w:val="00BE3A5A"/>
    <w:rsid w:val="00BE65D2"/>
    <w:rsid w:val="00BF105F"/>
    <w:rsid w:val="00BF23CB"/>
    <w:rsid w:val="00BF2F43"/>
    <w:rsid w:val="00BF47EB"/>
    <w:rsid w:val="00C03257"/>
    <w:rsid w:val="00C03342"/>
    <w:rsid w:val="00C06C48"/>
    <w:rsid w:val="00C0768D"/>
    <w:rsid w:val="00C11342"/>
    <w:rsid w:val="00C115BB"/>
    <w:rsid w:val="00C12E15"/>
    <w:rsid w:val="00C17DF9"/>
    <w:rsid w:val="00C206E1"/>
    <w:rsid w:val="00C20901"/>
    <w:rsid w:val="00C20C43"/>
    <w:rsid w:val="00C2121F"/>
    <w:rsid w:val="00C2127B"/>
    <w:rsid w:val="00C22AE5"/>
    <w:rsid w:val="00C2396C"/>
    <w:rsid w:val="00C24A86"/>
    <w:rsid w:val="00C24FD5"/>
    <w:rsid w:val="00C26993"/>
    <w:rsid w:val="00C27584"/>
    <w:rsid w:val="00C3202F"/>
    <w:rsid w:val="00C32267"/>
    <w:rsid w:val="00C32A8F"/>
    <w:rsid w:val="00C334E6"/>
    <w:rsid w:val="00C337C7"/>
    <w:rsid w:val="00C341F2"/>
    <w:rsid w:val="00C34664"/>
    <w:rsid w:val="00C35794"/>
    <w:rsid w:val="00C371A0"/>
    <w:rsid w:val="00C37D61"/>
    <w:rsid w:val="00C4005F"/>
    <w:rsid w:val="00C40DED"/>
    <w:rsid w:val="00C410D1"/>
    <w:rsid w:val="00C43F44"/>
    <w:rsid w:val="00C45FD9"/>
    <w:rsid w:val="00C51910"/>
    <w:rsid w:val="00C51F3A"/>
    <w:rsid w:val="00C53F1D"/>
    <w:rsid w:val="00C54B8B"/>
    <w:rsid w:val="00C62252"/>
    <w:rsid w:val="00C62E79"/>
    <w:rsid w:val="00C642D2"/>
    <w:rsid w:val="00C65932"/>
    <w:rsid w:val="00C65A56"/>
    <w:rsid w:val="00C725D2"/>
    <w:rsid w:val="00C72B72"/>
    <w:rsid w:val="00C73654"/>
    <w:rsid w:val="00C74DE4"/>
    <w:rsid w:val="00C762F5"/>
    <w:rsid w:val="00C76FAB"/>
    <w:rsid w:val="00C77C86"/>
    <w:rsid w:val="00C80C30"/>
    <w:rsid w:val="00C83C4B"/>
    <w:rsid w:val="00C8481A"/>
    <w:rsid w:val="00C87F6B"/>
    <w:rsid w:val="00C9031E"/>
    <w:rsid w:val="00C90855"/>
    <w:rsid w:val="00C93175"/>
    <w:rsid w:val="00C94BBA"/>
    <w:rsid w:val="00C96AAD"/>
    <w:rsid w:val="00C97459"/>
    <w:rsid w:val="00CA048F"/>
    <w:rsid w:val="00CA2B17"/>
    <w:rsid w:val="00CA4869"/>
    <w:rsid w:val="00CA768F"/>
    <w:rsid w:val="00CB19E0"/>
    <w:rsid w:val="00CB424B"/>
    <w:rsid w:val="00CB4DEA"/>
    <w:rsid w:val="00CB51AF"/>
    <w:rsid w:val="00CB5E42"/>
    <w:rsid w:val="00CB641C"/>
    <w:rsid w:val="00CB7F21"/>
    <w:rsid w:val="00CC08B2"/>
    <w:rsid w:val="00CC2776"/>
    <w:rsid w:val="00CC658D"/>
    <w:rsid w:val="00CD282B"/>
    <w:rsid w:val="00CD4C23"/>
    <w:rsid w:val="00CE162B"/>
    <w:rsid w:val="00CE23F0"/>
    <w:rsid w:val="00CE5AAA"/>
    <w:rsid w:val="00CE611F"/>
    <w:rsid w:val="00CE61F7"/>
    <w:rsid w:val="00CE7299"/>
    <w:rsid w:val="00CE7A50"/>
    <w:rsid w:val="00CF1A51"/>
    <w:rsid w:val="00CF4E53"/>
    <w:rsid w:val="00CF573E"/>
    <w:rsid w:val="00D00972"/>
    <w:rsid w:val="00D02D84"/>
    <w:rsid w:val="00D055AD"/>
    <w:rsid w:val="00D06D7E"/>
    <w:rsid w:val="00D07734"/>
    <w:rsid w:val="00D0789E"/>
    <w:rsid w:val="00D102E9"/>
    <w:rsid w:val="00D1060E"/>
    <w:rsid w:val="00D10F38"/>
    <w:rsid w:val="00D11160"/>
    <w:rsid w:val="00D111D9"/>
    <w:rsid w:val="00D131CA"/>
    <w:rsid w:val="00D179F9"/>
    <w:rsid w:val="00D22418"/>
    <w:rsid w:val="00D22740"/>
    <w:rsid w:val="00D2354A"/>
    <w:rsid w:val="00D24132"/>
    <w:rsid w:val="00D2471F"/>
    <w:rsid w:val="00D26E77"/>
    <w:rsid w:val="00D27D4D"/>
    <w:rsid w:val="00D34626"/>
    <w:rsid w:val="00D34F1C"/>
    <w:rsid w:val="00D368BE"/>
    <w:rsid w:val="00D37521"/>
    <w:rsid w:val="00D400FB"/>
    <w:rsid w:val="00D410F4"/>
    <w:rsid w:val="00D41455"/>
    <w:rsid w:val="00D42197"/>
    <w:rsid w:val="00D42349"/>
    <w:rsid w:val="00D42F3A"/>
    <w:rsid w:val="00D431C2"/>
    <w:rsid w:val="00D43B11"/>
    <w:rsid w:val="00D444F9"/>
    <w:rsid w:val="00D4588C"/>
    <w:rsid w:val="00D501DA"/>
    <w:rsid w:val="00D54906"/>
    <w:rsid w:val="00D557FD"/>
    <w:rsid w:val="00D57FB0"/>
    <w:rsid w:val="00D615BF"/>
    <w:rsid w:val="00D616B8"/>
    <w:rsid w:val="00D630C8"/>
    <w:rsid w:val="00D63789"/>
    <w:rsid w:val="00D63A30"/>
    <w:rsid w:val="00D640E6"/>
    <w:rsid w:val="00D70947"/>
    <w:rsid w:val="00D70C72"/>
    <w:rsid w:val="00D71F20"/>
    <w:rsid w:val="00D74B5C"/>
    <w:rsid w:val="00D74C4B"/>
    <w:rsid w:val="00D75A3C"/>
    <w:rsid w:val="00D76106"/>
    <w:rsid w:val="00D77A1F"/>
    <w:rsid w:val="00D801B3"/>
    <w:rsid w:val="00D821CC"/>
    <w:rsid w:val="00D82FA0"/>
    <w:rsid w:val="00D8465E"/>
    <w:rsid w:val="00D86315"/>
    <w:rsid w:val="00D87279"/>
    <w:rsid w:val="00D929F9"/>
    <w:rsid w:val="00D92AF6"/>
    <w:rsid w:val="00D93B15"/>
    <w:rsid w:val="00D94A8A"/>
    <w:rsid w:val="00D96BD4"/>
    <w:rsid w:val="00DA3F4A"/>
    <w:rsid w:val="00DA522A"/>
    <w:rsid w:val="00DA5A69"/>
    <w:rsid w:val="00DB192A"/>
    <w:rsid w:val="00DB3511"/>
    <w:rsid w:val="00DB3881"/>
    <w:rsid w:val="00DB5401"/>
    <w:rsid w:val="00DB6878"/>
    <w:rsid w:val="00DB7B2E"/>
    <w:rsid w:val="00DB7C98"/>
    <w:rsid w:val="00DC1CB8"/>
    <w:rsid w:val="00DC50CB"/>
    <w:rsid w:val="00DC52D9"/>
    <w:rsid w:val="00DC74B5"/>
    <w:rsid w:val="00DD0A5B"/>
    <w:rsid w:val="00DD0E62"/>
    <w:rsid w:val="00DD1680"/>
    <w:rsid w:val="00DD2E6C"/>
    <w:rsid w:val="00DD3B4B"/>
    <w:rsid w:val="00DD55FE"/>
    <w:rsid w:val="00DD66F0"/>
    <w:rsid w:val="00DD69E3"/>
    <w:rsid w:val="00DD7332"/>
    <w:rsid w:val="00DE11DA"/>
    <w:rsid w:val="00DE432C"/>
    <w:rsid w:val="00DE4F79"/>
    <w:rsid w:val="00DE7267"/>
    <w:rsid w:val="00DF11C9"/>
    <w:rsid w:val="00DF1536"/>
    <w:rsid w:val="00DF3CB2"/>
    <w:rsid w:val="00DF4DC4"/>
    <w:rsid w:val="00E00CAD"/>
    <w:rsid w:val="00E03FBA"/>
    <w:rsid w:val="00E0654F"/>
    <w:rsid w:val="00E06DF1"/>
    <w:rsid w:val="00E100D0"/>
    <w:rsid w:val="00E10CDC"/>
    <w:rsid w:val="00E10E94"/>
    <w:rsid w:val="00E13229"/>
    <w:rsid w:val="00E1469B"/>
    <w:rsid w:val="00E15890"/>
    <w:rsid w:val="00E20D7C"/>
    <w:rsid w:val="00E21187"/>
    <w:rsid w:val="00E2170C"/>
    <w:rsid w:val="00E22AB6"/>
    <w:rsid w:val="00E23AAF"/>
    <w:rsid w:val="00E23AED"/>
    <w:rsid w:val="00E24EFD"/>
    <w:rsid w:val="00E2540E"/>
    <w:rsid w:val="00E2602D"/>
    <w:rsid w:val="00E270E5"/>
    <w:rsid w:val="00E27636"/>
    <w:rsid w:val="00E276BD"/>
    <w:rsid w:val="00E27F85"/>
    <w:rsid w:val="00E3225F"/>
    <w:rsid w:val="00E343CB"/>
    <w:rsid w:val="00E3611F"/>
    <w:rsid w:val="00E40EB9"/>
    <w:rsid w:val="00E412AF"/>
    <w:rsid w:val="00E41F69"/>
    <w:rsid w:val="00E431F5"/>
    <w:rsid w:val="00E43256"/>
    <w:rsid w:val="00E4358C"/>
    <w:rsid w:val="00E44054"/>
    <w:rsid w:val="00E4768D"/>
    <w:rsid w:val="00E518B1"/>
    <w:rsid w:val="00E5293B"/>
    <w:rsid w:val="00E54A77"/>
    <w:rsid w:val="00E55242"/>
    <w:rsid w:val="00E5649A"/>
    <w:rsid w:val="00E56DF2"/>
    <w:rsid w:val="00E607A7"/>
    <w:rsid w:val="00E61504"/>
    <w:rsid w:val="00E617D3"/>
    <w:rsid w:val="00E61CEB"/>
    <w:rsid w:val="00E703B7"/>
    <w:rsid w:val="00E70647"/>
    <w:rsid w:val="00E7074B"/>
    <w:rsid w:val="00E7142D"/>
    <w:rsid w:val="00E72340"/>
    <w:rsid w:val="00E72DCA"/>
    <w:rsid w:val="00E7363E"/>
    <w:rsid w:val="00E76B53"/>
    <w:rsid w:val="00E91251"/>
    <w:rsid w:val="00E912B4"/>
    <w:rsid w:val="00E95425"/>
    <w:rsid w:val="00E97B65"/>
    <w:rsid w:val="00EA5673"/>
    <w:rsid w:val="00EA59D3"/>
    <w:rsid w:val="00EA5DD1"/>
    <w:rsid w:val="00EA64C7"/>
    <w:rsid w:val="00EB0C1A"/>
    <w:rsid w:val="00EB58F8"/>
    <w:rsid w:val="00EB6E9B"/>
    <w:rsid w:val="00EC0670"/>
    <w:rsid w:val="00EC1792"/>
    <w:rsid w:val="00EC3ACB"/>
    <w:rsid w:val="00EC4AB4"/>
    <w:rsid w:val="00EC5121"/>
    <w:rsid w:val="00EC57F8"/>
    <w:rsid w:val="00EC6F7F"/>
    <w:rsid w:val="00EC7C54"/>
    <w:rsid w:val="00ED1639"/>
    <w:rsid w:val="00ED1A3E"/>
    <w:rsid w:val="00ED1CC4"/>
    <w:rsid w:val="00ED2380"/>
    <w:rsid w:val="00ED3C4E"/>
    <w:rsid w:val="00ED48B6"/>
    <w:rsid w:val="00ED4C0C"/>
    <w:rsid w:val="00ED4D6E"/>
    <w:rsid w:val="00ED6690"/>
    <w:rsid w:val="00ED6827"/>
    <w:rsid w:val="00EE1348"/>
    <w:rsid w:val="00EE1A2D"/>
    <w:rsid w:val="00EE34F4"/>
    <w:rsid w:val="00EE351D"/>
    <w:rsid w:val="00EE62C6"/>
    <w:rsid w:val="00EF0061"/>
    <w:rsid w:val="00EF0AB3"/>
    <w:rsid w:val="00EF22AD"/>
    <w:rsid w:val="00EF5F74"/>
    <w:rsid w:val="00EF6A9A"/>
    <w:rsid w:val="00F02F6B"/>
    <w:rsid w:val="00F03084"/>
    <w:rsid w:val="00F06D3C"/>
    <w:rsid w:val="00F06D49"/>
    <w:rsid w:val="00F07162"/>
    <w:rsid w:val="00F12509"/>
    <w:rsid w:val="00F14F8F"/>
    <w:rsid w:val="00F1573E"/>
    <w:rsid w:val="00F2311C"/>
    <w:rsid w:val="00F25827"/>
    <w:rsid w:val="00F26E0B"/>
    <w:rsid w:val="00F26EF8"/>
    <w:rsid w:val="00F37ADD"/>
    <w:rsid w:val="00F40C37"/>
    <w:rsid w:val="00F40DA8"/>
    <w:rsid w:val="00F41036"/>
    <w:rsid w:val="00F41074"/>
    <w:rsid w:val="00F4294D"/>
    <w:rsid w:val="00F43C7B"/>
    <w:rsid w:val="00F45D07"/>
    <w:rsid w:val="00F470D9"/>
    <w:rsid w:val="00F47B82"/>
    <w:rsid w:val="00F518F6"/>
    <w:rsid w:val="00F54A2E"/>
    <w:rsid w:val="00F54B4B"/>
    <w:rsid w:val="00F625D0"/>
    <w:rsid w:val="00F6527E"/>
    <w:rsid w:val="00F67620"/>
    <w:rsid w:val="00F716D3"/>
    <w:rsid w:val="00F71B21"/>
    <w:rsid w:val="00F71D3E"/>
    <w:rsid w:val="00F73AA5"/>
    <w:rsid w:val="00F74B96"/>
    <w:rsid w:val="00F758BA"/>
    <w:rsid w:val="00F77816"/>
    <w:rsid w:val="00F77BE8"/>
    <w:rsid w:val="00F83C33"/>
    <w:rsid w:val="00F84729"/>
    <w:rsid w:val="00F85373"/>
    <w:rsid w:val="00F91CC5"/>
    <w:rsid w:val="00F968CF"/>
    <w:rsid w:val="00FA0866"/>
    <w:rsid w:val="00FA3614"/>
    <w:rsid w:val="00FA48F6"/>
    <w:rsid w:val="00FA492B"/>
    <w:rsid w:val="00FA5E1B"/>
    <w:rsid w:val="00FA7EC0"/>
    <w:rsid w:val="00FB001B"/>
    <w:rsid w:val="00FB0B2B"/>
    <w:rsid w:val="00FB226C"/>
    <w:rsid w:val="00FB603C"/>
    <w:rsid w:val="00FC1292"/>
    <w:rsid w:val="00FC224F"/>
    <w:rsid w:val="00FC3EA5"/>
    <w:rsid w:val="00FC746E"/>
    <w:rsid w:val="00FC7AA2"/>
    <w:rsid w:val="00FD12BD"/>
    <w:rsid w:val="00FD15C6"/>
    <w:rsid w:val="00FD1804"/>
    <w:rsid w:val="00FD1EE3"/>
    <w:rsid w:val="00FD6043"/>
    <w:rsid w:val="00FD7136"/>
    <w:rsid w:val="00FD72C3"/>
    <w:rsid w:val="00FE056E"/>
    <w:rsid w:val="00FE1F2E"/>
    <w:rsid w:val="00FE2FF1"/>
    <w:rsid w:val="00FE631E"/>
    <w:rsid w:val="00FE7696"/>
    <w:rsid w:val="00FF01ED"/>
    <w:rsid w:val="00FF1F97"/>
    <w:rsid w:val="00FF2CAA"/>
    <w:rsid w:val="00FF36DD"/>
    <w:rsid w:val="00FF4CAE"/>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ersonName"/>
  <w:shapeDefaults>
    <o:shapedefaults v:ext="edit" spidmax="15361" fillcolor="white">
      <v:fill color="white"/>
      <o:colormru v:ext="edit" colors="#f99,#ccf,#090,#ffc,#cff,#cfc9b9,#ffd89f,#f96"/>
      <o:colormenu v:ext="edit" fillcolor="#ccecff"/>
    </o:shapedefaults>
    <o:shapelayout v:ext="edit">
      <o:idmap v:ext="edit" data="1,3"/>
      <o:rules v:ext="edit">
        <o:r id="V:Rule22" type="connector" idref="#_x0000_s3471"/>
        <o:r id="V:Rule23" type="connector" idref="#_x0000_s3473"/>
        <o:r id="V:Rule24" type="connector" idref="#_x0000_s3482">
          <o:proxy start="" idref="#_x0000_s3469" connectloc="2"/>
          <o:proxy end="" idref="#_x0000_s3507" connectloc="2"/>
        </o:r>
        <o:r id="V:Rule25" type="connector" idref="#_x0000_s3478"/>
        <o:r id="V:Rule26" type="connector" idref="#_x0000_s3472"/>
        <o:r id="V:Rule27" type="connector" idref="#_x0000_s3592">
          <o:proxy start="" idref="#_x0000_s3591" connectloc="0"/>
          <o:proxy end="" idref="#_x0000_s3499" connectloc="1"/>
        </o:r>
        <o:r id="V:Rule28" type="connector" idref="#_x0000_s3480">
          <o:proxy end="" idref="#_x0000_s3507" connectloc="2"/>
        </o:r>
        <o:r id="V:Rule29" type="connector" idref="#_x0000_s3511">
          <o:proxy start="" idref="#_x0000_s3510" connectloc="1"/>
          <o:proxy end="" idref="#_x0000_s3507" connectloc="3"/>
        </o:r>
        <o:r id="V:Rule30" type="connector" idref="#_x0000_s3513">
          <o:proxy start="" idref="#_x0000_s3494" connectloc="1"/>
          <o:proxy end="" idref="#_x0000_s3510" connectloc="3"/>
        </o:r>
        <o:r id="V:Rule31" type="connector" idref="#_x0000_s3477"/>
        <o:r id="V:Rule32" type="connector" idref="#_x0000_s3600">
          <o:proxy start="" idref="#_x0000_s3510" connectloc="3"/>
          <o:proxy end="" idref="#_x0000_s3596" connectloc="2"/>
        </o:r>
        <o:r id="V:Rule33" type="connector" idref="#_x0000_s3470"/>
        <o:r id="V:Rule34" type="connector" idref="#_x0000_s3532">
          <o:proxy start="" idref="#_x0000_s3528" connectloc="3"/>
          <o:proxy end="" idref="#_x0000_s3507" connectloc="2"/>
        </o:r>
        <o:r id="V:Rule35" type="connector" idref="#_x0000_s3603">
          <o:proxy start="" idref="#_x0000_s3596" connectloc="2"/>
          <o:proxy end="" idref="#_x0000_s3601" connectloc="0"/>
        </o:r>
        <o:r id="V:Rule36" type="connector" idref="#_x0000_s3476"/>
        <o:r id="V:Rule37" type="connector" idref="#_x0000_s3489">
          <o:proxy start="" idref="#_x0000_s3488" connectloc="0"/>
          <o:proxy end="" idref="#_x0000_s3487" connectloc="2"/>
        </o:r>
        <o:r id="V:Rule38" type="connector" idref="#_x0000_s3512">
          <o:proxy start="" idref="#_x0000_s3510" connectloc="1"/>
          <o:proxy end="" idref="#_x0000_s3487" connectloc="3"/>
        </o:r>
        <o:r id="V:Rule39" type="connector" idref="#_x0000_s3467">
          <o:proxy start="" idref="#_x0000_s3501" connectloc="1"/>
          <o:proxy end="" idref="#_x0000_s3507" connectloc="4"/>
        </o:r>
        <o:r id="V:Rule40" type="connector" idref="#_x0000_s3475"/>
        <o:r id="V:Rule41" type="connector" idref="#_x0000_s3474"/>
        <o:r id="V:Rule42" type="connector" idref="#_x0000_s3483">
          <o:proxy start="" idref="#_x0000_s3458" connectloc="0"/>
          <o:proxy end="" idref="#_x0000_s3454" connectloc="1"/>
        </o:r>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40B7"/>
    <w:pPr>
      <w:overflowPunct w:val="0"/>
      <w:autoSpaceDE w:val="0"/>
      <w:autoSpaceDN w:val="0"/>
      <w:adjustRightInd w:val="0"/>
      <w:textAlignment w:val="baseline"/>
    </w:pPr>
    <w:rPr>
      <w:rFonts w:ascii="Times New Roman" w:hAnsi="Times New Roman"/>
      <w:sz w:val="22"/>
      <w:lang w:val="en-GB"/>
    </w:rPr>
  </w:style>
  <w:style w:type="paragraph" w:styleId="Heading1">
    <w:name w:val="heading 1"/>
    <w:basedOn w:val="Normal"/>
    <w:next w:val="BodyText"/>
    <w:qFormat/>
    <w:rsid w:val="00834593"/>
    <w:pPr>
      <w:pageBreakBefore/>
      <w:pBdr>
        <w:bottom w:val="single" w:sz="8" w:space="1" w:color="auto"/>
      </w:pBdr>
      <w:spacing w:before="1920" w:after="1040"/>
      <w:outlineLvl w:val="0"/>
    </w:pPr>
    <w:rPr>
      <w:i/>
      <w:sz w:val="56"/>
      <w:szCs w:val="56"/>
    </w:rPr>
  </w:style>
  <w:style w:type="paragraph" w:styleId="Heading2">
    <w:name w:val="heading 2"/>
    <w:next w:val="BodyText"/>
    <w:qFormat/>
    <w:rsid w:val="00401083"/>
    <w:pPr>
      <w:pageBreakBefore/>
      <w:overflowPunct w:val="0"/>
      <w:autoSpaceDE w:val="0"/>
      <w:autoSpaceDN w:val="0"/>
      <w:adjustRightInd w:val="0"/>
      <w:spacing w:after="240"/>
      <w:textAlignment w:val="baseline"/>
      <w:outlineLvl w:val="1"/>
    </w:pPr>
    <w:rPr>
      <w:rFonts w:ascii="Arial" w:hAnsi="Arial"/>
      <w:sz w:val="56"/>
      <w:lang w:val="en-GB"/>
    </w:rPr>
  </w:style>
  <w:style w:type="paragraph" w:styleId="Heading3">
    <w:name w:val="heading 3"/>
    <w:basedOn w:val="Heading2"/>
    <w:next w:val="BodyText"/>
    <w:qFormat/>
    <w:rsid w:val="00DD3B4B"/>
    <w:pPr>
      <w:keepNext/>
      <w:pageBreakBefore w:val="0"/>
      <w:spacing w:before="280" w:after="120"/>
      <w:ind w:left="907"/>
      <w:outlineLvl w:val="2"/>
    </w:pPr>
    <w:rPr>
      <w:sz w:val="36"/>
    </w:rPr>
  </w:style>
  <w:style w:type="paragraph" w:styleId="Heading4">
    <w:name w:val="heading 4"/>
    <w:basedOn w:val="Heading3"/>
    <w:next w:val="BodyText"/>
    <w:qFormat/>
    <w:rsid w:val="00DD3B4B"/>
    <w:pPr>
      <w:spacing w:after="60"/>
      <w:ind w:left="1985"/>
      <w:outlineLvl w:val="3"/>
    </w:pPr>
    <w:rPr>
      <w:b/>
      <w:sz w:val="24"/>
    </w:rPr>
  </w:style>
  <w:style w:type="paragraph" w:styleId="Heading5">
    <w:name w:val="heading 5"/>
    <w:basedOn w:val="Heading4"/>
    <w:next w:val="BodyText"/>
    <w:qFormat/>
    <w:rsid w:val="000C2A81"/>
    <w:pPr>
      <w:spacing w:before="240" w:after="0"/>
      <w:outlineLvl w:val="4"/>
    </w:pPr>
    <w:rPr>
      <w:sz w:val="20"/>
    </w:rPr>
  </w:style>
  <w:style w:type="paragraph" w:styleId="Heading6">
    <w:name w:val="heading 6"/>
    <w:next w:val="Normal"/>
    <w:qFormat/>
    <w:rsid w:val="00DD3B4B"/>
    <w:pPr>
      <w:numPr>
        <w:ilvl w:val="5"/>
        <w:numId w:val="9"/>
      </w:numPr>
      <w:overflowPunct w:val="0"/>
      <w:autoSpaceDE w:val="0"/>
      <w:autoSpaceDN w:val="0"/>
      <w:adjustRightInd w:val="0"/>
      <w:textAlignment w:val="baseline"/>
      <w:outlineLvl w:val="5"/>
    </w:pPr>
    <w:rPr>
      <w:noProof/>
    </w:rPr>
  </w:style>
  <w:style w:type="paragraph" w:styleId="Heading7">
    <w:name w:val="heading 7"/>
    <w:next w:val="Normal"/>
    <w:qFormat/>
    <w:rsid w:val="00DD3B4B"/>
    <w:pPr>
      <w:numPr>
        <w:ilvl w:val="6"/>
        <w:numId w:val="9"/>
      </w:numPr>
      <w:overflowPunct w:val="0"/>
      <w:autoSpaceDE w:val="0"/>
      <w:autoSpaceDN w:val="0"/>
      <w:adjustRightInd w:val="0"/>
      <w:textAlignment w:val="baseline"/>
      <w:outlineLvl w:val="6"/>
    </w:pPr>
    <w:rPr>
      <w:noProof/>
    </w:rPr>
  </w:style>
  <w:style w:type="paragraph" w:styleId="Heading8">
    <w:name w:val="heading 8"/>
    <w:next w:val="Normal"/>
    <w:qFormat/>
    <w:rsid w:val="00DD3B4B"/>
    <w:pPr>
      <w:numPr>
        <w:ilvl w:val="7"/>
        <w:numId w:val="9"/>
      </w:numPr>
      <w:overflowPunct w:val="0"/>
      <w:autoSpaceDE w:val="0"/>
      <w:autoSpaceDN w:val="0"/>
      <w:adjustRightInd w:val="0"/>
      <w:textAlignment w:val="baseline"/>
      <w:outlineLvl w:val="7"/>
    </w:pPr>
    <w:rPr>
      <w:noProof/>
    </w:rPr>
  </w:style>
  <w:style w:type="paragraph" w:styleId="Heading9">
    <w:name w:val="heading 9"/>
    <w:next w:val="Normal"/>
    <w:qFormat/>
    <w:rsid w:val="00DD3B4B"/>
    <w:pPr>
      <w:numPr>
        <w:ilvl w:val="8"/>
        <w:numId w:val="9"/>
      </w:numPr>
      <w:overflowPunct w:val="0"/>
      <w:autoSpaceDE w:val="0"/>
      <w:autoSpaceDN w:val="0"/>
      <w:adjustRightInd w:val="0"/>
      <w:textAlignment w:val="baseline"/>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lename">
    <w:name w:val="Filename"/>
    <w:rsid w:val="008439F4"/>
    <w:rPr>
      <w:rFonts w:ascii="Courier" w:hAnsi="Courier" w:cs="Courier"/>
      <w:color w:val="000000"/>
      <w:spacing w:val="0"/>
      <w:w w:val="100"/>
      <w:sz w:val="18"/>
      <w:szCs w:val="18"/>
      <w:u w:val="none"/>
      <w:vertAlign w:val="baseline"/>
      <w:lang w:val="en-GB"/>
    </w:rPr>
  </w:style>
  <w:style w:type="paragraph" w:styleId="BodyText">
    <w:name w:val="Body Text"/>
    <w:basedOn w:val="Normal"/>
    <w:link w:val="BodyTextChar"/>
    <w:rsid w:val="00DD3B4B"/>
    <w:pPr>
      <w:spacing w:after="120"/>
      <w:ind w:left="1985"/>
    </w:pPr>
  </w:style>
  <w:style w:type="paragraph" w:styleId="ListBullet">
    <w:name w:val="List Bullet"/>
    <w:basedOn w:val="BodyText"/>
    <w:link w:val="ListBulletChar"/>
    <w:autoRedefine/>
    <w:rsid w:val="00F84729"/>
    <w:pPr>
      <w:numPr>
        <w:numId w:val="1"/>
      </w:numPr>
      <w:tabs>
        <w:tab w:val="clear" w:pos="360"/>
        <w:tab w:val="left" w:pos="2268"/>
      </w:tabs>
      <w:ind w:left="2269" w:hanging="284"/>
    </w:pPr>
    <w:rPr>
      <w:rFonts w:eastAsia="MS Mincho"/>
    </w:rPr>
  </w:style>
  <w:style w:type="paragraph" w:customStyle="1" w:styleId="ListBulletInd">
    <w:name w:val="List Bullet Ind"/>
    <w:basedOn w:val="ListBullet"/>
    <w:link w:val="ListBulletIndChar"/>
    <w:rsid w:val="00712D0E"/>
    <w:pPr>
      <w:ind w:left="2552"/>
    </w:pPr>
  </w:style>
  <w:style w:type="character" w:customStyle="1" w:styleId="TemplateText">
    <w:name w:val="Template Text"/>
    <w:basedOn w:val="DefaultParagraphFont"/>
    <w:rsid w:val="003E5CF9"/>
    <w:rPr>
      <w:color w:val="FF0000"/>
    </w:rPr>
  </w:style>
  <w:style w:type="paragraph" w:styleId="TOC2">
    <w:name w:val="toc 2"/>
    <w:basedOn w:val="TOC1"/>
    <w:next w:val="Normal"/>
    <w:autoRedefine/>
    <w:rsid w:val="00DD3B4B"/>
    <w:pPr>
      <w:ind w:left="2268"/>
    </w:pPr>
    <w:rPr>
      <w:b w:val="0"/>
    </w:rPr>
  </w:style>
  <w:style w:type="paragraph" w:styleId="TOC1">
    <w:name w:val="toc 1"/>
    <w:basedOn w:val="Normal"/>
    <w:next w:val="Normal"/>
    <w:autoRedefine/>
    <w:uiPriority w:val="39"/>
    <w:rsid w:val="00DD3B4B"/>
    <w:pPr>
      <w:tabs>
        <w:tab w:val="decimal" w:leader="dot" w:pos="7938"/>
      </w:tabs>
      <w:overflowPunct/>
      <w:autoSpaceDE/>
      <w:autoSpaceDN/>
      <w:adjustRightInd/>
      <w:ind w:left="1985"/>
      <w:textAlignment w:val="auto"/>
    </w:pPr>
    <w:rPr>
      <w:b/>
      <w:color w:val="000000"/>
    </w:rPr>
  </w:style>
  <w:style w:type="paragraph" w:customStyle="1" w:styleId="BodyTextNoMargin">
    <w:name w:val="Body Text NoMargin"/>
    <w:basedOn w:val="BodyText"/>
    <w:rsid w:val="008173FA"/>
    <w:pPr>
      <w:ind w:left="0"/>
    </w:pPr>
  </w:style>
  <w:style w:type="character" w:customStyle="1" w:styleId="GUIObject">
    <w:name w:val="GUI Object"/>
    <w:rsid w:val="00DD3B4B"/>
    <w:rPr>
      <w:b/>
    </w:rPr>
  </w:style>
  <w:style w:type="character" w:customStyle="1" w:styleId="Xref">
    <w:name w:val="Xref"/>
    <w:rsid w:val="00DD3B4B"/>
    <w:rPr>
      <w:i/>
    </w:rPr>
  </w:style>
  <w:style w:type="paragraph" w:customStyle="1" w:styleId="Note">
    <w:name w:val="_Note"/>
    <w:basedOn w:val="BodyText"/>
    <w:next w:val="BodyText"/>
    <w:rsid w:val="00C642D2"/>
    <w:pPr>
      <w:numPr>
        <w:numId w:val="17"/>
      </w:numPr>
    </w:pPr>
  </w:style>
  <w:style w:type="character" w:customStyle="1" w:styleId="BodyTextChar">
    <w:name w:val="Body Text Char"/>
    <w:basedOn w:val="DefaultParagraphFont"/>
    <w:link w:val="BodyText"/>
    <w:rsid w:val="00265273"/>
    <w:rPr>
      <w:sz w:val="22"/>
      <w:lang w:val="en-GB" w:eastAsia="en-US" w:bidi="ar-SA"/>
    </w:rPr>
  </w:style>
  <w:style w:type="paragraph" w:styleId="TOC3">
    <w:name w:val="toc 3"/>
    <w:basedOn w:val="TOC2"/>
    <w:next w:val="Normal"/>
    <w:autoRedefine/>
    <w:uiPriority w:val="39"/>
    <w:rsid w:val="00DD3B4B"/>
    <w:pPr>
      <w:ind w:left="2552"/>
    </w:pPr>
  </w:style>
  <w:style w:type="paragraph" w:styleId="TOC4">
    <w:name w:val="toc 4"/>
    <w:basedOn w:val="Normal"/>
    <w:next w:val="Normal"/>
    <w:autoRedefine/>
    <w:semiHidden/>
    <w:rsid w:val="00DD3B4B"/>
    <w:pPr>
      <w:ind w:left="660"/>
    </w:pPr>
  </w:style>
  <w:style w:type="paragraph" w:styleId="ListNumber">
    <w:name w:val="List Number"/>
    <w:basedOn w:val="BodyText"/>
    <w:rsid w:val="000A0B64"/>
    <w:pPr>
      <w:numPr>
        <w:numId w:val="10"/>
      </w:numPr>
    </w:pPr>
  </w:style>
  <w:style w:type="paragraph" w:styleId="TOC5">
    <w:name w:val="toc 5"/>
    <w:basedOn w:val="Normal"/>
    <w:next w:val="Normal"/>
    <w:autoRedefine/>
    <w:semiHidden/>
    <w:rsid w:val="00DD3B4B"/>
    <w:pPr>
      <w:ind w:left="880"/>
    </w:pPr>
  </w:style>
  <w:style w:type="paragraph" w:styleId="TOC6">
    <w:name w:val="toc 6"/>
    <w:basedOn w:val="Normal"/>
    <w:next w:val="Normal"/>
    <w:autoRedefine/>
    <w:semiHidden/>
    <w:rsid w:val="00DD3B4B"/>
    <w:pPr>
      <w:ind w:left="1100"/>
    </w:pPr>
  </w:style>
  <w:style w:type="character" w:styleId="Hyperlink">
    <w:name w:val="Hyperlink"/>
    <w:basedOn w:val="DefaultParagraphFont"/>
    <w:uiPriority w:val="99"/>
    <w:rsid w:val="00B62A7D"/>
    <w:rPr>
      <w:color w:val="0000FF"/>
      <w:u w:val="single"/>
    </w:rPr>
  </w:style>
  <w:style w:type="character" w:customStyle="1" w:styleId="ListBulletChar">
    <w:name w:val="List Bullet Char"/>
    <w:basedOn w:val="BodyTextChar"/>
    <w:link w:val="ListBullet"/>
    <w:rsid w:val="00F84729"/>
    <w:rPr>
      <w:rFonts w:eastAsia="MS Mincho"/>
    </w:rPr>
  </w:style>
  <w:style w:type="paragraph" w:customStyle="1" w:styleId="Example">
    <w:name w:val="_Example"/>
    <w:basedOn w:val="BodyText"/>
    <w:next w:val="BodyText"/>
    <w:rsid w:val="008B584C"/>
    <w:pPr>
      <w:numPr>
        <w:numId w:val="15"/>
      </w:numPr>
      <w:pBdr>
        <w:top w:val="single" w:sz="2" w:space="4" w:color="FFFFFF"/>
        <w:left w:val="single" w:sz="2" w:space="0" w:color="FFFFFF"/>
        <w:bottom w:val="single" w:sz="2" w:space="6" w:color="FFFFFF"/>
        <w:right w:val="single" w:sz="2" w:space="4" w:color="FFFFFF"/>
      </w:pBdr>
      <w:shd w:val="clear" w:color="auto" w:fill="E6E6E6"/>
    </w:pPr>
    <w:rPr>
      <w:szCs w:val="22"/>
    </w:rPr>
  </w:style>
  <w:style w:type="paragraph" w:customStyle="1" w:styleId="StepNext">
    <w:name w:val="_Step Next"/>
    <w:basedOn w:val="StepFirst"/>
    <w:rsid w:val="00926112"/>
  </w:style>
  <w:style w:type="paragraph" w:styleId="Footer">
    <w:name w:val="footer"/>
    <w:basedOn w:val="Normal"/>
    <w:rsid w:val="00116CF6"/>
    <w:pPr>
      <w:tabs>
        <w:tab w:val="right" w:pos="8789"/>
      </w:tabs>
    </w:pPr>
    <w:rPr>
      <w:i/>
      <w:sz w:val="20"/>
    </w:rPr>
  </w:style>
  <w:style w:type="paragraph" w:styleId="Header">
    <w:name w:val="header"/>
    <w:basedOn w:val="Normal"/>
    <w:rsid w:val="00116CF6"/>
    <w:pPr>
      <w:pBdr>
        <w:bottom w:val="single" w:sz="4" w:space="1" w:color="auto"/>
      </w:pBdr>
      <w:tabs>
        <w:tab w:val="right" w:pos="8789"/>
      </w:tabs>
    </w:pPr>
    <w:rPr>
      <w:i/>
      <w:sz w:val="20"/>
      <w:szCs w:val="22"/>
    </w:rPr>
  </w:style>
  <w:style w:type="character" w:customStyle="1" w:styleId="ListBulletIndChar">
    <w:name w:val="List Bullet Ind Char"/>
    <w:basedOn w:val="ListBulletChar"/>
    <w:link w:val="ListBulletInd"/>
    <w:rsid w:val="00320DFA"/>
  </w:style>
  <w:style w:type="paragraph" w:styleId="CommentSubject">
    <w:name w:val="annotation subject"/>
    <w:basedOn w:val="CommentText"/>
    <w:next w:val="CommentText"/>
    <w:semiHidden/>
    <w:rsid w:val="00AA68F9"/>
    <w:pPr>
      <w:overflowPunct w:val="0"/>
      <w:autoSpaceDE w:val="0"/>
      <w:autoSpaceDN w:val="0"/>
      <w:adjustRightInd w:val="0"/>
      <w:textAlignment w:val="baseline"/>
    </w:pPr>
    <w:rPr>
      <w:b/>
      <w:bCs/>
    </w:rPr>
  </w:style>
  <w:style w:type="paragraph" w:customStyle="1" w:styleId="StepFirst">
    <w:name w:val="_Step First"/>
    <w:basedOn w:val="BodyText"/>
    <w:next w:val="StepNext"/>
    <w:rsid w:val="00926112"/>
    <w:pPr>
      <w:numPr>
        <w:numId w:val="14"/>
      </w:numPr>
      <w:tabs>
        <w:tab w:val="left" w:pos="2268"/>
      </w:tabs>
    </w:pPr>
  </w:style>
  <w:style w:type="paragraph" w:styleId="Index1">
    <w:name w:val="index 1"/>
    <w:basedOn w:val="Normal"/>
    <w:next w:val="Normal"/>
    <w:rsid w:val="00DD3B4B"/>
    <w:pPr>
      <w:ind w:left="240" w:hanging="240"/>
    </w:pPr>
  </w:style>
  <w:style w:type="paragraph" w:styleId="Index2">
    <w:name w:val="index 2"/>
    <w:basedOn w:val="Normal"/>
    <w:next w:val="Normal"/>
    <w:rsid w:val="00DD3B4B"/>
    <w:pPr>
      <w:ind w:left="480" w:hanging="240"/>
    </w:pPr>
  </w:style>
  <w:style w:type="paragraph" w:styleId="Index3">
    <w:name w:val="index 3"/>
    <w:basedOn w:val="Normal"/>
    <w:next w:val="Normal"/>
    <w:rsid w:val="00DD3B4B"/>
    <w:pPr>
      <w:ind w:left="720" w:hanging="240"/>
    </w:pPr>
  </w:style>
  <w:style w:type="paragraph" w:styleId="Index4">
    <w:name w:val="index 4"/>
    <w:basedOn w:val="Normal"/>
    <w:next w:val="Normal"/>
    <w:autoRedefine/>
    <w:semiHidden/>
    <w:rsid w:val="00DD3B4B"/>
    <w:pPr>
      <w:ind w:left="960" w:hanging="240"/>
    </w:pPr>
  </w:style>
  <w:style w:type="paragraph" w:styleId="Index5">
    <w:name w:val="index 5"/>
    <w:basedOn w:val="Normal"/>
    <w:next w:val="Normal"/>
    <w:autoRedefine/>
    <w:semiHidden/>
    <w:rsid w:val="00DD3B4B"/>
    <w:pPr>
      <w:ind w:left="1200" w:hanging="240"/>
    </w:pPr>
  </w:style>
  <w:style w:type="paragraph" w:styleId="Index6">
    <w:name w:val="index 6"/>
    <w:basedOn w:val="Normal"/>
    <w:next w:val="Normal"/>
    <w:autoRedefine/>
    <w:semiHidden/>
    <w:rsid w:val="00DD3B4B"/>
    <w:pPr>
      <w:ind w:left="1440" w:hanging="240"/>
    </w:pPr>
  </w:style>
  <w:style w:type="paragraph" w:styleId="Index7">
    <w:name w:val="index 7"/>
    <w:basedOn w:val="Normal"/>
    <w:next w:val="Normal"/>
    <w:autoRedefine/>
    <w:semiHidden/>
    <w:rsid w:val="00DD3B4B"/>
    <w:pPr>
      <w:ind w:left="1680" w:hanging="240"/>
    </w:pPr>
  </w:style>
  <w:style w:type="paragraph" w:styleId="Index8">
    <w:name w:val="index 8"/>
    <w:basedOn w:val="Normal"/>
    <w:next w:val="Normal"/>
    <w:autoRedefine/>
    <w:semiHidden/>
    <w:rsid w:val="00DD3B4B"/>
    <w:pPr>
      <w:ind w:left="1920" w:hanging="240"/>
    </w:pPr>
  </w:style>
  <w:style w:type="paragraph" w:styleId="Index9">
    <w:name w:val="index 9"/>
    <w:basedOn w:val="Normal"/>
    <w:next w:val="Normal"/>
    <w:autoRedefine/>
    <w:semiHidden/>
    <w:rsid w:val="00DD3B4B"/>
    <w:pPr>
      <w:ind w:left="2160" w:hanging="240"/>
    </w:pPr>
  </w:style>
  <w:style w:type="paragraph" w:styleId="IndexHeading">
    <w:name w:val="index heading"/>
    <w:basedOn w:val="Normal"/>
    <w:next w:val="Index1"/>
    <w:rsid w:val="00DD3B4B"/>
    <w:rPr>
      <w:rFonts w:ascii="Arial" w:hAnsi="Arial"/>
      <w:b/>
      <w:bCs/>
    </w:rPr>
  </w:style>
  <w:style w:type="paragraph" w:styleId="Title">
    <w:name w:val="Title"/>
    <w:next w:val="Normal"/>
    <w:qFormat/>
    <w:rsid w:val="00DD3B4B"/>
    <w:pPr>
      <w:spacing w:before="600" w:after="1080"/>
      <w:jc w:val="center"/>
      <w:outlineLvl w:val="0"/>
    </w:pPr>
    <w:rPr>
      <w:rFonts w:ascii="Arial" w:hAnsi="Arial"/>
      <w:bCs/>
      <w:kern w:val="28"/>
      <w:sz w:val="72"/>
      <w:szCs w:val="32"/>
      <w:lang w:val="en-GB"/>
    </w:rPr>
  </w:style>
  <w:style w:type="paragraph" w:customStyle="1" w:styleId="ExampleNumFirst">
    <w:name w:val="_Example Num First"/>
    <w:basedOn w:val="Example"/>
    <w:next w:val="ExampleNumNext"/>
    <w:rsid w:val="00492FF9"/>
    <w:pPr>
      <w:numPr>
        <w:numId w:val="16"/>
      </w:numPr>
    </w:pPr>
  </w:style>
  <w:style w:type="paragraph" w:customStyle="1" w:styleId="SeeAlso">
    <w:name w:val="_SeeAlso"/>
    <w:basedOn w:val="BodyText"/>
    <w:next w:val="BodyText"/>
    <w:rsid w:val="00C642D2"/>
    <w:pPr>
      <w:numPr>
        <w:numId w:val="18"/>
      </w:numPr>
    </w:pPr>
  </w:style>
  <w:style w:type="paragraph" w:customStyle="1" w:styleId="CodeText">
    <w:name w:val="Code Text"/>
    <w:basedOn w:val="BodyText"/>
    <w:rsid w:val="0026099A"/>
    <w:pPr>
      <w:tabs>
        <w:tab w:val="left" w:pos="2410"/>
        <w:tab w:val="left" w:pos="2841"/>
        <w:tab w:val="left" w:pos="3272"/>
        <w:tab w:val="left" w:pos="3703"/>
        <w:tab w:val="left" w:pos="4133"/>
        <w:tab w:val="left" w:pos="4564"/>
        <w:tab w:val="left" w:pos="4995"/>
        <w:tab w:val="left" w:pos="5426"/>
      </w:tabs>
    </w:pPr>
    <w:rPr>
      <w:rFonts w:ascii="Courier" w:hAnsi="Courier" w:cs="Courier"/>
      <w:color w:val="000000"/>
      <w:w w:val="0"/>
      <w:sz w:val="18"/>
      <w:szCs w:val="18"/>
    </w:rPr>
  </w:style>
  <w:style w:type="character" w:styleId="PageNumber">
    <w:name w:val="page number"/>
    <w:basedOn w:val="DefaultParagraphFont"/>
    <w:rsid w:val="00DD3B4B"/>
  </w:style>
  <w:style w:type="paragraph" w:styleId="Subtitle">
    <w:name w:val="Subtitle"/>
    <w:basedOn w:val="Title"/>
    <w:qFormat/>
    <w:rsid w:val="0030561D"/>
    <w:pPr>
      <w:spacing w:before="840" w:after="0"/>
      <w:outlineLvl w:val="1"/>
    </w:pPr>
    <w:rPr>
      <w:rFonts w:cs="Arial"/>
      <w:sz w:val="36"/>
      <w:szCs w:val="36"/>
    </w:rPr>
  </w:style>
  <w:style w:type="table" w:customStyle="1" w:styleId="GrayHead">
    <w:name w:val="GrayHead"/>
    <w:basedOn w:val="TableGrid"/>
    <w:rsid w:val="00122703"/>
    <w:tblPr>
      <w:tblInd w:w="2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57" w:type="dxa"/>
        <w:right w:w="108" w:type="dxa"/>
      </w:tblCellMar>
    </w:tblPr>
    <w:trPr>
      <w:cantSplit/>
    </w:trPr>
    <w:tblStylePr w:type="firstRow">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6E6"/>
      </w:tcPr>
    </w:tblStylePr>
  </w:style>
  <w:style w:type="paragraph" w:customStyle="1" w:styleId="Version">
    <w:name w:val="Version"/>
    <w:basedOn w:val="Subtitle"/>
    <w:rsid w:val="00DD3B4B"/>
    <w:pPr>
      <w:spacing w:before="360"/>
    </w:pPr>
  </w:style>
  <w:style w:type="paragraph" w:styleId="TOC7">
    <w:name w:val="toc 7"/>
    <w:basedOn w:val="Normal"/>
    <w:next w:val="Normal"/>
    <w:autoRedefine/>
    <w:semiHidden/>
    <w:rsid w:val="00DD3B4B"/>
    <w:pPr>
      <w:ind w:left="1320"/>
    </w:pPr>
  </w:style>
  <w:style w:type="paragraph" w:styleId="TOC8">
    <w:name w:val="toc 8"/>
    <w:basedOn w:val="Normal"/>
    <w:next w:val="Normal"/>
    <w:autoRedefine/>
    <w:semiHidden/>
    <w:rsid w:val="00DD3B4B"/>
    <w:pPr>
      <w:ind w:left="1540"/>
    </w:pPr>
  </w:style>
  <w:style w:type="paragraph" w:styleId="TOC9">
    <w:name w:val="toc 9"/>
    <w:basedOn w:val="Normal"/>
    <w:next w:val="Normal"/>
    <w:autoRedefine/>
    <w:semiHidden/>
    <w:rsid w:val="00DD3B4B"/>
    <w:pPr>
      <w:ind w:left="1760"/>
    </w:pPr>
  </w:style>
  <w:style w:type="paragraph" w:customStyle="1" w:styleId="BodyTextInd">
    <w:name w:val="Body Text Ind"/>
    <w:basedOn w:val="BodyText"/>
    <w:rsid w:val="00712D0E"/>
    <w:pPr>
      <w:ind w:left="2268"/>
    </w:pPr>
  </w:style>
  <w:style w:type="paragraph" w:customStyle="1" w:styleId="HeadingIndex">
    <w:name w:val="Heading Index"/>
    <w:basedOn w:val="Normal"/>
    <w:rsid w:val="00932B20"/>
    <w:pPr>
      <w:outlineLvl w:val="0"/>
    </w:pPr>
    <w:rPr>
      <w:rFonts w:eastAsia="MS Mincho"/>
      <w:i/>
      <w:sz w:val="48"/>
    </w:rPr>
  </w:style>
  <w:style w:type="paragraph" w:styleId="BalloonText">
    <w:name w:val="Balloon Text"/>
    <w:basedOn w:val="Normal"/>
    <w:semiHidden/>
    <w:rsid w:val="00F26EF8"/>
    <w:rPr>
      <w:rFonts w:ascii="Tahoma" w:hAnsi="Tahoma" w:cs="Tahoma"/>
      <w:sz w:val="16"/>
      <w:szCs w:val="16"/>
    </w:rPr>
  </w:style>
  <w:style w:type="paragraph" w:styleId="CommentText">
    <w:name w:val="annotation text"/>
    <w:basedOn w:val="Normal"/>
    <w:semiHidden/>
    <w:rsid w:val="00DD3B4B"/>
    <w:pPr>
      <w:overflowPunct/>
      <w:autoSpaceDE/>
      <w:autoSpaceDN/>
      <w:adjustRightInd/>
      <w:textAlignment w:val="auto"/>
    </w:pPr>
    <w:rPr>
      <w:sz w:val="20"/>
    </w:rPr>
  </w:style>
  <w:style w:type="paragraph" w:styleId="Caption">
    <w:name w:val="caption"/>
    <w:basedOn w:val="BodyText"/>
    <w:next w:val="BodyText"/>
    <w:qFormat/>
    <w:rsid w:val="00DD3B4B"/>
    <w:pPr>
      <w:tabs>
        <w:tab w:val="left" w:pos="851"/>
      </w:tabs>
      <w:spacing w:before="120"/>
      <w:ind w:left="2836" w:hanging="851"/>
    </w:pPr>
    <w:rPr>
      <w:bCs/>
      <w:i/>
      <w:sz w:val="18"/>
    </w:rPr>
  </w:style>
  <w:style w:type="paragraph" w:customStyle="1" w:styleId="GraphicText">
    <w:name w:val="Graphic Text"/>
    <w:rsid w:val="00DD3B4B"/>
    <w:pPr>
      <w:jc w:val="center"/>
    </w:pPr>
    <w:rPr>
      <w:rFonts w:ascii="Arial" w:hAnsi="Arial"/>
      <w:sz w:val="16"/>
      <w:lang w:val="en-GB"/>
    </w:rPr>
  </w:style>
  <w:style w:type="paragraph" w:customStyle="1" w:styleId="Caption1">
    <w:name w:val="Caption1"/>
    <w:basedOn w:val="BodyText"/>
    <w:next w:val="BodyText"/>
    <w:rsid w:val="001F4CB0"/>
    <w:pPr>
      <w:numPr>
        <w:numId w:val="19"/>
      </w:numPr>
    </w:pPr>
    <w:rPr>
      <w:rFonts w:eastAsia="MS Mincho"/>
      <w:i/>
      <w:sz w:val="18"/>
    </w:rPr>
  </w:style>
  <w:style w:type="paragraph" w:customStyle="1" w:styleId="TableHead">
    <w:name w:val="Table Head"/>
    <w:basedOn w:val="Normal"/>
    <w:link w:val="TableHeadChar"/>
    <w:rsid w:val="00DD3B4B"/>
    <w:rPr>
      <w:rFonts w:ascii="Arial" w:hAnsi="Arial"/>
      <w:b/>
      <w:sz w:val="18"/>
    </w:rPr>
  </w:style>
  <w:style w:type="paragraph" w:customStyle="1" w:styleId="ExampleNumNext">
    <w:name w:val="_Example Num Next"/>
    <w:basedOn w:val="ExampleNumFirst"/>
    <w:rsid w:val="00203C48"/>
  </w:style>
  <w:style w:type="character" w:styleId="CommentReference">
    <w:name w:val="annotation reference"/>
    <w:basedOn w:val="DefaultParagraphFont"/>
    <w:semiHidden/>
    <w:rsid w:val="008C4842"/>
    <w:rPr>
      <w:sz w:val="16"/>
    </w:rPr>
  </w:style>
  <w:style w:type="table" w:styleId="TableGrid">
    <w:name w:val="Table Grid"/>
    <w:basedOn w:val="TableNormal"/>
    <w:rsid w:val="00211023"/>
    <w:pPr>
      <w:overflowPunct w:val="0"/>
      <w:autoSpaceDE w:val="0"/>
      <w:autoSpaceDN w:val="0"/>
      <w:adjustRightInd w:val="0"/>
      <w:textAlignment w:val="baseline"/>
    </w:pPr>
    <w:tblPr>
      <w:tblInd w:w="2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customStyle="1" w:styleId="Layout">
    <w:name w:val="Layout"/>
    <w:basedOn w:val="TableNormal"/>
    <w:rsid w:val="000F2391"/>
    <w:pPr>
      <w:spacing w:after="120"/>
      <w:ind w:left="1985"/>
    </w:pPr>
    <w:tblPr>
      <w:tblInd w:w="1985" w:type="dxa"/>
      <w:tblCellMar>
        <w:top w:w="0" w:type="dxa"/>
        <w:left w:w="108" w:type="dxa"/>
        <w:bottom w:w="0" w:type="dxa"/>
        <w:right w:w="108" w:type="dxa"/>
      </w:tblCellMar>
    </w:tblPr>
  </w:style>
  <w:style w:type="paragraph" w:customStyle="1" w:styleId="HeadingToc">
    <w:name w:val="Heading Toc"/>
    <w:basedOn w:val="Heading2"/>
    <w:next w:val="BodyText"/>
    <w:rsid w:val="00DF1536"/>
  </w:style>
  <w:style w:type="character" w:customStyle="1" w:styleId="Highlight">
    <w:name w:val="Highlight"/>
    <w:rsid w:val="00AD2A7B"/>
    <w:rPr>
      <w:b/>
      <w:bCs/>
      <w:color w:val="000000"/>
      <w:vertAlign w:val="baseline"/>
    </w:rPr>
  </w:style>
  <w:style w:type="character" w:customStyle="1" w:styleId="Code">
    <w:name w:val="Code"/>
    <w:rsid w:val="00AD2A7B"/>
    <w:rPr>
      <w:rFonts w:ascii="Courier" w:hAnsi="Courier" w:cs="Courier"/>
      <w:color w:val="000000"/>
      <w:spacing w:val="0"/>
      <w:w w:val="100"/>
      <w:sz w:val="18"/>
      <w:szCs w:val="18"/>
      <w:u w:val="none"/>
      <w:vertAlign w:val="baseline"/>
      <w:lang w:val="en-GB"/>
    </w:rPr>
  </w:style>
  <w:style w:type="character" w:customStyle="1" w:styleId="TableHeadChar">
    <w:name w:val="Table Head Char"/>
    <w:basedOn w:val="DefaultParagraphFont"/>
    <w:link w:val="TableHead"/>
    <w:rsid w:val="0026714C"/>
    <w:rPr>
      <w:rFonts w:ascii="Arial" w:hAnsi="Arial"/>
      <w:b/>
      <w:sz w:val="18"/>
      <w:lang w:val="en-GB" w:eastAsia="en-US" w:bidi="ar-SA"/>
    </w:rPr>
  </w:style>
  <w:style w:type="numbering" w:styleId="111111">
    <w:name w:val="Outline List 2"/>
    <w:basedOn w:val="NoList"/>
    <w:semiHidden/>
    <w:rsid w:val="00B736E8"/>
    <w:pPr>
      <w:numPr>
        <w:numId w:val="11"/>
      </w:numPr>
    </w:pPr>
  </w:style>
  <w:style w:type="numbering" w:styleId="1ai">
    <w:name w:val="Outline List 1"/>
    <w:basedOn w:val="NoList"/>
    <w:semiHidden/>
    <w:rsid w:val="00B736E8"/>
    <w:pPr>
      <w:numPr>
        <w:numId w:val="12"/>
      </w:numPr>
    </w:pPr>
  </w:style>
  <w:style w:type="numbering" w:styleId="ArticleSection">
    <w:name w:val="Outline List 3"/>
    <w:basedOn w:val="NoList"/>
    <w:semiHidden/>
    <w:rsid w:val="00B736E8"/>
    <w:pPr>
      <w:numPr>
        <w:numId w:val="13"/>
      </w:numPr>
    </w:pPr>
  </w:style>
  <w:style w:type="paragraph" w:styleId="BlockText">
    <w:name w:val="Block Text"/>
    <w:basedOn w:val="Normal"/>
    <w:semiHidden/>
    <w:rsid w:val="00B736E8"/>
    <w:pPr>
      <w:spacing w:after="120"/>
      <w:ind w:left="1440" w:right="1440"/>
    </w:pPr>
  </w:style>
  <w:style w:type="paragraph" w:styleId="Closing">
    <w:name w:val="Closing"/>
    <w:basedOn w:val="Normal"/>
    <w:semiHidden/>
    <w:rsid w:val="00B736E8"/>
    <w:pPr>
      <w:ind w:left="4252"/>
    </w:pPr>
  </w:style>
  <w:style w:type="paragraph" w:styleId="Date">
    <w:name w:val="Date"/>
    <w:basedOn w:val="Normal"/>
    <w:next w:val="Normal"/>
    <w:semiHidden/>
    <w:rsid w:val="00B736E8"/>
  </w:style>
  <w:style w:type="paragraph" w:styleId="E-mailSignature">
    <w:name w:val="E-mail Signature"/>
    <w:basedOn w:val="Normal"/>
    <w:semiHidden/>
    <w:rsid w:val="00B736E8"/>
  </w:style>
  <w:style w:type="character" w:styleId="Emphasis">
    <w:name w:val="Emphasis"/>
    <w:basedOn w:val="DefaultParagraphFont"/>
    <w:qFormat/>
    <w:rsid w:val="00B736E8"/>
    <w:rPr>
      <w:i/>
      <w:iCs/>
    </w:rPr>
  </w:style>
  <w:style w:type="paragraph" w:styleId="EnvelopeAddress">
    <w:name w:val="envelope address"/>
    <w:basedOn w:val="Normal"/>
    <w:semiHidden/>
    <w:rsid w:val="00B736E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B736E8"/>
    <w:rPr>
      <w:rFonts w:ascii="Arial" w:hAnsi="Arial" w:cs="Arial"/>
      <w:sz w:val="20"/>
    </w:rPr>
  </w:style>
  <w:style w:type="character" w:styleId="HTMLAcronym">
    <w:name w:val="HTML Acronym"/>
    <w:aliases w:val=" akronym"/>
    <w:basedOn w:val="DefaultParagraphFont"/>
    <w:semiHidden/>
    <w:rsid w:val="00B736E8"/>
  </w:style>
  <w:style w:type="paragraph" w:styleId="HTMLAddress">
    <w:name w:val="HTML Address"/>
    <w:aliases w:val=" adress"/>
    <w:basedOn w:val="Normal"/>
    <w:semiHidden/>
    <w:rsid w:val="00B736E8"/>
    <w:rPr>
      <w:i/>
      <w:iCs/>
    </w:rPr>
  </w:style>
  <w:style w:type="character" w:styleId="HTMLCite">
    <w:name w:val="HTML Cite"/>
    <w:aliases w:val=" citat"/>
    <w:basedOn w:val="DefaultParagraphFont"/>
    <w:semiHidden/>
    <w:rsid w:val="00B736E8"/>
    <w:rPr>
      <w:i/>
      <w:iCs/>
    </w:rPr>
  </w:style>
  <w:style w:type="character" w:styleId="HTMLCode">
    <w:name w:val="HTML Code"/>
    <w:basedOn w:val="DefaultParagraphFont"/>
    <w:semiHidden/>
    <w:rsid w:val="00B736E8"/>
    <w:rPr>
      <w:rFonts w:ascii="Courier New" w:hAnsi="Courier New" w:cs="Courier New"/>
      <w:sz w:val="20"/>
      <w:szCs w:val="20"/>
    </w:rPr>
  </w:style>
  <w:style w:type="character" w:styleId="HTMLDefinition">
    <w:name w:val="HTML Definition"/>
    <w:basedOn w:val="DefaultParagraphFont"/>
    <w:semiHidden/>
    <w:rsid w:val="00B736E8"/>
    <w:rPr>
      <w:i/>
      <w:iCs/>
    </w:rPr>
  </w:style>
  <w:style w:type="character" w:styleId="HTMLKeyboard">
    <w:name w:val="HTML Keyboard"/>
    <w:aliases w:val=" tangentbord"/>
    <w:basedOn w:val="DefaultParagraphFont"/>
    <w:semiHidden/>
    <w:rsid w:val="00B736E8"/>
    <w:rPr>
      <w:rFonts w:ascii="Courier New" w:hAnsi="Courier New" w:cs="Courier New"/>
      <w:sz w:val="20"/>
      <w:szCs w:val="20"/>
    </w:rPr>
  </w:style>
  <w:style w:type="paragraph" w:styleId="HTMLPreformatted">
    <w:name w:val="HTML Preformatted"/>
    <w:aliases w:val=" förformaterad"/>
    <w:basedOn w:val="Normal"/>
    <w:semiHidden/>
    <w:rsid w:val="00B736E8"/>
    <w:rPr>
      <w:rFonts w:ascii="Courier New" w:hAnsi="Courier New" w:cs="Courier New"/>
      <w:sz w:val="20"/>
    </w:rPr>
  </w:style>
  <w:style w:type="character" w:styleId="HTMLSample">
    <w:name w:val="HTML Sample"/>
    <w:aliases w:val=" exempel"/>
    <w:basedOn w:val="DefaultParagraphFont"/>
    <w:semiHidden/>
    <w:rsid w:val="00B736E8"/>
    <w:rPr>
      <w:rFonts w:ascii="Courier New" w:hAnsi="Courier New" w:cs="Courier New"/>
    </w:rPr>
  </w:style>
  <w:style w:type="character" w:styleId="HTMLTypewriter">
    <w:name w:val="HTML Typewriter"/>
    <w:aliases w:val=" skrivmaskin"/>
    <w:basedOn w:val="DefaultParagraphFont"/>
    <w:semiHidden/>
    <w:rsid w:val="00B736E8"/>
    <w:rPr>
      <w:rFonts w:ascii="Courier New" w:hAnsi="Courier New" w:cs="Courier New"/>
      <w:sz w:val="20"/>
      <w:szCs w:val="20"/>
    </w:rPr>
  </w:style>
  <w:style w:type="character" w:styleId="HTMLVariable">
    <w:name w:val="HTML Variable"/>
    <w:aliases w:val=" variabel"/>
    <w:basedOn w:val="DefaultParagraphFont"/>
    <w:semiHidden/>
    <w:rsid w:val="00B736E8"/>
    <w:rPr>
      <w:i/>
      <w:iCs/>
    </w:rPr>
  </w:style>
  <w:style w:type="character" w:styleId="LineNumber">
    <w:name w:val="line number"/>
    <w:basedOn w:val="DefaultParagraphFont"/>
    <w:semiHidden/>
    <w:rsid w:val="00B736E8"/>
  </w:style>
  <w:style w:type="paragraph" w:styleId="List">
    <w:name w:val="List"/>
    <w:basedOn w:val="Normal"/>
    <w:semiHidden/>
    <w:rsid w:val="00B736E8"/>
    <w:pPr>
      <w:ind w:left="283" w:hanging="283"/>
    </w:pPr>
  </w:style>
  <w:style w:type="paragraph" w:styleId="List2">
    <w:name w:val="List 2"/>
    <w:basedOn w:val="Normal"/>
    <w:semiHidden/>
    <w:rsid w:val="00B736E8"/>
    <w:pPr>
      <w:ind w:left="566" w:hanging="283"/>
    </w:pPr>
  </w:style>
  <w:style w:type="paragraph" w:styleId="List3">
    <w:name w:val="List 3"/>
    <w:basedOn w:val="Normal"/>
    <w:semiHidden/>
    <w:rsid w:val="00B736E8"/>
    <w:pPr>
      <w:ind w:left="849" w:hanging="283"/>
    </w:pPr>
  </w:style>
  <w:style w:type="paragraph" w:styleId="List4">
    <w:name w:val="List 4"/>
    <w:basedOn w:val="Normal"/>
    <w:semiHidden/>
    <w:rsid w:val="00B736E8"/>
    <w:pPr>
      <w:ind w:left="1132" w:hanging="283"/>
    </w:pPr>
  </w:style>
  <w:style w:type="paragraph" w:styleId="List5">
    <w:name w:val="List 5"/>
    <w:basedOn w:val="Normal"/>
    <w:semiHidden/>
    <w:rsid w:val="00B736E8"/>
    <w:pPr>
      <w:ind w:left="1415" w:hanging="283"/>
    </w:pPr>
  </w:style>
  <w:style w:type="paragraph" w:styleId="ListBullet3">
    <w:name w:val="List Bullet 3"/>
    <w:basedOn w:val="Normal"/>
    <w:autoRedefine/>
    <w:semiHidden/>
    <w:rsid w:val="00B736E8"/>
    <w:pPr>
      <w:numPr>
        <w:numId w:val="2"/>
      </w:numPr>
    </w:pPr>
  </w:style>
  <w:style w:type="paragraph" w:styleId="ListBullet4">
    <w:name w:val="List Bullet 4"/>
    <w:basedOn w:val="Normal"/>
    <w:autoRedefine/>
    <w:semiHidden/>
    <w:rsid w:val="00B736E8"/>
    <w:pPr>
      <w:numPr>
        <w:numId w:val="3"/>
      </w:numPr>
    </w:pPr>
  </w:style>
  <w:style w:type="paragraph" w:styleId="ListBullet5">
    <w:name w:val="List Bullet 5"/>
    <w:basedOn w:val="Normal"/>
    <w:autoRedefine/>
    <w:semiHidden/>
    <w:rsid w:val="00B736E8"/>
    <w:pPr>
      <w:numPr>
        <w:numId w:val="4"/>
      </w:numPr>
    </w:pPr>
  </w:style>
  <w:style w:type="paragraph" w:styleId="ListContinue">
    <w:name w:val="List Continue"/>
    <w:basedOn w:val="Normal"/>
    <w:semiHidden/>
    <w:rsid w:val="00B736E8"/>
    <w:pPr>
      <w:spacing w:after="120"/>
      <w:ind w:left="283"/>
    </w:pPr>
  </w:style>
  <w:style w:type="paragraph" w:styleId="ListContinue2">
    <w:name w:val="List Continue 2"/>
    <w:basedOn w:val="Normal"/>
    <w:semiHidden/>
    <w:rsid w:val="00B736E8"/>
    <w:pPr>
      <w:spacing w:after="120"/>
      <w:ind w:left="566"/>
    </w:pPr>
  </w:style>
  <w:style w:type="paragraph" w:styleId="ListContinue3">
    <w:name w:val="List Continue 3"/>
    <w:basedOn w:val="Normal"/>
    <w:semiHidden/>
    <w:rsid w:val="00B736E8"/>
    <w:pPr>
      <w:spacing w:after="120"/>
      <w:ind w:left="849"/>
    </w:pPr>
  </w:style>
  <w:style w:type="paragraph" w:styleId="ListContinue4">
    <w:name w:val="List Continue 4"/>
    <w:basedOn w:val="Normal"/>
    <w:semiHidden/>
    <w:rsid w:val="00B736E8"/>
    <w:pPr>
      <w:spacing w:after="120"/>
      <w:ind w:left="1132"/>
    </w:pPr>
  </w:style>
  <w:style w:type="paragraph" w:styleId="ListContinue5">
    <w:name w:val="List Continue 5"/>
    <w:basedOn w:val="Normal"/>
    <w:semiHidden/>
    <w:rsid w:val="00B736E8"/>
    <w:pPr>
      <w:spacing w:after="120"/>
      <w:ind w:left="1415"/>
    </w:pPr>
  </w:style>
  <w:style w:type="paragraph" w:styleId="ListNumber2">
    <w:name w:val="List Number 2"/>
    <w:basedOn w:val="Normal"/>
    <w:semiHidden/>
    <w:rsid w:val="00B736E8"/>
    <w:pPr>
      <w:numPr>
        <w:numId w:val="5"/>
      </w:numPr>
    </w:pPr>
  </w:style>
  <w:style w:type="paragraph" w:styleId="ListNumber3">
    <w:name w:val="List Number 3"/>
    <w:basedOn w:val="Normal"/>
    <w:semiHidden/>
    <w:rsid w:val="00B736E8"/>
    <w:pPr>
      <w:numPr>
        <w:numId w:val="6"/>
      </w:numPr>
    </w:pPr>
  </w:style>
  <w:style w:type="paragraph" w:styleId="ListNumber4">
    <w:name w:val="List Number 4"/>
    <w:basedOn w:val="Normal"/>
    <w:semiHidden/>
    <w:rsid w:val="00B736E8"/>
    <w:pPr>
      <w:numPr>
        <w:numId w:val="7"/>
      </w:numPr>
    </w:pPr>
  </w:style>
  <w:style w:type="paragraph" w:styleId="ListNumber5">
    <w:name w:val="List Number 5"/>
    <w:basedOn w:val="Normal"/>
    <w:semiHidden/>
    <w:rsid w:val="00B736E8"/>
    <w:pPr>
      <w:numPr>
        <w:numId w:val="8"/>
      </w:numPr>
    </w:pPr>
  </w:style>
  <w:style w:type="paragraph" w:styleId="MessageHeader">
    <w:name w:val="Message Header"/>
    <w:basedOn w:val="Normal"/>
    <w:semiHidden/>
    <w:rsid w:val="00B736E8"/>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aliases w:val=" webb"/>
    <w:basedOn w:val="Normal"/>
    <w:semiHidden/>
    <w:rsid w:val="00B736E8"/>
    <w:rPr>
      <w:sz w:val="24"/>
      <w:szCs w:val="24"/>
    </w:rPr>
  </w:style>
  <w:style w:type="paragraph" w:styleId="NormalIndent">
    <w:name w:val="Normal Indent"/>
    <w:basedOn w:val="Normal"/>
    <w:semiHidden/>
    <w:rsid w:val="00B736E8"/>
    <w:pPr>
      <w:ind w:left="720"/>
    </w:pPr>
  </w:style>
  <w:style w:type="paragraph" w:styleId="NoteHeading">
    <w:name w:val="Note Heading"/>
    <w:basedOn w:val="Normal"/>
    <w:next w:val="Normal"/>
    <w:semiHidden/>
    <w:rsid w:val="00B736E8"/>
  </w:style>
  <w:style w:type="paragraph" w:styleId="PlainText">
    <w:name w:val="Plain Text"/>
    <w:basedOn w:val="Normal"/>
    <w:semiHidden/>
    <w:rsid w:val="00B736E8"/>
    <w:rPr>
      <w:rFonts w:ascii="Courier New" w:hAnsi="Courier New" w:cs="Courier New"/>
      <w:sz w:val="20"/>
    </w:rPr>
  </w:style>
  <w:style w:type="paragraph" w:styleId="Salutation">
    <w:name w:val="Salutation"/>
    <w:basedOn w:val="Normal"/>
    <w:next w:val="Normal"/>
    <w:semiHidden/>
    <w:rsid w:val="00B736E8"/>
  </w:style>
  <w:style w:type="paragraph" w:styleId="Signature">
    <w:name w:val="Signature"/>
    <w:basedOn w:val="Normal"/>
    <w:semiHidden/>
    <w:rsid w:val="00B736E8"/>
    <w:pPr>
      <w:ind w:left="4252"/>
    </w:pPr>
  </w:style>
  <w:style w:type="character" w:styleId="Strong">
    <w:name w:val="Strong"/>
    <w:basedOn w:val="DefaultParagraphFont"/>
    <w:qFormat/>
    <w:rsid w:val="00B736E8"/>
    <w:rPr>
      <w:b/>
      <w:bCs/>
    </w:rPr>
  </w:style>
  <w:style w:type="table" w:styleId="Table3Deffects1">
    <w:name w:val="Table 3D effects 1"/>
    <w:basedOn w:val="TableNormal"/>
    <w:semiHidden/>
    <w:rsid w:val="00B736E8"/>
    <w:pPr>
      <w:overflowPunct w:val="0"/>
      <w:autoSpaceDE w:val="0"/>
      <w:autoSpaceDN w:val="0"/>
      <w:adjustRightInd w:val="0"/>
      <w:textAlignment w:val="baseline"/>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736E8"/>
    <w:pPr>
      <w:overflowPunct w:val="0"/>
      <w:autoSpaceDE w:val="0"/>
      <w:autoSpaceDN w:val="0"/>
      <w:adjustRightInd w:val="0"/>
      <w:textAlignment w:val="baseline"/>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736E8"/>
    <w:pPr>
      <w:overflowPunct w:val="0"/>
      <w:autoSpaceDE w:val="0"/>
      <w:autoSpaceDN w:val="0"/>
      <w:adjustRightInd w:val="0"/>
      <w:textAlignment w:val="baseline"/>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B736E8"/>
    <w:pPr>
      <w:overflowPunct w:val="0"/>
      <w:autoSpaceDE w:val="0"/>
      <w:autoSpaceDN w:val="0"/>
      <w:adjustRightInd w:val="0"/>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736E8"/>
    <w:pPr>
      <w:overflowPunct w:val="0"/>
      <w:autoSpaceDE w:val="0"/>
      <w:autoSpaceDN w:val="0"/>
      <w:adjustRightInd w:val="0"/>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736E8"/>
    <w:pPr>
      <w:overflowPunct w:val="0"/>
      <w:autoSpaceDE w:val="0"/>
      <w:autoSpaceDN w:val="0"/>
      <w:adjustRightInd w:val="0"/>
      <w:textAlignment w:val="baseline"/>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736E8"/>
    <w:pPr>
      <w:overflowPunct w:val="0"/>
      <w:autoSpaceDE w:val="0"/>
      <w:autoSpaceDN w:val="0"/>
      <w:adjustRightInd w:val="0"/>
      <w:textAlignment w:val="baseline"/>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B736E8"/>
    <w:pPr>
      <w:overflowPunct w:val="0"/>
      <w:autoSpaceDE w:val="0"/>
      <w:autoSpaceDN w:val="0"/>
      <w:adjustRightInd w:val="0"/>
      <w:textAlignment w:val="baseline"/>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B736E8"/>
    <w:pPr>
      <w:overflowPunct w:val="0"/>
      <w:autoSpaceDE w:val="0"/>
      <w:autoSpaceDN w:val="0"/>
      <w:adjustRightInd w:val="0"/>
      <w:textAlignment w:val="baseline"/>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B736E8"/>
    <w:pPr>
      <w:overflowPunct w:val="0"/>
      <w:autoSpaceDE w:val="0"/>
      <w:autoSpaceDN w:val="0"/>
      <w:adjustRightInd w:val="0"/>
      <w:textAlignment w:val="baseline"/>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736E8"/>
    <w:pPr>
      <w:overflowPunct w:val="0"/>
      <w:autoSpaceDE w:val="0"/>
      <w:autoSpaceDN w:val="0"/>
      <w:adjustRightInd w:val="0"/>
      <w:textAlignment w:val="baseline"/>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736E8"/>
    <w:pPr>
      <w:overflowPunct w:val="0"/>
      <w:autoSpaceDE w:val="0"/>
      <w:autoSpaceDN w:val="0"/>
      <w:adjustRightInd w:val="0"/>
      <w:textAlignment w:val="baseline"/>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736E8"/>
    <w:pPr>
      <w:overflowPunct w:val="0"/>
      <w:autoSpaceDE w:val="0"/>
      <w:autoSpaceDN w:val="0"/>
      <w:adjustRightInd w:val="0"/>
      <w:textAlignment w:val="baseline"/>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736E8"/>
    <w:pPr>
      <w:overflowPunct w:val="0"/>
      <w:autoSpaceDE w:val="0"/>
      <w:autoSpaceDN w:val="0"/>
      <w:adjustRightInd w:val="0"/>
      <w:textAlignment w:val="baseline"/>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736E8"/>
    <w:pPr>
      <w:overflowPunct w:val="0"/>
      <w:autoSpaceDE w:val="0"/>
      <w:autoSpaceDN w:val="0"/>
      <w:adjustRightInd w:val="0"/>
      <w:textAlignment w:val="baseline"/>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B736E8"/>
    <w:pPr>
      <w:overflowPunct w:val="0"/>
      <w:autoSpaceDE w:val="0"/>
      <w:autoSpaceDN w:val="0"/>
      <w:adjustRightInd w:val="0"/>
      <w:textAlignment w:val="baseline"/>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B736E8"/>
    <w:pPr>
      <w:overflowPunct w:val="0"/>
      <w:autoSpaceDE w:val="0"/>
      <w:autoSpaceDN w:val="0"/>
      <w:adjustRightInd w:val="0"/>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B736E8"/>
    <w:pPr>
      <w:overflowPunct w:val="0"/>
      <w:autoSpaceDE w:val="0"/>
      <w:autoSpaceDN w:val="0"/>
      <w:adjustRightInd w:val="0"/>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B736E8"/>
    <w:pPr>
      <w:overflowPunct w:val="0"/>
      <w:autoSpaceDE w:val="0"/>
      <w:autoSpaceDN w:val="0"/>
      <w:adjustRightInd w:val="0"/>
      <w:textAlignment w:val="baseline"/>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736E8"/>
    <w:pPr>
      <w:overflowPunct w:val="0"/>
      <w:autoSpaceDE w:val="0"/>
      <w:autoSpaceDN w:val="0"/>
      <w:adjustRightInd w:val="0"/>
      <w:textAlignment w:val="baseline"/>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736E8"/>
    <w:pPr>
      <w:overflowPunct w:val="0"/>
      <w:autoSpaceDE w:val="0"/>
      <w:autoSpaceDN w:val="0"/>
      <w:adjustRightInd w:val="0"/>
      <w:textAlignment w:val="baseline"/>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736E8"/>
    <w:pPr>
      <w:overflowPunct w:val="0"/>
      <w:autoSpaceDE w:val="0"/>
      <w:autoSpaceDN w:val="0"/>
      <w:adjustRightInd w:val="0"/>
      <w:textAlignment w:val="baseline"/>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736E8"/>
    <w:pPr>
      <w:overflowPunct w:val="0"/>
      <w:autoSpaceDE w:val="0"/>
      <w:autoSpaceDN w:val="0"/>
      <w:adjustRightInd w:val="0"/>
      <w:textAlignment w:val="baseline"/>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736E8"/>
    <w:pPr>
      <w:overflowPunct w:val="0"/>
      <w:autoSpaceDE w:val="0"/>
      <w:autoSpaceDN w:val="0"/>
      <w:adjustRightInd w:val="0"/>
      <w:textAlignment w:val="baseline"/>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736E8"/>
    <w:pPr>
      <w:overflowPunct w:val="0"/>
      <w:autoSpaceDE w:val="0"/>
      <w:autoSpaceDN w:val="0"/>
      <w:adjustRightInd w:val="0"/>
      <w:textAlignment w:val="baseline"/>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B736E8"/>
    <w:pPr>
      <w:overflowPunct w:val="0"/>
      <w:autoSpaceDE w:val="0"/>
      <w:autoSpaceDN w:val="0"/>
      <w:adjustRightInd w:val="0"/>
      <w:textAlignment w:val="baseline"/>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736E8"/>
    <w:pPr>
      <w:overflowPunct w:val="0"/>
      <w:autoSpaceDE w:val="0"/>
      <w:autoSpaceDN w:val="0"/>
      <w:adjustRightInd w:val="0"/>
      <w:textAlignment w:val="baseline"/>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736E8"/>
    <w:pPr>
      <w:overflowPunct w:val="0"/>
      <w:autoSpaceDE w:val="0"/>
      <w:autoSpaceDN w:val="0"/>
      <w:adjustRightInd w:val="0"/>
      <w:textAlignment w:val="baseline"/>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736E8"/>
    <w:pPr>
      <w:overflowPunct w:val="0"/>
      <w:autoSpaceDE w:val="0"/>
      <w:autoSpaceDN w:val="0"/>
      <w:adjustRightInd w:val="0"/>
      <w:textAlignment w:val="baseline"/>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736E8"/>
    <w:pPr>
      <w:overflowPunct w:val="0"/>
      <w:autoSpaceDE w:val="0"/>
      <w:autoSpaceDN w:val="0"/>
      <w:adjustRightInd w:val="0"/>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736E8"/>
    <w:pPr>
      <w:overflowPunct w:val="0"/>
      <w:autoSpaceDE w:val="0"/>
      <w:autoSpaceDN w:val="0"/>
      <w:adjustRightInd w:val="0"/>
      <w:textAlignment w:val="baseline"/>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736E8"/>
    <w:pPr>
      <w:overflowPunct w:val="0"/>
      <w:autoSpaceDE w:val="0"/>
      <w:autoSpaceDN w:val="0"/>
      <w:adjustRightInd w:val="0"/>
      <w:textAlignment w:val="baseline"/>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736E8"/>
    <w:pPr>
      <w:overflowPunct w:val="0"/>
      <w:autoSpaceDE w:val="0"/>
      <w:autoSpaceDN w:val="0"/>
      <w:adjustRightInd w:val="0"/>
      <w:textAlignment w:val="baseline"/>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B736E8"/>
    <w:pPr>
      <w:overflowPunct w:val="0"/>
      <w:autoSpaceDE w:val="0"/>
      <w:autoSpaceDN w:val="0"/>
      <w:adjustRightInd w:val="0"/>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B736E8"/>
    <w:pPr>
      <w:overflowPunct w:val="0"/>
      <w:autoSpaceDE w:val="0"/>
      <w:autoSpaceDN w:val="0"/>
      <w:adjustRightInd w:val="0"/>
      <w:textAlignment w:val="baseline"/>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B736E8"/>
    <w:pPr>
      <w:overflowPunct w:val="0"/>
      <w:autoSpaceDE w:val="0"/>
      <w:autoSpaceDN w:val="0"/>
      <w:adjustRightInd w:val="0"/>
      <w:textAlignment w:val="baseline"/>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736E8"/>
    <w:pPr>
      <w:overflowPunct w:val="0"/>
      <w:autoSpaceDE w:val="0"/>
      <w:autoSpaceDN w:val="0"/>
      <w:adjustRightInd w:val="0"/>
      <w:textAlignment w:val="baseline"/>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736E8"/>
    <w:pPr>
      <w:overflowPunct w:val="0"/>
      <w:autoSpaceDE w:val="0"/>
      <w:autoSpaceDN w:val="0"/>
      <w:adjustRightInd w:val="0"/>
      <w:textAlignment w:val="baseline"/>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736E8"/>
    <w:pPr>
      <w:overflowPunct w:val="0"/>
      <w:autoSpaceDE w:val="0"/>
      <w:autoSpaceDN w:val="0"/>
      <w:adjustRightInd w:val="0"/>
      <w:textAlignment w:val="baseline"/>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B736E8"/>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B736E8"/>
    <w:pPr>
      <w:overflowPunct w:val="0"/>
      <w:autoSpaceDE w:val="0"/>
      <w:autoSpaceDN w:val="0"/>
      <w:adjustRightInd w:val="0"/>
      <w:textAlignment w:val="baseline"/>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736E8"/>
    <w:pPr>
      <w:overflowPunct w:val="0"/>
      <w:autoSpaceDE w:val="0"/>
      <w:autoSpaceDN w:val="0"/>
      <w:adjustRightInd w:val="0"/>
      <w:textAlignment w:val="baseline"/>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736E8"/>
    <w:pPr>
      <w:overflowPunct w:val="0"/>
      <w:autoSpaceDE w:val="0"/>
      <w:autoSpaceDN w:val="0"/>
      <w:adjustRightInd w:val="0"/>
      <w:textAlignment w:val="baseline"/>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Literal">
    <w:name w:val="Literal"/>
    <w:rsid w:val="00343B36"/>
    <w:rPr>
      <w:rFonts w:ascii="Courier" w:hAnsi="Courier"/>
      <w:sz w:val="18"/>
    </w:rPr>
  </w:style>
  <w:style w:type="character" w:customStyle="1" w:styleId="Symbol">
    <w:name w:val="Symbol"/>
    <w:rsid w:val="00FE056E"/>
    <w:rPr>
      <w:rFonts w:ascii="Symbol" w:hAnsi="Symbol"/>
    </w:rPr>
  </w:style>
  <w:style w:type="paragraph" w:customStyle="1" w:styleId="BodyTextSmall">
    <w:name w:val="Body Text Small"/>
    <w:basedOn w:val="BodyText"/>
    <w:rsid w:val="00761114"/>
    <w:rPr>
      <w:sz w:val="18"/>
    </w:rPr>
  </w:style>
  <w:style w:type="paragraph" w:customStyle="1" w:styleId="DefinitionTerm">
    <w:name w:val="Definition Term"/>
    <w:basedOn w:val="BodyText"/>
    <w:next w:val="DefinitionText"/>
    <w:rsid w:val="002D7E11"/>
    <w:pPr>
      <w:keepNext/>
      <w:spacing w:after="0"/>
    </w:pPr>
  </w:style>
  <w:style w:type="paragraph" w:customStyle="1" w:styleId="DefinitionText">
    <w:name w:val="Definition Text"/>
    <w:basedOn w:val="BodyText"/>
    <w:rsid w:val="005D056E"/>
    <w:pPr>
      <w:ind w:left="2552"/>
    </w:pPr>
  </w:style>
  <w:style w:type="character" w:styleId="FollowedHyperlink">
    <w:name w:val="FollowedHyperlink"/>
    <w:basedOn w:val="DefaultParagraphFont"/>
    <w:rsid w:val="00C0768D"/>
    <w:rPr>
      <w:color w:val="800080"/>
      <w:u w:val="single"/>
    </w:rPr>
  </w:style>
  <w:style w:type="paragraph" w:customStyle="1" w:styleId="ExampleCont">
    <w:name w:val="_Example Cont."/>
    <w:basedOn w:val="Example"/>
    <w:rsid w:val="00A13DD8"/>
    <w:pPr>
      <w:numPr>
        <w:numId w:val="0"/>
      </w:numPr>
      <w:ind w:left="1985"/>
    </w:pPr>
    <w:rPr>
      <w:rFonts w:eastAsia="MS Mincho"/>
    </w:rPr>
  </w:style>
  <w:style w:type="paragraph" w:customStyle="1" w:styleId="CodeTextWide">
    <w:name w:val="Code Text Wide"/>
    <w:basedOn w:val="CodeText"/>
    <w:rsid w:val="00E607A7"/>
    <w:pPr>
      <w:ind w:left="0"/>
    </w:pPr>
    <w:rPr>
      <w:rFonts w:eastAsia="MS Mincho"/>
    </w:rPr>
  </w:style>
  <w:style w:type="character" w:customStyle="1" w:styleId="Input">
    <w:name w:val="Input"/>
    <w:rsid w:val="005C1BB7"/>
    <w:rPr>
      <w:rFonts w:ascii="Courier New" w:hAnsi="Courier New"/>
      <w:sz w:val="18"/>
    </w:rPr>
  </w:style>
</w:styles>
</file>

<file path=word/webSettings.xml><?xml version="1.0" encoding="utf-8"?>
<w:webSettings xmlns:r="http://schemas.openxmlformats.org/officeDocument/2006/relationships" xmlns:w="http://schemas.openxmlformats.org/wordprocessingml/2006/main">
  <w:divs>
    <w:div w:id="360058155">
      <w:bodyDiv w:val="1"/>
      <w:marLeft w:val="0"/>
      <w:marRight w:val="0"/>
      <w:marTop w:val="0"/>
      <w:marBottom w:val="0"/>
      <w:divBdr>
        <w:top w:val="none" w:sz="0" w:space="0" w:color="auto"/>
        <w:left w:val="none" w:sz="0" w:space="0" w:color="auto"/>
        <w:bottom w:val="none" w:sz="0" w:space="0" w:color="auto"/>
        <w:right w:val="none" w:sz="0" w:space="0" w:color="auto"/>
      </w:divBdr>
    </w:div>
    <w:div w:id="131394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B32AA-B6F6-4C10-A489-2A65B687B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1745</TotalTime>
  <Pages>45</Pages>
  <Words>8763</Words>
  <Characters>52680</Characters>
  <Application>Microsoft Office Word</Application>
  <DocSecurity>0</DocSecurity>
  <Lines>439</Lines>
  <Paragraphs>122</Paragraphs>
  <ScaleCrop>false</ScaleCrop>
  <HeadingPairs>
    <vt:vector size="2" baseType="variant">
      <vt:variant>
        <vt:lpstr>Title</vt:lpstr>
      </vt:variant>
      <vt:variant>
        <vt:i4>1</vt:i4>
      </vt:variant>
    </vt:vector>
  </HeadingPairs>
  <TitlesOfParts>
    <vt:vector size="1" baseType="lpstr">
      <vt:lpstr>Document title</vt:lpstr>
    </vt:vector>
  </TitlesOfParts>
  <Company>Jeppesen Systems AB</Company>
  <LinksUpToDate>false</LinksUpToDate>
  <CharactersWithSpaces>61321</CharactersWithSpaces>
  <SharedDoc>false</SharedDoc>
  <HLinks>
    <vt:vector size="168" baseType="variant">
      <vt:variant>
        <vt:i4>1769523</vt:i4>
      </vt:variant>
      <vt:variant>
        <vt:i4>164</vt:i4>
      </vt:variant>
      <vt:variant>
        <vt:i4>0</vt:i4>
      </vt:variant>
      <vt:variant>
        <vt:i4>5</vt:i4>
      </vt:variant>
      <vt:variant>
        <vt:lpwstr/>
      </vt:variant>
      <vt:variant>
        <vt:lpwstr>_Toc248313880</vt:lpwstr>
      </vt:variant>
      <vt:variant>
        <vt:i4>1310771</vt:i4>
      </vt:variant>
      <vt:variant>
        <vt:i4>158</vt:i4>
      </vt:variant>
      <vt:variant>
        <vt:i4>0</vt:i4>
      </vt:variant>
      <vt:variant>
        <vt:i4>5</vt:i4>
      </vt:variant>
      <vt:variant>
        <vt:lpwstr/>
      </vt:variant>
      <vt:variant>
        <vt:lpwstr>_Toc248313879</vt:lpwstr>
      </vt:variant>
      <vt:variant>
        <vt:i4>1310771</vt:i4>
      </vt:variant>
      <vt:variant>
        <vt:i4>152</vt:i4>
      </vt:variant>
      <vt:variant>
        <vt:i4>0</vt:i4>
      </vt:variant>
      <vt:variant>
        <vt:i4>5</vt:i4>
      </vt:variant>
      <vt:variant>
        <vt:lpwstr/>
      </vt:variant>
      <vt:variant>
        <vt:lpwstr>_Toc248313878</vt:lpwstr>
      </vt:variant>
      <vt:variant>
        <vt:i4>1310771</vt:i4>
      </vt:variant>
      <vt:variant>
        <vt:i4>146</vt:i4>
      </vt:variant>
      <vt:variant>
        <vt:i4>0</vt:i4>
      </vt:variant>
      <vt:variant>
        <vt:i4>5</vt:i4>
      </vt:variant>
      <vt:variant>
        <vt:lpwstr/>
      </vt:variant>
      <vt:variant>
        <vt:lpwstr>_Toc248313877</vt:lpwstr>
      </vt:variant>
      <vt:variant>
        <vt:i4>1310771</vt:i4>
      </vt:variant>
      <vt:variant>
        <vt:i4>140</vt:i4>
      </vt:variant>
      <vt:variant>
        <vt:i4>0</vt:i4>
      </vt:variant>
      <vt:variant>
        <vt:i4>5</vt:i4>
      </vt:variant>
      <vt:variant>
        <vt:lpwstr/>
      </vt:variant>
      <vt:variant>
        <vt:lpwstr>_Toc248313876</vt:lpwstr>
      </vt:variant>
      <vt:variant>
        <vt:i4>1310771</vt:i4>
      </vt:variant>
      <vt:variant>
        <vt:i4>134</vt:i4>
      </vt:variant>
      <vt:variant>
        <vt:i4>0</vt:i4>
      </vt:variant>
      <vt:variant>
        <vt:i4>5</vt:i4>
      </vt:variant>
      <vt:variant>
        <vt:lpwstr/>
      </vt:variant>
      <vt:variant>
        <vt:lpwstr>_Toc248313875</vt:lpwstr>
      </vt:variant>
      <vt:variant>
        <vt:i4>1310771</vt:i4>
      </vt:variant>
      <vt:variant>
        <vt:i4>128</vt:i4>
      </vt:variant>
      <vt:variant>
        <vt:i4>0</vt:i4>
      </vt:variant>
      <vt:variant>
        <vt:i4>5</vt:i4>
      </vt:variant>
      <vt:variant>
        <vt:lpwstr/>
      </vt:variant>
      <vt:variant>
        <vt:lpwstr>_Toc248313874</vt:lpwstr>
      </vt:variant>
      <vt:variant>
        <vt:i4>1310771</vt:i4>
      </vt:variant>
      <vt:variant>
        <vt:i4>122</vt:i4>
      </vt:variant>
      <vt:variant>
        <vt:i4>0</vt:i4>
      </vt:variant>
      <vt:variant>
        <vt:i4>5</vt:i4>
      </vt:variant>
      <vt:variant>
        <vt:lpwstr/>
      </vt:variant>
      <vt:variant>
        <vt:lpwstr>_Toc248313873</vt:lpwstr>
      </vt:variant>
      <vt:variant>
        <vt:i4>1310771</vt:i4>
      </vt:variant>
      <vt:variant>
        <vt:i4>116</vt:i4>
      </vt:variant>
      <vt:variant>
        <vt:i4>0</vt:i4>
      </vt:variant>
      <vt:variant>
        <vt:i4>5</vt:i4>
      </vt:variant>
      <vt:variant>
        <vt:lpwstr/>
      </vt:variant>
      <vt:variant>
        <vt:lpwstr>_Toc248313872</vt:lpwstr>
      </vt:variant>
      <vt:variant>
        <vt:i4>1310771</vt:i4>
      </vt:variant>
      <vt:variant>
        <vt:i4>110</vt:i4>
      </vt:variant>
      <vt:variant>
        <vt:i4>0</vt:i4>
      </vt:variant>
      <vt:variant>
        <vt:i4>5</vt:i4>
      </vt:variant>
      <vt:variant>
        <vt:lpwstr/>
      </vt:variant>
      <vt:variant>
        <vt:lpwstr>_Toc248313871</vt:lpwstr>
      </vt:variant>
      <vt:variant>
        <vt:i4>1310771</vt:i4>
      </vt:variant>
      <vt:variant>
        <vt:i4>104</vt:i4>
      </vt:variant>
      <vt:variant>
        <vt:i4>0</vt:i4>
      </vt:variant>
      <vt:variant>
        <vt:i4>5</vt:i4>
      </vt:variant>
      <vt:variant>
        <vt:lpwstr/>
      </vt:variant>
      <vt:variant>
        <vt:lpwstr>_Toc248313870</vt:lpwstr>
      </vt:variant>
      <vt:variant>
        <vt:i4>1376307</vt:i4>
      </vt:variant>
      <vt:variant>
        <vt:i4>98</vt:i4>
      </vt:variant>
      <vt:variant>
        <vt:i4>0</vt:i4>
      </vt:variant>
      <vt:variant>
        <vt:i4>5</vt:i4>
      </vt:variant>
      <vt:variant>
        <vt:lpwstr/>
      </vt:variant>
      <vt:variant>
        <vt:lpwstr>_Toc248313869</vt:lpwstr>
      </vt:variant>
      <vt:variant>
        <vt:i4>1376307</vt:i4>
      </vt:variant>
      <vt:variant>
        <vt:i4>92</vt:i4>
      </vt:variant>
      <vt:variant>
        <vt:i4>0</vt:i4>
      </vt:variant>
      <vt:variant>
        <vt:i4>5</vt:i4>
      </vt:variant>
      <vt:variant>
        <vt:lpwstr/>
      </vt:variant>
      <vt:variant>
        <vt:lpwstr>_Toc248313868</vt:lpwstr>
      </vt:variant>
      <vt:variant>
        <vt:i4>1376307</vt:i4>
      </vt:variant>
      <vt:variant>
        <vt:i4>86</vt:i4>
      </vt:variant>
      <vt:variant>
        <vt:i4>0</vt:i4>
      </vt:variant>
      <vt:variant>
        <vt:i4>5</vt:i4>
      </vt:variant>
      <vt:variant>
        <vt:lpwstr/>
      </vt:variant>
      <vt:variant>
        <vt:lpwstr>_Toc248313867</vt:lpwstr>
      </vt:variant>
      <vt:variant>
        <vt:i4>1376307</vt:i4>
      </vt:variant>
      <vt:variant>
        <vt:i4>80</vt:i4>
      </vt:variant>
      <vt:variant>
        <vt:i4>0</vt:i4>
      </vt:variant>
      <vt:variant>
        <vt:i4>5</vt:i4>
      </vt:variant>
      <vt:variant>
        <vt:lpwstr/>
      </vt:variant>
      <vt:variant>
        <vt:lpwstr>_Toc248313866</vt:lpwstr>
      </vt:variant>
      <vt:variant>
        <vt:i4>1376307</vt:i4>
      </vt:variant>
      <vt:variant>
        <vt:i4>74</vt:i4>
      </vt:variant>
      <vt:variant>
        <vt:i4>0</vt:i4>
      </vt:variant>
      <vt:variant>
        <vt:i4>5</vt:i4>
      </vt:variant>
      <vt:variant>
        <vt:lpwstr/>
      </vt:variant>
      <vt:variant>
        <vt:lpwstr>_Toc248313865</vt:lpwstr>
      </vt:variant>
      <vt:variant>
        <vt:i4>1376307</vt:i4>
      </vt:variant>
      <vt:variant>
        <vt:i4>68</vt:i4>
      </vt:variant>
      <vt:variant>
        <vt:i4>0</vt:i4>
      </vt:variant>
      <vt:variant>
        <vt:i4>5</vt:i4>
      </vt:variant>
      <vt:variant>
        <vt:lpwstr/>
      </vt:variant>
      <vt:variant>
        <vt:lpwstr>_Toc248313864</vt:lpwstr>
      </vt:variant>
      <vt:variant>
        <vt:i4>1376307</vt:i4>
      </vt:variant>
      <vt:variant>
        <vt:i4>62</vt:i4>
      </vt:variant>
      <vt:variant>
        <vt:i4>0</vt:i4>
      </vt:variant>
      <vt:variant>
        <vt:i4>5</vt:i4>
      </vt:variant>
      <vt:variant>
        <vt:lpwstr/>
      </vt:variant>
      <vt:variant>
        <vt:lpwstr>_Toc248313863</vt:lpwstr>
      </vt:variant>
      <vt:variant>
        <vt:i4>1376307</vt:i4>
      </vt:variant>
      <vt:variant>
        <vt:i4>56</vt:i4>
      </vt:variant>
      <vt:variant>
        <vt:i4>0</vt:i4>
      </vt:variant>
      <vt:variant>
        <vt:i4>5</vt:i4>
      </vt:variant>
      <vt:variant>
        <vt:lpwstr/>
      </vt:variant>
      <vt:variant>
        <vt:lpwstr>_Toc248313862</vt:lpwstr>
      </vt:variant>
      <vt:variant>
        <vt:i4>1376307</vt:i4>
      </vt:variant>
      <vt:variant>
        <vt:i4>50</vt:i4>
      </vt:variant>
      <vt:variant>
        <vt:i4>0</vt:i4>
      </vt:variant>
      <vt:variant>
        <vt:i4>5</vt:i4>
      </vt:variant>
      <vt:variant>
        <vt:lpwstr/>
      </vt:variant>
      <vt:variant>
        <vt:lpwstr>_Toc248313861</vt:lpwstr>
      </vt:variant>
      <vt:variant>
        <vt:i4>1376307</vt:i4>
      </vt:variant>
      <vt:variant>
        <vt:i4>44</vt:i4>
      </vt:variant>
      <vt:variant>
        <vt:i4>0</vt:i4>
      </vt:variant>
      <vt:variant>
        <vt:i4>5</vt:i4>
      </vt:variant>
      <vt:variant>
        <vt:lpwstr/>
      </vt:variant>
      <vt:variant>
        <vt:lpwstr>_Toc248313860</vt:lpwstr>
      </vt:variant>
      <vt:variant>
        <vt:i4>1441843</vt:i4>
      </vt:variant>
      <vt:variant>
        <vt:i4>38</vt:i4>
      </vt:variant>
      <vt:variant>
        <vt:i4>0</vt:i4>
      </vt:variant>
      <vt:variant>
        <vt:i4>5</vt:i4>
      </vt:variant>
      <vt:variant>
        <vt:lpwstr/>
      </vt:variant>
      <vt:variant>
        <vt:lpwstr>_Toc248313859</vt:lpwstr>
      </vt:variant>
      <vt:variant>
        <vt:i4>1441843</vt:i4>
      </vt:variant>
      <vt:variant>
        <vt:i4>32</vt:i4>
      </vt:variant>
      <vt:variant>
        <vt:i4>0</vt:i4>
      </vt:variant>
      <vt:variant>
        <vt:i4>5</vt:i4>
      </vt:variant>
      <vt:variant>
        <vt:lpwstr/>
      </vt:variant>
      <vt:variant>
        <vt:lpwstr>_Toc248313858</vt:lpwstr>
      </vt:variant>
      <vt:variant>
        <vt:i4>1441843</vt:i4>
      </vt:variant>
      <vt:variant>
        <vt:i4>26</vt:i4>
      </vt:variant>
      <vt:variant>
        <vt:i4>0</vt:i4>
      </vt:variant>
      <vt:variant>
        <vt:i4>5</vt:i4>
      </vt:variant>
      <vt:variant>
        <vt:lpwstr/>
      </vt:variant>
      <vt:variant>
        <vt:lpwstr>_Toc248313857</vt:lpwstr>
      </vt:variant>
      <vt:variant>
        <vt:i4>1441843</vt:i4>
      </vt:variant>
      <vt:variant>
        <vt:i4>20</vt:i4>
      </vt:variant>
      <vt:variant>
        <vt:i4>0</vt:i4>
      </vt:variant>
      <vt:variant>
        <vt:i4>5</vt:i4>
      </vt:variant>
      <vt:variant>
        <vt:lpwstr/>
      </vt:variant>
      <vt:variant>
        <vt:lpwstr>_Toc248313856</vt:lpwstr>
      </vt:variant>
      <vt:variant>
        <vt:i4>1441843</vt:i4>
      </vt:variant>
      <vt:variant>
        <vt:i4>14</vt:i4>
      </vt:variant>
      <vt:variant>
        <vt:i4>0</vt:i4>
      </vt:variant>
      <vt:variant>
        <vt:i4>5</vt:i4>
      </vt:variant>
      <vt:variant>
        <vt:lpwstr/>
      </vt:variant>
      <vt:variant>
        <vt:lpwstr>_Toc248313855</vt:lpwstr>
      </vt:variant>
      <vt:variant>
        <vt:i4>1441843</vt:i4>
      </vt:variant>
      <vt:variant>
        <vt:i4>8</vt:i4>
      </vt:variant>
      <vt:variant>
        <vt:i4>0</vt:i4>
      </vt:variant>
      <vt:variant>
        <vt:i4>5</vt:i4>
      </vt:variant>
      <vt:variant>
        <vt:lpwstr/>
      </vt:variant>
      <vt:variant>
        <vt:lpwstr>_Toc248313854</vt:lpwstr>
      </vt:variant>
      <vt:variant>
        <vt:i4>1441843</vt:i4>
      </vt:variant>
      <vt:variant>
        <vt:i4>2</vt:i4>
      </vt:variant>
      <vt:variant>
        <vt:i4>0</vt:i4>
      </vt:variant>
      <vt:variant>
        <vt:i4>5</vt:i4>
      </vt:variant>
      <vt:variant>
        <vt:lpwstr/>
      </vt:variant>
      <vt:variant>
        <vt:lpwstr>_Toc248313853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Johan Stenbaek</dc:creator>
  <cp:keywords/>
  <cp:lastModifiedBy>arvid.berzelius</cp:lastModifiedBy>
  <cp:revision>40</cp:revision>
  <cp:lastPrinted>2010-03-08T15:26:00Z</cp:lastPrinted>
  <dcterms:created xsi:type="dcterms:W3CDTF">2010-03-08T14:27:00Z</dcterms:created>
  <dcterms:modified xsi:type="dcterms:W3CDTF">2012-11-02T10:43:00Z</dcterms:modified>
</cp:coreProperties>
</file>